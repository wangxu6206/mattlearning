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6BBD9" w14:textId="77777777" w:rsidR="005A2503" w:rsidRDefault="005A2503" w:rsidP="005A2503">
      <w:pPr>
        <w:pStyle w:val="BodyText1"/>
        <w:spacing w:before="2200"/>
      </w:pPr>
    </w:p>
    <w:tbl>
      <w:tblPr>
        <w:tblW w:w="8477"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13" w:type="dxa"/>
          <w:left w:w="113" w:type="dxa"/>
          <w:bottom w:w="85" w:type="dxa"/>
          <w:right w:w="113" w:type="dxa"/>
        </w:tblCellMar>
        <w:tblLook w:val="01E0" w:firstRow="1" w:lastRow="1" w:firstColumn="1" w:lastColumn="1" w:noHBand="0" w:noVBand="0"/>
      </w:tblPr>
      <w:tblGrid>
        <w:gridCol w:w="4819"/>
        <w:gridCol w:w="3658"/>
      </w:tblGrid>
      <w:tr w:rsidR="005A2503" w:rsidRPr="007B0A8B" w14:paraId="2BB36BDB" w14:textId="77777777" w:rsidTr="00F00D40">
        <w:tc>
          <w:tcPr>
            <w:tcW w:w="8477" w:type="dxa"/>
            <w:gridSpan w:val="2"/>
            <w:tcBorders>
              <w:top w:val="single" w:sz="2" w:space="0" w:color="A5ACAF"/>
              <w:left w:val="single" w:sz="2" w:space="0" w:color="A5ACAF"/>
              <w:bottom w:val="single" w:sz="2" w:space="0" w:color="A5ACAF"/>
              <w:right w:val="single" w:sz="2" w:space="0" w:color="A5ACAF"/>
            </w:tcBorders>
            <w:shd w:val="clear" w:color="auto" w:fill="auto"/>
            <w:vAlign w:val="center"/>
          </w:tcPr>
          <w:p w14:paraId="13F150BF" w14:textId="77777777" w:rsidR="005A2503" w:rsidRPr="009E1D6E" w:rsidRDefault="005A2503" w:rsidP="00F00D40">
            <w:pPr>
              <w:pStyle w:val="SubTitle1"/>
            </w:pPr>
            <w:bookmarkStart w:id="0" w:name="_Toc326243129"/>
            <w:del w:id="1" w:author=" Nick Nicholas" w:date="2013-02-22T15:38:00Z">
              <w:r w:rsidDel="009D5665">
                <w:delText>Australian Curriculum</w:delText>
              </w:r>
            </w:del>
            <w:ins w:id="2" w:author=" Nick Nicholas" w:date="2013-02-22T15:38:00Z">
              <w:r w:rsidR="009D5665">
                <w:t>NSW Board of Studies</w:t>
              </w:r>
            </w:ins>
            <w:r>
              <w:t xml:space="preserve"> RDF Specification</w:t>
            </w:r>
            <w:bookmarkEnd w:id="0"/>
          </w:p>
        </w:tc>
      </w:tr>
      <w:tr w:rsidR="005A2503" w:rsidRPr="007B0A8B" w14:paraId="5A8EF846" w14:textId="77777777" w:rsidTr="00F00D40">
        <w:tc>
          <w:tcPr>
            <w:tcW w:w="8477" w:type="dxa"/>
            <w:gridSpan w:val="2"/>
            <w:tcBorders>
              <w:top w:val="single" w:sz="2" w:space="0" w:color="A5ACAF"/>
              <w:left w:val="single" w:sz="2" w:space="0" w:color="A5ACAF"/>
              <w:bottom w:val="single" w:sz="2" w:space="0" w:color="A5ACAF"/>
              <w:right w:val="single" w:sz="2" w:space="0" w:color="A5ACAF"/>
            </w:tcBorders>
            <w:vAlign w:val="center"/>
          </w:tcPr>
          <w:p w14:paraId="1D3D7A71" w14:textId="77777777" w:rsidR="005A2503" w:rsidRPr="009E1D6E" w:rsidRDefault="005A2503" w:rsidP="00E43C1D">
            <w:pPr>
              <w:pStyle w:val="BodyText1"/>
              <w:spacing w:after="0" w:line="288" w:lineRule="auto"/>
              <w:rPr>
                <w:b/>
                <w:color w:val="37424A"/>
                <w:sz w:val="24"/>
              </w:rPr>
            </w:pPr>
            <w:r>
              <w:rPr>
                <w:b/>
                <w:color w:val="37424A"/>
                <w:sz w:val="24"/>
              </w:rPr>
              <w:t xml:space="preserve">Specification of format and conventions for RDF encoding of the </w:t>
            </w:r>
            <w:del w:id="3" w:author=" Nick Nicholas" w:date="2013-02-22T15:44:00Z">
              <w:r w:rsidDel="00E43C1D">
                <w:rPr>
                  <w:b/>
                  <w:color w:val="37424A"/>
                  <w:sz w:val="24"/>
                </w:rPr>
                <w:delText>Australian Curriculum</w:delText>
              </w:r>
            </w:del>
            <w:ins w:id="4" w:author=" Nick Nicholas" w:date="2013-02-22T15:44:00Z">
              <w:r w:rsidR="00E43C1D">
                <w:rPr>
                  <w:b/>
                  <w:color w:val="37424A"/>
                  <w:sz w:val="24"/>
                </w:rPr>
                <w:t>NSW Board of Studies</w:t>
              </w:r>
            </w:ins>
          </w:p>
        </w:tc>
      </w:tr>
      <w:tr w:rsidR="005A2503" w:rsidRPr="007B0A8B" w14:paraId="1813E468" w14:textId="77777777" w:rsidTr="00F00D40">
        <w:tc>
          <w:tcPr>
            <w:tcW w:w="8477" w:type="dxa"/>
            <w:gridSpan w:val="2"/>
            <w:tcBorders>
              <w:top w:val="single" w:sz="2" w:space="0" w:color="A5ACAF"/>
              <w:left w:val="single" w:sz="2" w:space="0" w:color="A5ACAF"/>
              <w:bottom w:val="single" w:sz="2" w:space="0" w:color="A5ACAF"/>
              <w:right w:val="single" w:sz="2" w:space="0" w:color="A5ACAF"/>
            </w:tcBorders>
            <w:shd w:val="clear" w:color="auto" w:fill="auto"/>
          </w:tcPr>
          <w:p w14:paraId="39D76A40" w14:textId="77777777" w:rsidR="005A2503" w:rsidRPr="007B0A8B" w:rsidRDefault="005A2503" w:rsidP="00FD27AC">
            <w:pPr>
              <w:pStyle w:val="BodyText1"/>
              <w:spacing w:after="0"/>
            </w:pPr>
            <w:r w:rsidRPr="007B0A8B">
              <w:t>Report prepared by Education Services Australia Ltd</w:t>
            </w:r>
          </w:p>
        </w:tc>
      </w:tr>
      <w:tr w:rsidR="005A2503" w:rsidRPr="007B0A8B" w14:paraId="4E028B4E" w14:textId="77777777" w:rsidTr="00F00D40">
        <w:tc>
          <w:tcPr>
            <w:tcW w:w="4819" w:type="dxa"/>
            <w:tcBorders>
              <w:top w:val="single" w:sz="2" w:space="0" w:color="A5ACAF"/>
              <w:left w:val="single" w:sz="2" w:space="0" w:color="A5ACAF"/>
              <w:bottom w:val="single" w:sz="2" w:space="0" w:color="A5ACAF"/>
              <w:right w:val="single" w:sz="2" w:space="0" w:color="A5ACAF"/>
            </w:tcBorders>
            <w:vAlign w:val="center"/>
          </w:tcPr>
          <w:p w14:paraId="4E2E2460" w14:textId="77777777" w:rsidR="005A2503" w:rsidRPr="007B0A8B" w:rsidRDefault="005A2503" w:rsidP="00E43C1D">
            <w:pPr>
              <w:pStyle w:val="BodyText1"/>
              <w:spacing w:after="0"/>
            </w:pPr>
            <w:r w:rsidRPr="007B0A8B">
              <w:t xml:space="preserve">Version </w:t>
            </w:r>
            <w:del w:id="5" w:author=" Nick Nicholas" w:date="2013-02-22T15:44:00Z">
              <w:r w:rsidDel="00E43C1D">
                <w:delText>3</w:delText>
              </w:r>
            </w:del>
            <w:ins w:id="6" w:author=" Nick Nicholas" w:date="2013-02-22T15:44:00Z">
              <w:r w:rsidR="00E43C1D">
                <w:t>1</w:t>
              </w:r>
            </w:ins>
            <w:r w:rsidRPr="007B0A8B">
              <w:t>.0</w:t>
            </w:r>
          </w:p>
        </w:tc>
        <w:tc>
          <w:tcPr>
            <w:tcW w:w="3658" w:type="dxa"/>
            <w:tcBorders>
              <w:top w:val="single" w:sz="2" w:space="0" w:color="A5ACAF"/>
              <w:left w:val="single" w:sz="2" w:space="0" w:color="A5ACAF"/>
              <w:bottom w:val="single" w:sz="2" w:space="0" w:color="A5ACAF"/>
              <w:right w:val="single" w:sz="2" w:space="0" w:color="A5ACAF"/>
            </w:tcBorders>
            <w:vAlign w:val="center"/>
          </w:tcPr>
          <w:p w14:paraId="5B36525C" w14:textId="77777777" w:rsidR="005A2503" w:rsidRPr="007B0A8B" w:rsidRDefault="005A2503" w:rsidP="00E43C1D">
            <w:pPr>
              <w:pStyle w:val="BodyText1"/>
              <w:spacing w:after="0"/>
            </w:pPr>
            <w:del w:id="7" w:author=" Nick Nicholas" w:date="2013-02-22T15:44:00Z">
              <w:r w:rsidDel="00E43C1D">
                <w:delText>2011</w:delText>
              </w:r>
            </w:del>
            <w:ins w:id="8" w:author=" Nick Nicholas" w:date="2013-02-22T15:44:00Z">
              <w:r w:rsidR="00E43C1D">
                <w:t>2013</w:t>
              </w:r>
            </w:ins>
            <w:r>
              <w:t>–</w:t>
            </w:r>
            <w:del w:id="9" w:author=" Nick Nicholas" w:date="2013-02-22T15:44:00Z">
              <w:r w:rsidDel="00E43C1D">
                <w:delText>06</w:delText>
              </w:r>
            </w:del>
            <w:ins w:id="10" w:author=" Nick Nicholas" w:date="2013-02-22T15:44:00Z">
              <w:r w:rsidR="00E43C1D">
                <w:t>02</w:t>
              </w:r>
            </w:ins>
            <w:r>
              <w:t>–</w:t>
            </w:r>
            <w:del w:id="11" w:author=" Nick Nicholas" w:date="2013-02-22T15:44:00Z">
              <w:r w:rsidR="002F6C36" w:rsidDel="00E43C1D">
                <w:delText>27</w:delText>
              </w:r>
            </w:del>
            <w:ins w:id="12" w:author=" Nick Nicholas" w:date="2013-02-22T15:44:00Z">
              <w:r w:rsidR="00E43C1D">
                <w:t>22</w:t>
              </w:r>
            </w:ins>
          </w:p>
        </w:tc>
      </w:tr>
    </w:tbl>
    <w:p w14:paraId="52A72127" w14:textId="77777777" w:rsidR="005A2503" w:rsidRDefault="005A2503" w:rsidP="005A2503">
      <w:pPr>
        <w:pStyle w:val="BodyText1"/>
      </w:pPr>
    </w:p>
    <w:p w14:paraId="70AFABA2" w14:textId="77777777" w:rsidR="001A3F2D" w:rsidRDefault="00FB1819">
      <w:pPr>
        <w:pStyle w:val="TOC1"/>
        <w:rPr>
          <w:rFonts w:asciiTheme="minorHAnsi" w:eastAsiaTheme="minorEastAsia" w:hAnsiTheme="minorHAnsi" w:cstheme="minorBidi"/>
          <w:b w:val="0"/>
          <w:caps w:val="0"/>
          <w:noProof/>
          <w:sz w:val="22"/>
          <w:szCs w:val="22"/>
          <w:lang w:eastAsia="en-AU"/>
        </w:rPr>
      </w:pPr>
      <w:r>
        <w:rPr>
          <w:szCs w:val="24"/>
        </w:rPr>
        <w:fldChar w:fldCharType="begin"/>
      </w:r>
      <w:r w:rsidR="005A2503">
        <w:instrText xml:space="preserve"> TOC \o "1-3" </w:instrText>
      </w:r>
      <w:r>
        <w:rPr>
          <w:szCs w:val="24"/>
        </w:rPr>
        <w:fldChar w:fldCharType="separate"/>
      </w:r>
      <w:r w:rsidR="001A3F2D">
        <w:rPr>
          <w:noProof/>
        </w:rPr>
        <w:t>Australian Curriculum RDF Specification</w:t>
      </w:r>
      <w:r w:rsidR="001A3F2D">
        <w:rPr>
          <w:noProof/>
        </w:rPr>
        <w:tab/>
      </w:r>
      <w:r>
        <w:rPr>
          <w:noProof/>
        </w:rPr>
        <w:fldChar w:fldCharType="begin"/>
      </w:r>
      <w:r w:rsidR="001A3F2D">
        <w:rPr>
          <w:noProof/>
        </w:rPr>
        <w:instrText xml:space="preserve"> PAGEREF _Toc326243129 \h </w:instrText>
      </w:r>
      <w:r>
        <w:rPr>
          <w:noProof/>
        </w:rPr>
      </w:r>
      <w:r>
        <w:rPr>
          <w:noProof/>
        </w:rPr>
        <w:fldChar w:fldCharType="separate"/>
      </w:r>
      <w:r w:rsidR="00801313">
        <w:rPr>
          <w:noProof/>
        </w:rPr>
        <w:t>1</w:t>
      </w:r>
      <w:r>
        <w:rPr>
          <w:noProof/>
        </w:rPr>
        <w:fldChar w:fldCharType="end"/>
      </w:r>
    </w:p>
    <w:p w14:paraId="1E585738" w14:textId="77777777" w:rsidR="001A3F2D" w:rsidRDefault="001A3F2D">
      <w:pPr>
        <w:pStyle w:val="TOC1"/>
        <w:rPr>
          <w:rFonts w:asciiTheme="minorHAnsi" w:eastAsiaTheme="minorEastAsia" w:hAnsiTheme="minorHAnsi" w:cstheme="minorBidi"/>
          <w:b w:val="0"/>
          <w:caps w:val="0"/>
          <w:noProof/>
          <w:sz w:val="22"/>
          <w:szCs w:val="22"/>
          <w:lang w:eastAsia="en-AU"/>
        </w:rPr>
      </w:pPr>
      <w:r>
        <w:rPr>
          <w:noProof/>
        </w:rPr>
        <w:t>1</w:t>
      </w:r>
      <w:r>
        <w:rPr>
          <w:rFonts w:asciiTheme="minorHAnsi" w:eastAsiaTheme="minorEastAsia" w:hAnsiTheme="minorHAnsi" w:cstheme="minorBidi"/>
          <w:b w:val="0"/>
          <w:caps w:val="0"/>
          <w:noProof/>
          <w:sz w:val="22"/>
          <w:szCs w:val="22"/>
          <w:lang w:eastAsia="en-AU"/>
        </w:rPr>
        <w:tab/>
      </w:r>
      <w:r w:rsidRPr="00E77D12">
        <w:rPr>
          <w:noProof/>
          <w:shd w:val="clear" w:color="auto" w:fill="FFFFFF"/>
        </w:rPr>
        <w:t>References</w:t>
      </w:r>
      <w:r>
        <w:rPr>
          <w:noProof/>
        </w:rPr>
        <w:tab/>
      </w:r>
      <w:r w:rsidR="00FB1819">
        <w:rPr>
          <w:noProof/>
        </w:rPr>
        <w:fldChar w:fldCharType="begin"/>
      </w:r>
      <w:r>
        <w:rPr>
          <w:noProof/>
        </w:rPr>
        <w:instrText xml:space="preserve"> PAGEREF _Toc326243130 \h </w:instrText>
      </w:r>
      <w:r w:rsidR="00FB1819">
        <w:rPr>
          <w:noProof/>
        </w:rPr>
      </w:r>
      <w:r w:rsidR="00FB1819">
        <w:rPr>
          <w:noProof/>
        </w:rPr>
        <w:fldChar w:fldCharType="separate"/>
      </w:r>
      <w:r w:rsidR="00801313">
        <w:rPr>
          <w:noProof/>
        </w:rPr>
        <w:t>3</w:t>
      </w:r>
      <w:r w:rsidR="00FB1819">
        <w:rPr>
          <w:noProof/>
        </w:rPr>
        <w:fldChar w:fldCharType="end"/>
      </w:r>
    </w:p>
    <w:p w14:paraId="3E16D271" w14:textId="77777777" w:rsidR="001A3F2D" w:rsidRDefault="001A3F2D">
      <w:pPr>
        <w:pStyle w:val="TOC1"/>
        <w:rPr>
          <w:rFonts w:asciiTheme="minorHAnsi" w:eastAsiaTheme="minorEastAsia" w:hAnsiTheme="minorHAnsi" w:cstheme="minorBidi"/>
          <w:b w:val="0"/>
          <w:caps w:val="0"/>
          <w:noProof/>
          <w:sz w:val="22"/>
          <w:szCs w:val="22"/>
          <w:lang w:eastAsia="en-AU"/>
        </w:rPr>
      </w:pPr>
      <w:r>
        <w:rPr>
          <w:noProof/>
        </w:rPr>
        <w:t>2</w:t>
      </w:r>
      <w:r>
        <w:rPr>
          <w:rFonts w:asciiTheme="minorHAnsi" w:eastAsiaTheme="minorEastAsia" w:hAnsiTheme="minorHAnsi" w:cstheme="minorBidi"/>
          <w:b w:val="0"/>
          <w:caps w:val="0"/>
          <w:noProof/>
          <w:sz w:val="22"/>
          <w:szCs w:val="22"/>
          <w:lang w:eastAsia="en-AU"/>
        </w:rPr>
        <w:tab/>
      </w:r>
      <w:r w:rsidRPr="00E77D12">
        <w:rPr>
          <w:noProof/>
          <w:shd w:val="clear" w:color="auto" w:fill="FFFFFF"/>
        </w:rPr>
        <w:t>Introduction</w:t>
      </w:r>
      <w:r>
        <w:rPr>
          <w:noProof/>
        </w:rPr>
        <w:tab/>
      </w:r>
      <w:r w:rsidR="00FB1819">
        <w:rPr>
          <w:noProof/>
        </w:rPr>
        <w:fldChar w:fldCharType="begin"/>
      </w:r>
      <w:r>
        <w:rPr>
          <w:noProof/>
        </w:rPr>
        <w:instrText xml:space="preserve"> PAGEREF _Toc326243131 \h </w:instrText>
      </w:r>
      <w:r w:rsidR="00FB1819">
        <w:rPr>
          <w:noProof/>
        </w:rPr>
      </w:r>
      <w:r w:rsidR="00FB1819">
        <w:rPr>
          <w:noProof/>
        </w:rPr>
        <w:fldChar w:fldCharType="separate"/>
      </w:r>
      <w:r w:rsidR="00801313">
        <w:rPr>
          <w:noProof/>
        </w:rPr>
        <w:t>6</w:t>
      </w:r>
      <w:r w:rsidR="00FB1819">
        <w:rPr>
          <w:noProof/>
        </w:rPr>
        <w:fldChar w:fldCharType="end"/>
      </w:r>
    </w:p>
    <w:p w14:paraId="0C93FD64" w14:textId="77777777" w:rsidR="001A3F2D" w:rsidRDefault="001A3F2D">
      <w:pPr>
        <w:pStyle w:val="TOC1"/>
        <w:rPr>
          <w:rFonts w:asciiTheme="minorHAnsi" w:eastAsiaTheme="minorEastAsia" w:hAnsiTheme="minorHAnsi" w:cstheme="minorBidi"/>
          <w:b w:val="0"/>
          <w:caps w:val="0"/>
          <w:noProof/>
          <w:sz w:val="22"/>
          <w:szCs w:val="22"/>
          <w:lang w:eastAsia="en-AU"/>
        </w:rPr>
      </w:pPr>
      <w:r w:rsidRPr="00E77D12">
        <w:rPr>
          <w:rFonts w:eastAsiaTheme="minorHAnsi"/>
          <w:noProof/>
        </w:rPr>
        <w:t>3</w:t>
      </w:r>
      <w:r>
        <w:rPr>
          <w:rFonts w:asciiTheme="minorHAnsi" w:eastAsiaTheme="minorEastAsia" w:hAnsiTheme="minorHAnsi" w:cstheme="minorBidi"/>
          <w:b w:val="0"/>
          <w:caps w:val="0"/>
          <w:noProof/>
          <w:sz w:val="22"/>
          <w:szCs w:val="22"/>
          <w:lang w:eastAsia="en-AU"/>
        </w:rPr>
        <w:tab/>
      </w:r>
      <w:r w:rsidRPr="00E77D12">
        <w:rPr>
          <w:rFonts w:eastAsiaTheme="minorHAnsi"/>
          <w:noProof/>
          <w:shd w:val="clear" w:color="auto" w:fill="FFFFFF"/>
        </w:rPr>
        <w:t>Information Model</w:t>
      </w:r>
      <w:r>
        <w:rPr>
          <w:noProof/>
        </w:rPr>
        <w:tab/>
      </w:r>
      <w:r w:rsidR="00FB1819">
        <w:rPr>
          <w:noProof/>
        </w:rPr>
        <w:fldChar w:fldCharType="begin"/>
      </w:r>
      <w:r>
        <w:rPr>
          <w:noProof/>
        </w:rPr>
        <w:instrText xml:space="preserve"> PAGEREF _Toc326243132 \h </w:instrText>
      </w:r>
      <w:r w:rsidR="00FB1819">
        <w:rPr>
          <w:noProof/>
        </w:rPr>
      </w:r>
      <w:r w:rsidR="00FB1819">
        <w:rPr>
          <w:noProof/>
        </w:rPr>
        <w:fldChar w:fldCharType="separate"/>
      </w:r>
      <w:r w:rsidR="00801313">
        <w:rPr>
          <w:noProof/>
        </w:rPr>
        <w:t>8</w:t>
      </w:r>
      <w:r w:rsidR="00FB1819">
        <w:rPr>
          <w:noProof/>
        </w:rPr>
        <w:fldChar w:fldCharType="end"/>
      </w:r>
    </w:p>
    <w:p w14:paraId="246C8B9E" w14:textId="77777777" w:rsidR="001A3F2D" w:rsidRDefault="001A3F2D">
      <w:pPr>
        <w:pStyle w:val="TOC2"/>
        <w:tabs>
          <w:tab w:val="right" w:leader="dot" w:pos="8302"/>
        </w:tabs>
        <w:rPr>
          <w:rFonts w:asciiTheme="minorHAnsi" w:eastAsiaTheme="minorEastAsia" w:hAnsiTheme="minorHAnsi" w:cstheme="minorBidi"/>
          <w:b w:val="0"/>
          <w:noProof/>
          <w:sz w:val="22"/>
          <w:szCs w:val="22"/>
          <w:lang w:eastAsia="en-AU"/>
        </w:rPr>
      </w:pPr>
      <w:r w:rsidRPr="00E77D12">
        <w:rPr>
          <w:rFonts w:eastAsiaTheme="minorHAnsi"/>
          <w:noProof/>
        </w:rPr>
        <w:t>3.1</w:t>
      </w:r>
      <w:r>
        <w:rPr>
          <w:rFonts w:asciiTheme="minorHAnsi" w:eastAsiaTheme="minorEastAsia" w:hAnsiTheme="minorHAnsi" w:cstheme="minorBidi"/>
          <w:b w:val="0"/>
          <w:noProof/>
          <w:sz w:val="22"/>
          <w:szCs w:val="22"/>
          <w:lang w:eastAsia="en-AU"/>
        </w:rPr>
        <w:tab/>
      </w:r>
      <w:r w:rsidRPr="00E77D12">
        <w:rPr>
          <w:rFonts w:eastAsiaTheme="minorHAnsi"/>
          <w:noProof/>
          <w:shd w:val="clear" w:color="auto" w:fill="FFFFFF"/>
        </w:rPr>
        <w:t>Competencies</w:t>
      </w:r>
      <w:r>
        <w:rPr>
          <w:noProof/>
        </w:rPr>
        <w:tab/>
      </w:r>
      <w:r w:rsidR="00FB1819">
        <w:rPr>
          <w:noProof/>
        </w:rPr>
        <w:fldChar w:fldCharType="begin"/>
      </w:r>
      <w:r>
        <w:rPr>
          <w:noProof/>
        </w:rPr>
        <w:instrText xml:space="preserve"> PAGEREF _Toc326243133 \h </w:instrText>
      </w:r>
      <w:r w:rsidR="00FB1819">
        <w:rPr>
          <w:noProof/>
        </w:rPr>
      </w:r>
      <w:r w:rsidR="00FB1819">
        <w:rPr>
          <w:noProof/>
        </w:rPr>
        <w:fldChar w:fldCharType="separate"/>
      </w:r>
      <w:r w:rsidR="00801313">
        <w:rPr>
          <w:noProof/>
        </w:rPr>
        <w:t>10</w:t>
      </w:r>
      <w:r w:rsidR="00FB1819">
        <w:rPr>
          <w:noProof/>
        </w:rPr>
        <w:fldChar w:fldCharType="end"/>
      </w:r>
    </w:p>
    <w:p w14:paraId="7334FF44" w14:textId="77777777" w:rsidR="001A3F2D" w:rsidRDefault="001A3F2D">
      <w:pPr>
        <w:pStyle w:val="TOC2"/>
        <w:tabs>
          <w:tab w:val="right" w:leader="dot" w:pos="8302"/>
        </w:tabs>
        <w:rPr>
          <w:rFonts w:asciiTheme="minorHAnsi" w:eastAsiaTheme="minorEastAsia" w:hAnsiTheme="minorHAnsi" w:cstheme="minorBidi"/>
          <w:b w:val="0"/>
          <w:noProof/>
          <w:sz w:val="22"/>
          <w:szCs w:val="22"/>
          <w:lang w:eastAsia="en-AU"/>
        </w:rPr>
      </w:pPr>
      <w:r w:rsidRPr="00E77D12">
        <w:rPr>
          <w:rFonts w:eastAsiaTheme="minorHAnsi"/>
          <w:noProof/>
        </w:rPr>
        <w:t>3.2</w:t>
      </w:r>
      <w:r>
        <w:rPr>
          <w:rFonts w:asciiTheme="minorHAnsi" w:eastAsiaTheme="minorEastAsia" w:hAnsiTheme="minorHAnsi" w:cstheme="minorBidi"/>
          <w:b w:val="0"/>
          <w:noProof/>
          <w:sz w:val="22"/>
          <w:szCs w:val="22"/>
          <w:lang w:eastAsia="en-AU"/>
        </w:rPr>
        <w:tab/>
      </w:r>
      <w:r w:rsidRPr="00E77D12">
        <w:rPr>
          <w:rFonts w:eastAsiaTheme="minorHAnsi"/>
          <w:noProof/>
          <w:shd w:val="clear" w:color="auto" w:fill="FFFFFF"/>
        </w:rPr>
        <w:t>Content Descriptions</w:t>
      </w:r>
      <w:r>
        <w:rPr>
          <w:noProof/>
        </w:rPr>
        <w:tab/>
      </w:r>
      <w:r w:rsidR="00FB1819">
        <w:rPr>
          <w:noProof/>
        </w:rPr>
        <w:fldChar w:fldCharType="begin"/>
      </w:r>
      <w:r>
        <w:rPr>
          <w:noProof/>
        </w:rPr>
        <w:instrText xml:space="preserve"> PAGEREF _Toc326243134 \h </w:instrText>
      </w:r>
      <w:r w:rsidR="00FB1819">
        <w:rPr>
          <w:noProof/>
        </w:rPr>
      </w:r>
      <w:r w:rsidR="00FB1819">
        <w:rPr>
          <w:noProof/>
        </w:rPr>
        <w:fldChar w:fldCharType="separate"/>
      </w:r>
      <w:r w:rsidR="00801313">
        <w:rPr>
          <w:noProof/>
        </w:rPr>
        <w:t>10</w:t>
      </w:r>
      <w:r w:rsidR="00FB1819">
        <w:rPr>
          <w:noProof/>
        </w:rPr>
        <w:fldChar w:fldCharType="end"/>
      </w:r>
    </w:p>
    <w:p w14:paraId="5331CFDC" w14:textId="77777777" w:rsidR="001A3F2D" w:rsidRDefault="001A3F2D">
      <w:pPr>
        <w:pStyle w:val="TOC1"/>
        <w:rPr>
          <w:rFonts w:asciiTheme="minorHAnsi" w:eastAsiaTheme="minorEastAsia" w:hAnsiTheme="minorHAnsi" w:cstheme="minorBidi"/>
          <w:b w:val="0"/>
          <w:caps w:val="0"/>
          <w:noProof/>
          <w:sz w:val="22"/>
          <w:szCs w:val="22"/>
          <w:lang w:eastAsia="en-AU"/>
        </w:rPr>
      </w:pPr>
      <w:r w:rsidRPr="00E77D12">
        <w:rPr>
          <w:rFonts w:eastAsiaTheme="minorHAnsi"/>
          <w:noProof/>
        </w:rPr>
        <w:t>4</w:t>
      </w:r>
      <w:r>
        <w:rPr>
          <w:rFonts w:asciiTheme="minorHAnsi" w:eastAsiaTheme="minorEastAsia" w:hAnsiTheme="minorHAnsi" w:cstheme="minorBidi"/>
          <w:b w:val="0"/>
          <w:caps w:val="0"/>
          <w:noProof/>
          <w:sz w:val="22"/>
          <w:szCs w:val="22"/>
          <w:lang w:eastAsia="en-AU"/>
        </w:rPr>
        <w:tab/>
      </w:r>
      <w:r w:rsidRPr="00E77D12">
        <w:rPr>
          <w:rFonts w:eastAsiaTheme="minorHAnsi"/>
          <w:noProof/>
          <w:shd w:val="clear" w:color="auto" w:fill="FFFFFF"/>
        </w:rPr>
        <w:t>RDF/XML Specification</w:t>
      </w:r>
      <w:r>
        <w:rPr>
          <w:noProof/>
        </w:rPr>
        <w:tab/>
      </w:r>
      <w:r w:rsidR="00FB1819">
        <w:rPr>
          <w:noProof/>
        </w:rPr>
        <w:fldChar w:fldCharType="begin"/>
      </w:r>
      <w:r>
        <w:rPr>
          <w:noProof/>
        </w:rPr>
        <w:instrText xml:space="preserve"> PAGEREF _Toc326243135 \h </w:instrText>
      </w:r>
      <w:r w:rsidR="00FB1819">
        <w:rPr>
          <w:noProof/>
        </w:rPr>
      </w:r>
      <w:r w:rsidR="00FB1819">
        <w:rPr>
          <w:noProof/>
        </w:rPr>
        <w:fldChar w:fldCharType="separate"/>
      </w:r>
      <w:r w:rsidR="00801313">
        <w:rPr>
          <w:noProof/>
        </w:rPr>
        <w:t>12</w:t>
      </w:r>
      <w:r w:rsidR="00FB1819">
        <w:rPr>
          <w:noProof/>
        </w:rPr>
        <w:fldChar w:fldCharType="end"/>
      </w:r>
    </w:p>
    <w:p w14:paraId="39000403" w14:textId="77777777" w:rsidR="001A3F2D" w:rsidRDefault="001A3F2D">
      <w:pPr>
        <w:pStyle w:val="TOC2"/>
        <w:tabs>
          <w:tab w:val="right" w:leader="dot" w:pos="8302"/>
        </w:tabs>
        <w:rPr>
          <w:rFonts w:asciiTheme="minorHAnsi" w:eastAsiaTheme="minorEastAsia" w:hAnsiTheme="minorHAnsi" w:cstheme="minorBidi"/>
          <w:b w:val="0"/>
          <w:noProof/>
          <w:sz w:val="22"/>
          <w:szCs w:val="22"/>
          <w:lang w:eastAsia="en-AU"/>
        </w:rPr>
      </w:pPr>
      <w:r w:rsidRPr="00E77D12">
        <w:rPr>
          <w:rFonts w:eastAsiaTheme="minorHAnsi"/>
          <w:noProof/>
        </w:rPr>
        <w:t>4.1</w:t>
      </w:r>
      <w:r>
        <w:rPr>
          <w:rFonts w:asciiTheme="minorHAnsi" w:eastAsiaTheme="minorEastAsia" w:hAnsiTheme="minorHAnsi" w:cstheme="minorBidi"/>
          <w:b w:val="0"/>
          <w:noProof/>
          <w:sz w:val="22"/>
          <w:szCs w:val="22"/>
          <w:lang w:eastAsia="en-AU"/>
        </w:rPr>
        <w:tab/>
      </w:r>
      <w:r w:rsidRPr="00E77D12">
        <w:rPr>
          <w:rFonts w:eastAsiaTheme="minorHAnsi"/>
          <w:noProof/>
          <w:shd w:val="clear" w:color="auto" w:fill="FFFFFF"/>
        </w:rPr>
        <w:t>Conventions</w:t>
      </w:r>
      <w:r>
        <w:rPr>
          <w:noProof/>
        </w:rPr>
        <w:tab/>
      </w:r>
      <w:r w:rsidR="00FB1819">
        <w:rPr>
          <w:noProof/>
        </w:rPr>
        <w:fldChar w:fldCharType="begin"/>
      </w:r>
      <w:r>
        <w:rPr>
          <w:noProof/>
        </w:rPr>
        <w:instrText xml:space="preserve"> PAGEREF _Toc326243136 \h </w:instrText>
      </w:r>
      <w:r w:rsidR="00FB1819">
        <w:rPr>
          <w:noProof/>
        </w:rPr>
      </w:r>
      <w:r w:rsidR="00FB1819">
        <w:rPr>
          <w:noProof/>
        </w:rPr>
        <w:fldChar w:fldCharType="separate"/>
      </w:r>
      <w:r w:rsidR="00801313">
        <w:rPr>
          <w:noProof/>
        </w:rPr>
        <w:t>12</w:t>
      </w:r>
      <w:r w:rsidR="00FB1819">
        <w:rPr>
          <w:noProof/>
        </w:rPr>
        <w:fldChar w:fldCharType="end"/>
      </w:r>
    </w:p>
    <w:p w14:paraId="50A6BFCE" w14:textId="77777777" w:rsidR="001A3F2D" w:rsidRDefault="001A3F2D">
      <w:pPr>
        <w:pStyle w:val="TOC2"/>
        <w:tabs>
          <w:tab w:val="right" w:leader="dot" w:pos="8302"/>
        </w:tabs>
        <w:rPr>
          <w:rFonts w:asciiTheme="minorHAnsi" w:eastAsiaTheme="minorEastAsia" w:hAnsiTheme="minorHAnsi" w:cstheme="minorBidi"/>
          <w:b w:val="0"/>
          <w:noProof/>
          <w:sz w:val="22"/>
          <w:szCs w:val="22"/>
          <w:lang w:eastAsia="en-AU"/>
        </w:rPr>
      </w:pPr>
      <w:r w:rsidRPr="00E77D12">
        <w:rPr>
          <w:rFonts w:eastAsiaTheme="minorHAnsi"/>
          <w:noProof/>
        </w:rPr>
        <w:t>4.2</w:t>
      </w:r>
      <w:r>
        <w:rPr>
          <w:rFonts w:asciiTheme="minorHAnsi" w:eastAsiaTheme="minorEastAsia" w:hAnsiTheme="minorHAnsi" w:cstheme="minorBidi"/>
          <w:b w:val="0"/>
          <w:noProof/>
          <w:sz w:val="22"/>
          <w:szCs w:val="22"/>
          <w:lang w:eastAsia="en-AU"/>
        </w:rPr>
        <w:tab/>
      </w:r>
      <w:r w:rsidRPr="00E77D12">
        <w:rPr>
          <w:rFonts w:eastAsiaTheme="minorHAnsi"/>
          <w:noProof/>
          <w:shd w:val="clear" w:color="auto" w:fill="FFFFFF"/>
        </w:rPr>
        <w:t>Document</w:t>
      </w:r>
      <w:r>
        <w:rPr>
          <w:noProof/>
        </w:rPr>
        <w:tab/>
      </w:r>
      <w:r w:rsidR="00FB1819">
        <w:rPr>
          <w:noProof/>
        </w:rPr>
        <w:fldChar w:fldCharType="begin"/>
      </w:r>
      <w:r>
        <w:rPr>
          <w:noProof/>
        </w:rPr>
        <w:instrText xml:space="preserve"> PAGEREF _Toc326243137 \h </w:instrText>
      </w:r>
      <w:r w:rsidR="00FB1819">
        <w:rPr>
          <w:noProof/>
        </w:rPr>
      </w:r>
      <w:r w:rsidR="00FB1819">
        <w:rPr>
          <w:noProof/>
        </w:rPr>
        <w:fldChar w:fldCharType="separate"/>
      </w:r>
      <w:r w:rsidR="00801313">
        <w:rPr>
          <w:noProof/>
        </w:rPr>
        <w:t>12</w:t>
      </w:r>
      <w:r w:rsidR="00FB1819">
        <w:rPr>
          <w:noProof/>
        </w:rPr>
        <w:fldChar w:fldCharType="end"/>
      </w:r>
    </w:p>
    <w:p w14:paraId="28191E13" w14:textId="77777777" w:rsidR="001A3F2D" w:rsidRDefault="001A3F2D">
      <w:pPr>
        <w:pStyle w:val="TOC3"/>
        <w:rPr>
          <w:rFonts w:asciiTheme="minorHAnsi" w:eastAsiaTheme="minorEastAsia" w:hAnsiTheme="minorHAnsi" w:cstheme="minorBidi"/>
          <w:noProof/>
          <w:sz w:val="22"/>
          <w:szCs w:val="22"/>
          <w:lang w:eastAsia="en-AU"/>
        </w:rPr>
      </w:pPr>
      <w:r w:rsidRPr="00E77D12">
        <w:rPr>
          <w:rFonts w:eastAsiaTheme="minorHAnsi"/>
          <w:noProof/>
        </w:rPr>
        <w:t>4.2.1</w:t>
      </w:r>
      <w:r>
        <w:rPr>
          <w:rFonts w:asciiTheme="minorHAnsi" w:eastAsiaTheme="minorEastAsia" w:hAnsiTheme="minorHAnsi" w:cstheme="minorBidi"/>
          <w:noProof/>
          <w:sz w:val="22"/>
          <w:szCs w:val="22"/>
          <w:lang w:eastAsia="en-AU"/>
        </w:rPr>
        <w:tab/>
      </w:r>
      <w:r w:rsidRPr="00E77D12">
        <w:rPr>
          <w:rFonts w:eastAsiaTheme="minorHAnsi"/>
          <w:noProof/>
          <w:shd w:val="clear" w:color="auto" w:fill="FFFFFF"/>
        </w:rPr>
        <w:t>StandardDocument</w:t>
      </w:r>
      <w:r>
        <w:rPr>
          <w:noProof/>
        </w:rPr>
        <w:tab/>
      </w:r>
      <w:r w:rsidR="00FB1819">
        <w:rPr>
          <w:noProof/>
        </w:rPr>
        <w:fldChar w:fldCharType="begin"/>
      </w:r>
      <w:r>
        <w:rPr>
          <w:noProof/>
        </w:rPr>
        <w:instrText xml:space="preserve"> PAGEREF _Toc326243138 \h </w:instrText>
      </w:r>
      <w:r w:rsidR="00FB1819">
        <w:rPr>
          <w:noProof/>
        </w:rPr>
      </w:r>
      <w:r w:rsidR="00FB1819">
        <w:rPr>
          <w:noProof/>
        </w:rPr>
        <w:fldChar w:fldCharType="separate"/>
      </w:r>
      <w:r w:rsidR="00801313">
        <w:rPr>
          <w:noProof/>
        </w:rPr>
        <w:t>12</w:t>
      </w:r>
      <w:r w:rsidR="00FB1819">
        <w:rPr>
          <w:noProof/>
        </w:rPr>
        <w:fldChar w:fldCharType="end"/>
      </w:r>
    </w:p>
    <w:p w14:paraId="66A38961" w14:textId="77777777" w:rsidR="001A3F2D" w:rsidRDefault="001A3F2D">
      <w:pPr>
        <w:pStyle w:val="TOC3"/>
        <w:rPr>
          <w:rFonts w:asciiTheme="minorHAnsi" w:eastAsiaTheme="minorEastAsia" w:hAnsiTheme="minorHAnsi" w:cstheme="minorBidi"/>
          <w:noProof/>
          <w:sz w:val="22"/>
          <w:szCs w:val="22"/>
          <w:lang w:eastAsia="en-AU"/>
        </w:rPr>
      </w:pPr>
      <w:r w:rsidRPr="00E77D12">
        <w:rPr>
          <w:rFonts w:eastAsiaTheme="minorHAnsi"/>
          <w:noProof/>
        </w:rPr>
        <w:t>4.2.2</w:t>
      </w:r>
      <w:r>
        <w:rPr>
          <w:rFonts w:asciiTheme="minorHAnsi" w:eastAsiaTheme="minorEastAsia" w:hAnsiTheme="minorHAnsi" w:cstheme="minorBidi"/>
          <w:noProof/>
          <w:sz w:val="22"/>
          <w:szCs w:val="22"/>
          <w:lang w:eastAsia="en-AU"/>
        </w:rPr>
        <w:tab/>
      </w:r>
      <w:r w:rsidRPr="00E77D12">
        <w:rPr>
          <w:rFonts w:eastAsiaTheme="minorHAnsi"/>
          <w:noProof/>
          <w:shd w:val="clear" w:color="auto" w:fill="FFFFFF"/>
        </w:rPr>
        <w:t>Machine Readable form of StandardDocument</w:t>
      </w:r>
      <w:r>
        <w:rPr>
          <w:noProof/>
        </w:rPr>
        <w:tab/>
      </w:r>
      <w:r w:rsidR="00FB1819">
        <w:rPr>
          <w:noProof/>
        </w:rPr>
        <w:fldChar w:fldCharType="begin"/>
      </w:r>
      <w:r>
        <w:rPr>
          <w:noProof/>
        </w:rPr>
        <w:instrText xml:space="preserve"> PAGEREF _Toc326243139 \h </w:instrText>
      </w:r>
      <w:r w:rsidR="00FB1819">
        <w:rPr>
          <w:noProof/>
        </w:rPr>
      </w:r>
      <w:r w:rsidR="00FB1819">
        <w:rPr>
          <w:noProof/>
        </w:rPr>
        <w:fldChar w:fldCharType="separate"/>
      </w:r>
      <w:r w:rsidR="00801313">
        <w:rPr>
          <w:noProof/>
        </w:rPr>
        <w:t>14</w:t>
      </w:r>
      <w:r w:rsidR="00FB1819">
        <w:rPr>
          <w:noProof/>
        </w:rPr>
        <w:fldChar w:fldCharType="end"/>
      </w:r>
    </w:p>
    <w:p w14:paraId="2ADA3D35" w14:textId="77777777" w:rsidR="001A3F2D" w:rsidRDefault="001A3F2D">
      <w:pPr>
        <w:pStyle w:val="TOC2"/>
        <w:tabs>
          <w:tab w:val="right" w:leader="dot" w:pos="8302"/>
        </w:tabs>
        <w:rPr>
          <w:rFonts w:asciiTheme="minorHAnsi" w:eastAsiaTheme="minorEastAsia" w:hAnsiTheme="minorHAnsi" w:cstheme="minorBidi"/>
          <w:b w:val="0"/>
          <w:noProof/>
          <w:sz w:val="22"/>
          <w:szCs w:val="22"/>
          <w:lang w:eastAsia="en-AU"/>
        </w:rPr>
      </w:pPr>
      <w:r w:rsidRPr="00E77D12">
        <w:rPr>
          <w:rFonts w:eastAsiaTheme="minorHAnsi"/>
          <w:noProof/>
        </w:rPr>
        <w:t>4.3</w:t>
      </w:r>
      <w:r>
        <w:rPr>
          <w:rFonts w:asciiTheme="minorHAnsi" w:eastAsiaTheme="minorEastAsia" w:hAnsiTheme="minorHAnsi" w:cstheme="minorBidi"/>
          <w:b w:val="0"/>
          <w:noProof/>
          <w:sz w:val="22"/>
          <w:szCs w:val="22"/>
          <w:lang w:eastAsia="en-AU"/>
        </w:rPr>
        <w:tab/>
      </w:r>
      <w:r w:rsidRPr="00E77D12">
        <w:rPr>
          <w:rFonts w:eastAsiaTheme="minorHAnsi"/>
          <w:noProof/>
          <w:shd w:val="clear" w:color="auto" w:fill="FFFFFF"/>
        </w:rPr>
        <w:t>Statement</w:t>
      </w:r>
      <w:r>
        <w:rPr>
          <w:noProof/>
        </w:rPr>
        <w:tab/>
      </w:r>
      <w:r w:rsidR="00FB1819">
        <w:rPr>
          <w:noProof/>
        </w:rPr>
        <w:fldChar w:fldCharType="begin"/>
      </w:r>
      <w:r>
        <w:rPr>
          <w:noProof/>
        </w:rPr>
        <w:instrText xml:space="preserve"> PAGEREF _Toc326243140 \h </w:instrText>
      </w:r>
      <w:r w:rsidR="00FB1819">
        <w:rPr>
          <w:noProof/>
        </w:rPr>
      </w:r>
      <w:r w:rsidR="00FB1819">
        <w:rPr>
          <w:noProof/>
        </w:rPr>
        <w:fldChar w:fldCharType="separate"/>
      </w:r>
      <w:r w:rsidR="00801313">
        <w:rPr>
          <w:noProof/>
        </w:rPr>
        <w:t>15</w:t>
      </w:r>
      <w:r w:rsidR="00FB1819">
        <w:rPr>
          <w:noProof/>
        </w:rPr>
        <w:fldChar w:fldCharType="end"/>
      </w:r>
    </w:p>
    <w:p w14:paraId="116AF479" w14:textId="77777777" w:rsidR="001A3F2D" w:rsidRDefault="001A3F2D">
      <w:pPr>
        <w:pStyle w:val="TOC3"/>
        <w:rPr>
          <w:rFonts w:asciiTheme="minorHAnsi" w:eastAsiaTheme="minorEastAsia" w:hAnsiTheme="minorHAnsi" w:cstheme="minorBidi"/>
          <w:noProof/>
          <w:sz w:val="22"/>
          <w:szCs w:val="22"/>
          <w:lang w:eastAsia="en-AU"/>
        </w:rPr>
      </w:pPr>
      <w:r w:rsidRPr="00E77D12">
        <w:rPr>
          <w:rFonts w:eastAsiaTheme="minorHAnsi"/>
          <w:noProof/>
        </w:rPr>
        <w:t>4.3.1</w:t>
      </w:r>
      <w:r>
        <w:rPr>
          <w:rFonts w:asciiTheme="minorHAnsi" w:eastAsiaTheme="minorEastAsia" w:hAnsiTheme="minorHAnsi" w:cstheme="minorBidi"/>
          <w:noProof/>
          <w:sz w:val="22"/>
          <w:szCs w:val="22"/>
          <w:lang w:eastAsia="en-AU"/>
        </w:rPr>
        <w:tab/>
      </w:r>
      <w:r w:rsidRPr="00E77D12">
        <w:rPr>
          <w:rFonts w:eastAsiaTheme="minorHAnsi"/>
          <w:noProof/>
          <w:shd w:val="clear" w:color="auto" w:fill="FFFFFF"/>
        </w:rPr>
        <w:t>Strand</w:t>
      </w:r>
      <w:r>
        <w:rPr>
          <w:noProof/>
        </w:rPr>
        <w:tab/>
      </w:r>
      <w:r w:rsidR="00FB1819">
        <w:rPr>
          <w:noProof/>
        </w:rPr>
        <w:fldChar w:fldCharType="begin"/>
      </w:r>
      <w:r>
        <w:rPr>
          <w:noProof/>
        </w:rPr>
        <w:instrText xml:space="preserve"> PAGEREF _Toc326243141 \h </w:instrText>
      </w:r>
      <w:r w:rsidR="00FB1819">
        <w:rPr>
          <w:noProof/>
        </w:rPr>
      </w:r>
      <w:r w:rsidR="00FB1819">
        <w:rPr>
          <w:noProof/>
        </w:rPr>
        <w:fldChar w:fldCharType="separate"/>
      </w:r>
      <w:r w:rsidR="00801313">
        <w:rPr>
          <w:noProof/>
        </w:rPr>
        <w:t>15</w:t>
      </w:r>
      <w:r w:rsidR="00FB1819">
        <w:rPr>
          <w:noProof/>
        </w:rPr>
        <w:fldChar w:fldCharType="end"/>
      </w:r>
    </w:p>
    <w:p w14:paraId="4F316DBE" w14:textId="77777777" w:rsidR="001A3F2D" w:rsidRDefault="001A3F2D">
      <w:pPr>
        <w:pStyle w:val="TOC3"/>
        <w:rPr>
          <w:rFonts w:asciiTheme="minorHAnsi" w:eastAsiaTheme="minorEastAsia" w:hAnsiTheme="minorHAnsi" w:cstheme="minorBidi"/>
          <w:noProof/>
          <w:sz w:val="22"/>
          <w:szCs w:val="22"/>
          <w:lang w:eastAsia="en-AU"/>
        </w:rPr>
      </w:pPr>
      <w:r w:rsidRPr="00E77D12">
        <w:rPr>
          <w:rFonts w:eastAsiaTheme="minorHAnsi"/>
          <w:noProof/>
        </w:rPr>
        <w:t>4.3.2</w:t>
      </w:r>
      <w:r>
        <w:rPr>
          <w:rFonts w:asciiTheme="minorHAnsi" w:eastAsiaTheme="minorEastAsia" w:hAnsiTheme="minorHAnsi" w:cstheme="minorBidi"/>
          <w:noProof/>
          <w:sz w:val="22"/>
          <w:szCs w:val="22"/>
          <w:lang w:eastAsia="en-AU"/>
        </w:rPr>
        <w:tab/>
      </w:r>
      <w:r w:rsidRPr="00E77D12">
        <w:rPr>
          <w:rFonts w:eastAsiaTheme="minorHAnsi"/>
          <w:noProof/>
          <w:shd w:val="clear" w:color="auto" w:fill="FFFFFF"/>
        </w:rPr>
        <w:t>Year Level</w:t>
      </w:r>
      <w:r>
        <w:rPr>
          <w:noProof/>
        </w:rPr>
        <w:tab/>
      </w:r>
      <w:r w:rsidR="00FB1819">
        <w:rPr>
          <w:noProof/>
        </w:rPr>
        <w:fldChar w:fldCharType="begin"/>
      </w:r>
      <w:r>
        <w:rPr>
          <w:noProof/>
        </w:rPr>
        <w:instrText xml:space="preserve"> PAGEREF _Toc326243142 \h </w:instrText>
      </w:r>
      <w:r w:rsidR="00FB1819">
        <w:rPr>
          <w:noProof/>
        </w:rPr>
      </w:r>
      <w:r w:rsidR="00FB1819">
        <w:rPr>
          <w:noProof/>
        </w:rPr>
        <w:fldChar w:fldCharType="separate"/>
      </w:r>
      <w:r w:rsidR="00801313">
        <w:rPr>
          <w:noProof/>
        </w:rPr>
        <w:t>16</w:t>
      </w:r>
      <w:r w:rsidR="00FB1819">
        <w:rPr>
          <w:noProof/>
        </w:rPr>
        <w:fldChar w:fldCharType="end"/>
      </w:r>
    </w:p>
    <w:p w14:paraId="364BFD2C" w14:textId="77777777" w:rsidR="001A3F2D" w:rsidRDefault="001A3F2D">
      <w:pPr>
        <w:pStyle w:val="TOC3"/>
        <w:rPr>
          <w:rFonts w:asciiTheme="minorHAnsi" w:eastAsiaTheme="minorEastAsia" w:hAnsiTheme="minorHAnsi" w:cstheme="minorBidi"/>
          <w:noProof/>
          <w:sz w:val="22"/>
          <w:szCs w:val="22"/>
          <w:lang w:eastAsia="en-AU"/>
        </w:rPr>
      </w:pPr>
      <w:r w:rsidRPr="00E77D12">
        <w:rPr>
          <w:rFonts w:eastAsiaTheme="minorHAnsi"/>
          <w:noProof/>
        </w:rPr>
        <w:t>4.3.3</w:t>
      </w:r>
      <w:r>
        <w:rPr>
          <w:rFonts w:asciiTheme="minorHAnsi" w:eastAsiaTheme="minorEastAsia" w:hAnsiTheme="minorHAnsi" w:cstheme="minorBidi"/>
          <w:noProof/>
          <w:sz w:val="22"/>
          <w:szCs w:val="22"/>
          <w:lang w:eastAsia="en-AU"/>
        </w:rPr>
        <w:tab/>
      </w:r>
      <w:r w:rsidRPr="00E77D12">
        <w:rPr>
          <w:rFonts w:eastAsiaTheme="minorHAnsi"/>
          <w:noProof/>
          <w:shd w:val="clear" w:color="auto" w:fill="FFFFFF"/>
        </w:rPr>
        <w:t>Intermediate Grouping</w:t>
      </w:r>
      <w:r>
        <w:rPr>
          <w:noProof/>
        </w:rPr>
        <w:tab/>
      </w:r>
      <w:r w:rsidR="00FB1819">
        <w:rPr>
          <w:noProof/>
        </w:rPr>
        <w:fldChar w:fldCharType="begin"/>
      </w:r>
      <w:r>
        <w:rPr>
          <w:noProof/>
        </w:rPr>
        <w:instrText xml:space="preserve"> PAGEREF _Toc326243143 \h </w:instrText>
      </w:r>
      <w:r w:rsidR="00FB1819">
        <w:rPr>
          <w:noProof/>
        </w:rPr>
      </w:r>
      <w:r w:rsidR="00FB1819">
        <w:rPr>
          <w:noProof/>
        </w:rPr>
        <w:fldChar w:fldCharType="separate"/>
      </w:r>
      <w:r w:rsidR="00801313">
        <w:rPr>
          <w:noProof/>
        </w:rPr>
        <w:t>17</w:t>
      </w:r>
      <w:r w:rsidR="00FB1819">
        <w:rPr>
          <w:noProof/>
        </w:rPr>
        <w:fldChar w:fldCharType="end"/>
      </w:r>
    </w:p>
    <w:p w14:paraId="1C3C5116" w14:textId="77777777" w:rsidR="001A3F2D" w:rsidRDefault="001A3F2D">
      <w:pPr>
        <w:pStyle w:val="TOC3"/>
        <w:rPr>
          <w:rFonts w:asciiTheme="minorHAnsi" w:eastAsiaTheme="minorEastAsia" w:hAnsiTheme="minorHAnsi" w:cstheme="minorBidi"/>
          <w:noProof/>
          <w:sz w:val="22"/>
          <w:szCs w:val="22"/>
          <w:lang w:eastAsia="en-AU"/>
        </w:rPr>
      </w:pPr>
      <w:r w:rsidRPr="00E77D12">
        <w:rPr>
          <w:rFonts w:eastAsiaTheme="minorHAnsi"/>
          <w:noProof/>
        </w:rPr>
        <w:t>4.3.4</w:t>
      </w:r>
      <w:r>
        <w:rPr>
          <w:rFonts w:asciiTheme="minorHAnsi" w:eastAsiaTheme="minorEastAsia" w:hAnsiTheme="minorHAnsi" w:cstheme="minorBidi"/>
          <w:noProof/>
          <w:sz w:val="22"/>
          <w:szCs w:val="22"/>
          <w:lang w:eastAsia="en-AU"/>
        </w:rPr>
        <w:tab/>
      </w:r>
      <w:r w:rsidRPr="00E77D12">
        <w:rPr>
          <w:rFonts w:eastAsiaTheme="minorHAnsi"/>
          <w:noProof/>
          <w:shd w:val="clear" w:color="auto" w:fill="FFFFFF"/>
        </w:rPr>
        <w:t>Content Descriptions</w:t>
      </w:r>
      <w:r>
        <w:rPr>
          <w:noProof/>
        </w:rPr>
        <w:tab/>
      </w:r>
      <w:r w:rsidR="00FB1819">
        <w:rPr>
          <w:noProof/>
        </w:rPr>
        <w:fldChar w:fldCharType="begin"/>
      </w:r>
      <w:r>
        <w:rPr>
          <w:noProof/>
        </w:rPr>
        <w:instrText xml:space="preserve"> PAGEREF _Toc326243144 \h </w:instrText>
      </w:r>
      <w:r w:rsidR="00FB1819">
        <w:rPr>
          <w:noProof/>
        </w:rPr>
      </w:r>
      <w:r w:rsidR="00FB1819">
        <w:rPr>
          <w:noProof/>
        </w:rPr>
        <w:fldChar w:fldCharType="separate"/>
      </w:r>
      <w:r w:rsidR="00801313">
        <w:rPr>
          <w:noProof/>
        </w:rPr>
        <w:t>18</w:t>
      </w:r>
      <w:r w:rsidR="00FB1819">
        <w:rPr>
          <w:noProof/>
        </w:rPr>
        <w:fldChar w:fldCharType="end"/>
      </w:r>
    </w:p>
    <w:p w14:paraId="50FF7323" w14:textId="77777777" w:rsidR="001A3F2D" w:rsidRDefault="001A3F2D">
      <w:pPr>
        <w:pStyle w:val="TOC3"/>
        <w:rPr>
          <w:rFonts w:asciiTheme="minorHAnsi" w:eastAsiaTheme="minorEastAsia" w:hAnsiTheme="minorHAnsi" w:cstheme="minorBidi"/>
          <w:noProof/>
          <w:sz w:val="22"/>
          <w:szCs w:val="22"/>
          <w:lang w:eastAsia="en-AU"/>
        </w:rPr>
      </w:pPr>
      <w:r w:rsidRPr="00E77D12">
        <w:rPr>
          <w:rFonts w:eastAsiaTheme="minorHAnsi"/>
          <w:noProof/>
        </w:rPr>
        <w:t>4.3.5</w:t>
      </w:r>
      <w:r>
        <w:rPr>
          <w:rFonts w:asciiTheme="minorHAnsi" w:eastAsiaTheme="minorEastAsia" w:hAnsiTheme="minorHAnsi" w:cstheme="minorBidi"/>
          <w:noProof/>
          <w:sz w:val="22"/>
          <w:szCs w:val="22"/>
          <w:lang w:eastAsia="en-AU"/>
        </w:rPr>
        <w:tab/>
      </w:r>
      <w:r w:rsidRPr="00E77D12">
        <w:rPr>
          <w:rFonts w:eastAsiaTheme="minorHAnsi"/>
          <w:noProof/>
          <w:shd w:val="clear" w:color="auto" w:fill="FFFFFF"/>
        </w:rPr>
        <w:t>Elaborations</w:t>
      </w:r>
      <w:r>
        <w:rPr>
          <w:noProof/>
        </w:rPr>
        <w:tab/>
      </w:r>
      <w:r w:rsidR="00FB1819">
        <w:rPr>
          <w:noProof/>
        </w:rPr>
        <w:fldChar w:fldCharType="begin"/>
      </w:r>
      <w:r>
        <w:rPr>
          <w:noProof/>
        </w:rPr>
        <w:instrText xml:space="preserve"> PAGEREF _Toc326243145 \h </w:instrText>
      </w:r>
      <w:r w:rsidR="00FB1819">
        <w:rPr>
          <w:noProof/>
        </w:rPr>
      </w:r>
      <w:r w:rsidR="00FB1819">
        <w:rPr>
          <w:noProof/>
        </w:rPr>
        <w:fldChar w:fldCharType="separate"/>
      </w:r>
      <w:r w:rsidR="00801313">
        <w:rPr>
          <w:noProof/>
        </w:rPr>
        <w:t>19</w:t>
      </w:r>
      <w:r w:rsidR="00FB1819">
        <w:rPr>
          <w:noProof/>
        </w:rPr>
        <w:fldChar w:fldCharType="end"/>
      </w:r>
    </w:p>
    <w:p w14:paraId="72F0DDC1" w14:textId="77777777" w:rsidR="001A3F2D" w:rsidRDefault="001A3F2D">
      <w:pPr>
        <w:pStyle w:val="TOC3"/>
        <w:rPr>
          <w:rFonts w:asciiTheme="minorHAnsi" w:eastAsiaTheme="minorEastAsia" w:hAnsiTheme="minorHAnsi" w:cstheme="minorBidi"/>
          <w:noProof/>
          <w:sz w:val="22"/>
          <w:szCs w:val="22"/>
          <w:lang w:eastAsia="en-AU"/>
        </w:rPr>
      </w:pPr>
      <w:r w:rsidRPr="00E77D12">
        <w:rPr>
          <w:rFonts w:eastAsiaTheme="minorHAnsi"/>
          <w:noProof/>
        </w:rPr>
        <w:t>4.3.6</w:t>
      </w:r>
      <w:r>
        <w:rPr>
          <w:rFonts w:asciiTheme="minorHAnsi" w:eastAsiaTheme="minorEastAsia" w:hAnsiTheme="minorHAnsi" w:cstheme="minorBidi"/>
          <w:noProof/>
          <w:sz w:val="22"/>
          <w:szCs w:val="22"/>
          <w:lang w:eastAsia="en-AU"/>
        </w:rPr>
        <w:tab/>
      </w:r>
      <w:r w:rsidRPr="00E77D12">
        <w:rPr>
          <w:rFonts w:eastAsiaTheme="minorHAnsi"/>
          <w:noProof/>
          <w:shd w:val="clear" w:color="auto" w:fill="FFFFFF"/>
        </w:rPr>
        <w:t>Achievement Standards</w:t>
      </w:r>
      <w:r>
        <w:rPr>
          <w:noProof/>
        </w:rPr>
        <w:tab/>
      </w:r>
      <w:r w:rsidR="00FB1819">
        <w:rPr>
          <w:noProof/>
        </w:rPr>
        <w:fldChar w:fldCharType="begin"/>
      </w:r>
      <w:r>
        <w:rPr>
          <w:noProof/>
        </w:rPr>
        <w:instrText xml:space="preserve"> PAGEREF _Toc326243146 \h </w:instrText>
      </w:r>
      <w:r w:rsidR="00FB1819">
        <w:rPr>
          <w:noProof/>
        </w:rPr>
      </w:r>
      <w:r w:rsidR="00FB1819">
        <w:rPr>
          <w:noProof/>
        </w:rPr>
        <w:fldChar w:fldCharType="separate"/>
      </w:r>
      <w:r w:rsidR="00801313">
        <w:rPr>
          <w:noProof/>
        </w:rPr>
        <w:t>20</w:t>
      </w:r>
      <w:r w:rsidR="00FB1819">
        <w:rPr>
          <w:noProof/>
        </w:rPr>
        <w:fldChar w:fldCharType="end"/>
      </w:r>
    </w:p>
    <w:p w14:paraId="1D781F5D" w14:textId="77777777" w:rsidR="001A3F2D" w:rsidRDefault="001A3F2D">
      <w:pPr>
        <w:pStyle w:val="TOC2"/>
        <w:tabs>
          <w:tab w:val="right" w:leader="dot" w:pos="8302"/>
        </w:tabs>
        <w:rPr>
          <w:rFonts w:asciiTheme="minorHAnsi" w:eastAsiaTheme="minorEastAsia" w:hAnsiTheme="minorHAnsi" w:cstheme="minorBidi"/>
          <w:b w:val="0"/>
          <w:noProof/>
          <w:sz w:val="22"/>
          <w:szCs w:val="22"/>
          <w:lang w:eastAsia="en-AU"/>
        </w:rPr>
      </w:pPr>
      <w:r w:rsidRPr="00E77D12">
        <w:rPr>
          <w:rFonts w:eastAsiaTheme="minorHAnsi"/>
          <w:noProof/>
        </w:rPr>
        <w:t>4.4</w:t>
      </w:r>
      <w:r>
        <w:rPr>
          <w:rFonts w:asciiTheme="minorHAnsi" w:eastAsiaTheme="minorEastAsia" w:hAnsiTheme="minorHAnsi" w:cstheme="minorBidi"/>
          <w:b w:val="0"/>
          <w:noProof/>
          <w:sz w:val="22"/>
          <w:szCs w:val="22"/>
          <w:lang w:eastAsia="en-AU"/>
        </w:rPr>
        <w:tab/>
      </w:r>
      <w:r w:rsidRPr="00E77D12">
        <w:rPr>
          <w:rFonts w:eastAsiaTheme="minorHAnsi"/>
          <w:noProof/>
          <w:shd w:val="clear" w:color="auto" w:fill="FFFFFF"/>
        </w:rPr>
        <w:t>Work Sample</w:t>
      </w:r>
      <w:r>
        <w:rPr>
          <w:noProof/>
        </w:rPr>
        <w:tab/>
      </w:r>
      <w:r w:rsidR="00FB1819">
        <w:rPr>
          <w:noProof/>
        </w:rPr>
        <w:fldChar w:fldCharType="begin"/>
      </w:r>
      <w:r>
        <w:rPr>
          <w:noProof/>
        </w:rPr>
        <w:instrText xml:space="preserve"> PAGEREF _Toc326243147 \h </w:instrText>
      </w:r>
      <w:r w:rsidR="00FB1819">
        <w:rPr>
          <w:noProof/>
        </w:rPr>
      </w:r>
      <w:r w:rsidR="00FB1819">
        <w:rPr>
          <w:noProof/>
        </w:rPr>
        <w:fldChar w:fldCharType="separate"/>
      </w:r>
      <w:r w:rsidR="00801313">
        <w:rPr>
          <w:noProof/>
        </w:rPr>
        <w:t>21</w:t>
      </w:r>
      <w:r w:rsidR="00FB1819">
        <w:rPr>
          <w:noProof/>
        </w:rPr>
        <w:fldChar w:fldCharType="end"/>
      </w:r>
    </w:p>
    <w:p w14:paraId="2457FC24" w14:textId="77777777" w:rsidR="001A3F2D" w:rsidRDefault="001A3F2D">
      <w:pPr>
        <w:pStyle w:val="TOC2"/>
        <w:tabs>
          <w:tab w:val="right" w:leader="dot" w:pos="8302"/>
        </w:tabs>
        <w:rPr>
          <w:rFonts w:asciiTheme="minorHAnsi" w:eastAsiaTheme="minorEastAsia" w:hAnsiTheme="minorHAnsi" w:cstheme="minorBidi"/>
          <w:b w:val="0"/>
          <w:noProof/>
          <w:sz w:val="22"/>
          <w:szCs w:val="22"/>
          <w:lang w:eastAsia="en-AU"/>
        </w:rPr>
      </w:pPr>
      <w:r w:rsidRPr="00E77D12">
        <w:rPr>
          <w:rFonts w:eastAsiaTheme="minorHAnsi"/>
          <w:noProof/>
        </w:rPr>
        <w:t>4.5</w:t>
      </w:r>
      <w:r>
        <w:rPr>
          <w:rFonts w:asciiTheme="minorHAnsi" w:eastAsiaTheme="minorEastAsia" w:hAnsiTheme="minorHAnsi" w:cstheme="minorBidi"/>
          <w:b w:val="0"/>
          <w:noProof/>
          <w:sz w:val="22"/>
          <w:szCs w:val="22"/>
          <w:lang w:eastAsia="en-AU"/>
        </w:rPr>
        <w:tab/>
      </w:r>
      <w:r w:rsidRPr="00E77D12">
        <w:rPr>
          <w:rFonts w:eastAsiaTheme="minorHAnsi"/>
          <w:noProof/>
          <w:shd w:val="clear" w:color="auto" w:fill="FFFFFF"/>
        </w:rPr>
        <w:t>Manifest (RDF/JSON)</w:t>
      </w:r>
      <w:r>
        <w:rPr>
          <w:noProof/>
        </w:rPr>
        <w:tab/>
      </w:r>
      <w:r w:rsidR="00FB1819">
        <w:rPr>
          <w:noProof/>
        </w:rPr>
        <w:fldChar w:fldCharType="begin"/>
      </w:r>
      <w:r>
        <w:rPr>
          <w:noProof/>
        </w:rPr>
        <w:instrText xml:space="preserve"> PAGEREF _Toc326243148 \h </w:instrText>
      </w:r>
      <w:r w:rsidR="00FB1819">
        <w:rPr>
          <w:noProof/>
        </w:rPr>
      </w:r>
      <w:r w:rsidR="00FB1819">
        <w:rPr>
          <w:noProof/>
        </w:rPr>
        <w:fldChar w:fldCharType="separate"/>
      </w:r>
      <w:r w:rsidR="00801313">
        <w:rPr>
          <w:noProof/>
        </w:rPr>
        <w:t>21</w:t>
      </w:r>
      <w:r w:rsidR="00FB1819">
        <w:rPr>
          <w:noProof/>
        </w:rPr>
        <w:fldChar w:fldCharType="end"/>
      </w:r>
    </w:p>
    <w:p w14:paraId="5E70C43F" w14:textId="77777777" w:rsidR="001A3F2D" w:rsidRDefault="001A3F2D">
      <w:pPr>
        <w:pStyle w:val="TOC1"/>
        <w:rPr>
          <w:rFonts w:asciiTheme="minorHAnsi" w:eastAsiaTheme="minorEastAsia" w:hAnsiTheme="minorHAnsi" w:cstheme="minorBidi"/>
          <w:b w:val="0"/>
          <w:caps w:val="0"/>
          <w:noProof/>
          <w:sz w:val="22"/>
          <w:szCs w:val="22"/>
          <w:lang w:eastAsia="en-AU"/>
        </w:rPr>
      </w:pPr>
      <w:r w:rsidRPr="00E77D12">
        <w:rPr>
          <w:rFonts w:eastAsiaTheme="minorHAnsi"/>
          <w:noProof/>
        </w:rPr>
        <w:t>5</w:t>
      </w:r>
      <w:r>
        <w:rPr>
          <w:rFonts w:asciiTheme="minorHAnsi" w:eastAsiaTheme="minorEastAsia" w:hAnsiTheme="minorHAnsi" w:cstheme="minorBidi"/>
          <w:b w:val="0"/>
          <w:caps w:val="0"/>
          <w:noProof/>
          <w:sz w:val="22"/>
          <w:szCs w:val="22"/>
          <w:lang w:eastAsia="en-AU"/>
        </w:rPr>
        <w:tab/>
      </w:r>
      <w:r w:rsidRPr="00E77D12">
        <w:rPr>
          <w:rFonts w:eastAsiaTheme="minorHAnsi"/>
          <w:noProof/>
          <w:shd w:val="clear" w:color="auto" w:fill="FFFFFF"/>
        </w:rPr>
        <w:t>Differences from ASN Application Profile</w:t>
      </w:r>
      <w:r>
        <w:rPr>
          <w:noProof/>
        </w:rPr>
        <w:tab/>
      </w:r>
      <w:r w:rsidR="00FB1819">
        <w:rPr>
          <w:noProof/>
        </w:rPr>
        <w:fldChar w:fldCharType="begin"/>
      </w:r>
      <w:r>
        <w:rPr>
          <w:noProof/>
        </w:rPr>
        <w:instrText xml:space="preserve"> PAGEREF _Toc326243149 \h </w:instrText>
      </w:r>
      <w:r w:rsidR="00FB1819">
        <w:rPr>
          <w:noProof/>
        </w:rPr>
      </w:r>
      <w:r w:rsidR="00FB1819">
        <w:rPr>
          <w:noProof/>
        </w:rPr>
        <w:fldChar w:fldCharType="separate"/>
      </w:r>
      <w:r w:rsidR="00801313">
        <w:rPr>
          <w:noProof/>
        </w:rPr>
        <w:t>23</w:t>
      </w:r>
      <w:r w:rsidR="00FB1819">
        <w:rPr>
          <w:noProof/>
        </w:rPr>
        <w:fldChar w:fldCharType="end"/>
      </w:r>
    </w:p>
    <w:p w14:paraId="2725968E" w14:textId="77777777" w:rsidR="001A3F2D" w:rsidRDefault="001A3F2D">
      <w:pPr>
        <w:pStyle w:val="TOC2"/>
        <w:tabs>
          <w:tab w:val="right" w:leader="dot" w:pos="8302"/>
        </w:tabs>
        <w:rPr>
          <w:rFonts w:asciiTheme="minorHAnsi" w:eastAsiaTheme="minorEastAsia" w:hAnsiTheme="minorHAnsi" w:cstheme="minorBidi"/>
          <w:b w:val="0"/>
          <w:noProof/>
          <w:sz w:val="22"/>
          <w:szCs w:val="22"/>
          <w:lang w:eastAsia="en-AU"/>
        </w:rPr>
      </w:pPr>
      <w:r w:rsidRPr="00E77D12">
        <w:rPr>
          <w:rFonts w:eastAsiaTheme="minorHAnsi"/>
          <w:noProof/>
        </w:rPr>
        <w:t>5.1</w:t>
      </w:r>
      <w:r>
        <w:rPr>
          <w:rFonts w:asciiTheme="minorHAnsi" w:eastAsiaTheme="minorEastAsia" w:hAnsiTheme="minorHAnsi" w:cstheme="minorBidi"/>
          <w:b w:val="0"/>
          <w:noProof/>
          <w:sz w:val="22"/>
          <w:szCs w:val="22"/>
          <w:lang w:eastAsia="en-AU"/>
        </w:rPr>
        <w:tab/>
      </w:r>
      <w:r w:rsidRPr="00E77D12">
        <w:rPr>
          <w:rFonts w:eastAsiaTheme="minorHAnsi"/>
          <w:noProof/>
          <w:shd w:val="clear" w:color="auto" w:fill="FFFFFF"/>
        </w:rPr>
        <w:t>Dublin Core</w:t>
      </w:r>
      <w:r>
        <w:rPr>
          <w:noProof/>
        </w:rPr>
        <w:tab/>
      </w:r>
      <w:r w:rsidR="00FB1819">
        <w:rPr>
          <w:noProof/>
        </w:rPr>
        <w:fldChar w:fldCharType="begin"/>
      </w:r>
      <w:r>
        <w:rPr>
          <w:noProof/>
        </w:rPr>
        <w:instrText xml:space="preserve"> PAGEREF _Toc326243150 \h </w:instrText>
      </w:r>
      <w:r w:rsidR="00FB1819">
        <w:rPr>
          <w:noProof/>
        </w:rPr>
      </w:r>
      <w:r w:rsidR="00FB1819">
        <w:rPr>
          <w:noProof/>
        </w:rPr>
        <w:fldChar w:fldCharType="separate"/>
      </w:r>
      <w:r w:rsidR="00801313">
        <w:rPr>
          <w:noProof/>
        </w:rPr>
        <w:t>23</w:t>
      </w:r>
      <w:r w:rsidR="00FB1819">
        <w:rPr>
          <w:noProof/>
        </w:rPr>
        <w:fldChar w:fldCharType="end"/>
      </w:r>
    </w:p>
    <w:p w14:paraId="680D8E1D" w14:textId="77777777" w:rsidR="001A3F2D" w:rsidRDefault="001A3F2D">
      <w:pPr>
        <w:pStyle w:val="TOC2"/>
        <w:tabs>
          <w:tab w:val="right" w:leader="dot" w:pos="8302"/>
        </w:tabs>
        <w:rPr>
          <w:rFonts w:asciiTheme="minorHAnsi" w:eastAsiaTheme="minorEastAsia" w:hAnsiTheme="minorHAnsi" w:cstheme="minorBidi"/>
          <w:b w:val="0"/>
          <w:noProof/>
          <w:sz w:val="22"/>
          <w:szCs w:val="22"/>
          <w:lang w:eastAsia="en-AU"/>
        </w:rPr>
      </w:pPr>
      <w:r w:rsidRPr="00E77D12">
        <w:rPr>
          <w:rFonts w:eastAsiaTheme="minorHAnsi"/>
          <w:noProof/>
        </w:rPr>
        <w:t>5.2</w:t>
      </w:r>
      <w:r>
        <w:rPr>
          <w:rFonts w:asciiTheme="minorHAnsi" w:eastAsiaTheme="minorEastAsia" w:hAnsiTheme="minorHAnsi" w:cstheme="minorBidi"/>
          <w:b w:val="0"/>
          <w:noProof/>
          <w:sz w:val="22"/>
          <w:szCs w:val="22"/>
          <w:lang w:eastAsia="en-AU"/>
        </w:rPr>
        <w:tab/>
      </w:r>
      <w:r w:rsidRPr="00E77D12">
        <w:rPr>
          <w:rFonts w:eastAsiaTheme="minorHAnsi"/>
          <w:noProof/>
          <w:shd w:val="clear" w:color="auto" w:fill="FFFFFF"/>
        </w:rPr>
        <w:t>Mandatory elements</w:t>
      </w:r>
      <w:r>
        <w:rPr>
          <w:noProof/>
        </w:rPr>
        <w:tab/>
      </w:r>
      <w:r w:rsidR="00FB1819">
        <w:rPr>
          <w:noProof/>
        </w:rPr>
        <w:fldChar w:fldCharType="begin"/>
      </w:r>
      <w:r>
        <w:rPr>
          <w:noProof/>
        </w:rPr>
        <w:instrText xml:space="preserve"> PAGEREF _Toc326243151 \h </w:instrText>
      </w:r>
      <w:r w:rsidR="00FB1819">
        <w:rPr>
          <w:noProof/>
        </w:rPr>
      </w:r>
      <w:r w:rsidR="00FB1819">
        <w:rPr>
          <w:noProof/>
        </w:rPr>
        <w:fldChar w:fldCharType="separate"/>
      </w:r>
      <w:r w:rsidR="00801313">
        <w:rPr>
          <w:b w:val="0"/>
          <w:noProof/>
        </w:rPr>
        <w:t>Error! Bookmark not defined.</w:t>
      </w:r>
      <w:r w:rsidR="00FB1819">
        <w:rPr>
          <w:noProof/>
        </w:rPr>
        <w:fldChar w:fldCharType="end"/>
      </w:r>
    </w:p>
    <w:p w14:paraId="6B11E824" w14:textId="77777777" w:rsidR="001A3F2D" w:rsidRDefault="001A3F2D">
      <w:pPr>
        <w:pStyle w:val="TOC2"/>
        <w:tabs>
          <w:tab w:val="right" w:leader="dot" w:pos="8302"/>
        </w:tabs>
        <w:rPr>
          <w:rFonts w:asciiTheme="minorHAnsi" w:eastAsiaTheme="minorEastAsia" w:hAnsiTheme="minorHAnsi" w:cstheme="minorBidi"/>
          <w:b w:val="0"/>
          <w:noProof/>
          <w:sz w:val="22"/>
          <w:szCs w:val="22"/>
          <w:lang w:eastAsia="en-AU"/>
        </w:rPr>
      </w:pPr>
      <w:r>
        <w:rPr>
          <w:noProof/>
        </w:rPr>
        <w:t>5.3</w:t>
      </w:r>
      <w:r>
        <w:rPr>
          <w:rFonts w:asciiTheme="minorHAnsi" w:eastAsiaTheme="minorEastAsia" w:hAnsiTheme="minorHAnsi" w:cstheme="minorBidi"/>
          <w:b w:val="0"/>
          <w:noProof/>
          <w:sz w:val="22"/>
          <w:szCs w:val="22"/>
          <w:lang w:eastAsia="en-AU"/>
        </w:rPr>
        <w:tab/>
      </w:r>
      <w:r>
        <w:rPr>
          <w:noProof/>
        </w:rPr>
        <w:t>dcterms:valid</w:t>
      </w:r>
      <w:r>
        <w:rPr>
          <w:noProof/>
        </w:rPr>
        <w:tab/>
      </w:r>
      <w:r w:rsidR="00FB1819">
        <w:rPr>
          <w:noProof/>
        </w:rPr>
        <w:fldChar w:fldCharType="begin"/>
      </w:r>
      <w:r>
        <w:rPr>
          <w:noProof/>
        </w:rPr>
        <w:instrText xml:space="preserve"> PAGEREF _Toc326243152 \h </w:instrText>
      </w:r>
      <w:r w:rsidR="00FB1819">
        <w:rPr>
          <w:noProof/>
        </w:rPr>
      </w:r>
      <w:r w:rsidR="00FB1819">
        <w:rPr>
          <w:noProof/>
        </w:rPr>
        <w:fldChar w:fldCharType="separate"/>
      </w:r>
      <w:r w:rsidR="00801313">
        <w:rPr>
          <w:noProof/>
        </w:rPr>
        <w:t>23</w:t>
      </w:r>
      <w:r w:rsidR="00FB1819">
        <w:rPr>
          <w:noProof/>
        </w:rPr>
        <w:fldChar w:fldCharType="end"/>
      </w:r>
    </w:p>
    <w:p w14:paraId="2903A5B7" w14:textId="77777777" w:rsidR="001A3F2D" w:rsidRDefault="001A3F2D">
      <w:pPr>
        <w:pStyle w:val="TOC1"/>
        <w:rPr>
          <w:rFonts w:asciiTheme="minorHAnsi" w:eastAsiaTheme="minorEastAsia" w:hAnsiTheme="minorHAnsi" w:cstheme="minorBidi"/>
          <w:b w:val="0"/>
          <w:caps w:val="0"/>
          <w:noProof/>
          <w:sz w:val="22"/>
          <w:szCs w:val="22"/>
          <w:lang w:eastAsia="en-AU"/>
        </w:rPr>
      </w:pPr>
      <w:r w:rsidRPr="00E77D12">
        <w:rPr>
          <w:rFonts w:eastAsiaTheme="minorHAnsi"/>
          <w:noProof/>
        </w:rPr>
        <w:t>6</w:t>
      </w:r>
      <w:r>
        <w:rPr>
          <w:rFonts w:asciiTheme="minorHAnsi" w:eastAsiaTheme="minorEastAsia" w:hAnsiTheme="minorHAnsi" w:cstheme="minorBidi"/>
          <w:b w:val="0"/>
          <w:caps w:val="0"/>
          <w:noProof/>
          <w:sz w:val="22"/>
          <w:szCs w:val="22"/>
          <w:lang w:eastAsia="en-AU"/>
        </w:rPr>
        <w:tab/>
      </w:r>
      <w:r w:rsidRPr="00E77D12">
        <w:rPr>
          <w:rFonts w:eastAsiaTheme="minorHAnsi"/>
          <w:noProof/>
          <w:shd w:val="clear" w:color="auto" w:fill="FFFFFF"/>
        </w:rPr>
        <w:t>Vocabularies</w:t>
      </w:r>
      <w:r>
        <w:rPr>
          <w:noProof/>
        </w:rPr>
        <w:tab/>
      </w:r>
      <w:r w:rsidR="00FB1819">
        <w:rPr>
          <w:noProof/>
        </w:rPr>
        <w:fldChar w:fldCharType="begin"/>
      </w:r>
      <w:r>
        <w:rPr>
          <w:noProof/>
        </w:rPr>
        <w:instrText xml:space="preserve"> PAGEREF _Toc326243153 \h </w:instrText>
      </w:r>
      <w:r w:rsidR="00FB1819">
        <w:rPr>
          <w:noProof/>
        </w:rPr>
      </w:r>
      <w:r w:rsidR="00FB1819">
        <w:rPr>
          <w:noProof/>
        </w:rPr>
        <w:fldChar w:fldCharType="separate"/>
      </w:r>
      <w:r w:rsidR="00801313">
        <w:rPr>
          <w:noProof/>
        </w:rPr>
        <w:t>24</w:t>
      </w:r>
      <w:r w:rsidR="00FB1819">
        <w:rPr>
          <w:noProof/>
        </w:rPr>
        <w:fldChar w:fldCharType="end"/>
      </w:r>
    </w:p>
    <w:p w14:paraId="0BF9220B" w14:textId="77777777" w:rsidR="001A3F2D" w:rsidRDefault="001A3F2D">
      <w:pPr>
        <w:pStyle w:val="TOC1"/>
        <w:rPr>
          <w:rFonts w:asciiTheme="minorHAnsi" w:eastAsiaTheme="minorEastAsia" w:hAnsiTheme="minorHAnsi" w:cstheme="minorBidi"/>
          <w:b w:val="0"/>
          <w:caps w:val="0"/>
          <w:noProof/>
          <w:sz w:val="22"/>
          <w:szCs w:val="22"/>
          <w:lang w:eastAsia="en-AU"/>
        </w:rPr>
      </w:pPr>
      <w:r>
        <w:rPr>
          <w:noProof/>
        </w:rPr>
        <w:lastRenderedPageBreak/>
        <w:t>7</w:t>
      </w:r>
      <w:r>
        <w:rPr>
          <w:rFonts w:asciiTheme="minorHAnsi" w:eastAsiaTheme="minorEastAsia" w:hAnsiTheme="minorHAnsi" w:cstheme="minorBidi"/>
          <w:b w:val="0"/>
          <w:caps w:val="0"/>
          <w:noProof/>
          <w:sz w:val="22"/>
          <w:szCs w:val="22"/>
          <w:lang w:eastAsia="en-AU"/>
        </w:rPr>
        <w:tab/>
      </w:r>
      <w:r w:rsidRPr="00E77D12">
        <w:rPr>
          <w:noProof/>
          <w:shd w:val="clear" w:color="auto" w:fill="FFFFFF"/>
        </w:rPr>
        <w:t>General Capabilities and Cross-Curriculum Priorities</w:t>
      </w:r>
      <w:r>
        <w:rPr>
          <w:noProof/>
        </w:rPr>
        <w:tab/>
      </w:r>
      <w:r w:rsidR="00FB1819">
        <w:rPr>
          <w:noProof/>
        </w:rPr>
        <w:fldChar w:fldCharType="begin"/>
      </w:r>
      <w:r>
        <w:rPr>
          <w:noProof/>
        </w:rPr>
        <w:instrText xml:space="preserve"> PAGEREF _Toc326243154 \h </w:instrText>
      </w:r>
      <w:r w:rsidR="00FB1819">
        <w:rPr>
          <w:noProof/>
        </w:rPr>
      </w:r>
      <w:r w:rsidR="00FB1819">
        <w:rPr>
          <w:noProof/>
        </w:rPr>
        <w:fldChar w:fldCharType="separate"/>
      </w:r>
      <w:r w:rsidR="00801313">
        <w:rPr>
          <w:noProof/>
        </w:rPr>
        <w:t>26</w:t>
      </w:r>
      <w:r w:rsidR="00FB1819">
        <w:rPr>
          <w:noProof/>
        </w:rPr>
        <w:fldChar w:fldCharType="end"/>
      </w:r>
    </w:p>
    <w:p w14:paraId="6F9BBB30" w14:textId="77777777" w:rsidR="001A3F2D" w:rsidRDefault="001A3F2D">
      <w:pPr>
        <w:pStyle w:val="TOC1"/>
        <w:rPr>
          <w:rFonts w:asciiTheme="minorHAnsi" w:eastAsiaTheme="minorEastAsia" w:hAnsiTheme="minorHAnsi" w:cstheme="minorBidi"/>
          <w:b w:val="0"/>
          <w:caps w:val="0"/>
          <w:noProof/>
          <w:sz w:val="22"/>
          <w:szCs w:val="22"/>
          <w:lang w:eastAsia="en-AU"/>
        </w:rPr>
      </w:pPr>
      <w:r w:rsidRPr="00E77D12">
        <w:rPr>
          <w:rFonts w:eastAsiaTheme="minorHAnsi"/>
          <w:noProof/>
        </w:rPr>
        <w:t>8</w:t>
      </w:r>
      <w:r>
        <w:rPr>
          <w:rFonts w:asciiTheme="minorHAnsi" w:eastAsiaTheme="minorEastAsia" w:hAnsiTheme="minorHAnsi" w:cstheme="minorBidi"/>
          <w:b w:val="0"/>
          <w:caps w:val="0"/>
          <w:noProof/>
          <w:sz w:val="22"/>
          <w:szCs w:val="22"/>
          <w:lang w:eastAsia="en-AU"/>
        </w:rPr>
        <w:tab/>
      </w:r>
      <w:r w:rsidRPr="00E77D12">
        <w:rPr>
          <w:rFonts w:eastAsiaTheme="minorHAnsi"/>
          <w:noProof/>
          <w:shd w:val="clear" w:color="auto" w:fill="FFFFFF"/>
        </w:rPr>
        <w:t>Spatial &amp; Temporal Coverage</w:t>
      </w:r>
      <w:r>
        <w:rPr>
          <w:noProof/>
        </w:rPr>
        <w:tab/>
      </w:r>
      <w:r w:rsidR="00FB1819">
        <w:rPr>
          <w:noProof/>
        </w:rPr>
        <w:fldChar w:fldCharType="begin"/>
      </w:r>
      <w:r>
        <w:rPr>
          <w:noProof/>
        </w:rPr>
        <w:instrText xml:space="preserve"> PAGEREF _Toc326243155 \h </w:instrText>
      </w:r>
      <w:r w:rsidR="00FB1819">
        <w:rPr>
          <w:noProof/>
        </w:rPr>
      </w:r>
      <w:r w:rsidR="00FB1819">
        <w:rPr>
          <w:noProof/>
        </w:rPr>
        <w:fldChar w:fldCharType="separate"/>
      </w:r>
      <w:r w:rsidR="00801313">
        <w:rPr>
          <w:noProof/>
        </w:rPr>
        <w:t>27</w:t>
      </w:r>
      <w:r w:rsidR="00FB1819">
        <w:rPr>
          <w:noProof/>
        </w:rPr>
        <w:fldChar w:fldCharType="end"/>
      </w:r>
    </w:p>
    <w:p w14:paraId="44690D4F" w14:textId="77777777" w:rsidR="001A3F2D" w:rsidRDefault="001A3F2D">
      <w:pPr>
        <w:pStyle w:val="TOC2"/>
        <w:tabs>
          <w:tab w:val="right" w:leader="dot" w:pos="8302"/>
        </w:tabs>
        <w:rPr>
          <w:rFonts w:asciiTheme="minorHAnsi" w:eastAsiaTheme="minorEastAsia" w:hAnsiTheme="minorHAnsi" w:cstheme="minorBidi"/>
          <w:b w:val="0"/>
          <w:noProof/>
          <w:sz w:val="22"/>
          <w:szCs w:val="22"/>
          <w:lang w:eastAsia="en-AU"/>
        </w:rPr>
      </w:pPr>
      <w:r w:rsidRPr="00E77D12">
        <w:rPr>
          <w:rFonts w:eastAsiaTheme="minorHAnsi"/>
          <w:noProof/>
        </w:rPr>
        <w:t>8.1</w:t>
      </w:r>
      <w:r>
        <w:rPr>
          <w:rFonts w:asciiTheme="minorHAnsi" w:eastAsiaTheme="minorEastAsia" w:hAnsiTheme="minorHAnsi" w:cstheme="minorBidi"/>
          <w:b w:val="0"/>
          <w:noProof/>
          <w:sz w:val="22"/>
          <w:szCs w:val="22"/>
          <w:lang w:eastAsia="en-AU"/>
        </w:rPr>
        <w:tab/>
      </w:r>
      <w:r w:rsidRPr="00E77D12">
        <w:rPr>
          <w:rFonts w:eastAsiaTheme="minorHAnsi"/>
          <w:noProof/>
          <w:shd w:val="clear" w:color="auto" w:fill="FFFFFF"/>
        </w:rPr>
        <w:t>Temporal Coverage</w:t>
      </w:r>
      <w:r>
        <w:rPr>
          <w:noProof/>
        </w:rPr>
        <w:tab/>
      </w:r>
      <w:r w:rsidR="00FB1819">
        <w:rPr>
          <w:noProof/>
        </w:rPr>
        <w:fldChar w:fldCharType="begin"/>
      </w:r>
      <w:r>
        <w:rPr>
          <w:noProof/>
        </w:rPr>
        <w:instrText xml:space="preserve"> PAGEREF _Toc326243156 \h </w:instrText>
      </w:r>
      <w:r w:rsidR="00FB1819">
        <w:rPr>
          <w:noProof/>
        </w:rPr>
      </w:r>
      <w:r w:rsidR="00FB1819">
        <w:rPr>
          <w:noProof/>
        </w:rPr>
        <w:fldChar w:fldCharType="separate"/>
      </w:r>
      <w:r w:rsidR="00801313">
        <w:rPr>
          <w:noProof/>
        </w:rPr>
        <w:t>27</w:t>
      </w:r>
      <w:r w:rsidR="00FB1819">
        <w:rPr>
          <w:noProof/>
        </w:rPr>
        <w:fldChar w:fldCharType="end"/>
      </w:r>
    </w:p>
    <w:p w14:paraId="0D3066B2" w14:textId="77777777" w:rsidR="001A3F2D" w:rsidRDefault="001A3F2D">
      <w:pPr>
        <w:pStyle w:val="TOC2"/>
        <w:tabs>
          <w:tab w:val="right" w:leader="dot" w:pos="8302"/>
        </w:tabs>
        <w:rPr>
          <w:rFonts w:asciiTheme="minorHAnsi" w:eastAsiaTheme="minorEastAsia" w:hAnsiTheme="minorHAnsi" w:cstheme="minorBidi"/>
          <w:b w:val="0"/>
          <w:noProof/>
          <w:sz w:val="22"/>
          <w:szCs w:val="22"/>
          <w:lang w:eastAsia="en-AU"/>
        </w:rPr>
      </w:pPr>
      <w:r w:rsidRPr="00E77D12">
        <w:rPr>
          <w:rFonts w:eastAsiaTheme="minorHAnsi"/>
          <w:noProof/>
        </w:rPr>
        <w:t>8.2</w:t>
      </w:r>
      <w:r>
        <w:rPr>
          <w:rFonts w:asciiTheme="minorHAnsi" w:eastAsiaTheme="minorEastAsia" w:hAnsiTheme="minorHAnsi" w:cstheme="minorBidi"/>
          <w:b w:val="0"/>
          <w:noProof/>
          <w:sz w:val="22"/>
          <w:szCs w:val="22"/>
          <w:lang w:eastAsia="en-AU"/>
        </w:rPr>
        <w:tab/>
      </w:r>
      <w:r w:rsidRPr="00E77D12">
        <w:rPr>
          <w:rFonts w:eastAsiaTheme="minorHAnsi"/>
          <w:noProof/>
          <w:shd w:val="clear" w:color="auto" w:fill="FFFFFF"/>
        </w:rPr>
        <w:t>Spatial Coverage</w:t>
      </w:r>
      <w:r>
        <w:rPr>
          <w:noProof/>
        </w:rPr>
        <w:tab/>
      </w:r>
      <w:r w:rsidR="00FB1819">
        <w:rPr>
          <w:noProof/>
        </w:rPr>
        <w:fldChar w:fldCharType="begin"/>
      </w:r>
      <w:r>
        <w:rPr>
          <w:noProof/>
        </w:rPr>
        <w:instrText xml:space="preserve"> PAGEREF _Toc326243157 \h </w:instrText>
      </w:r>
      <w:r w:rsidR="00FB1819">
        <w:rPr>
          <w:noProof/>
        </w:rPr>
      </w:r>
      <w:r w:rsidR="00FB1819">
        <w:rPr>
          <w:noProof/>
        </w:rPr>
        <w:fldChar w:fldCharType="separate"/>
      </w:r>
      <w:r w:rsidR="00801313">
        <w:rPr>
          <w:noProof/>
        </w:rPr>
        <w:t>27</w:t>
      </w:r>
      <w:r w:rsidR="00FB1819">
        <w:rPr>
          <w:noProof/>
        </w:rPr>
        <w:fldChar w:fldCharType="end"/>
      </w:r>
    </w:p>
    <w:p w14:paraId="14E069B9" w14:textId="77777777" w:rsidR="001A3F2D" w:rsidRDefault="001A3F2D">
      <w:pPr>
        <w:pStyle w:val="TOC2"/>
        <w:tabs>
          <w:tab w:val="right" w:leader="dot" w:pos="8302"/>
        </w:tabs>
        <w:rPr>
          <w:rFonts w:asciiTheme="minorHAnsi" w:eastAsiaTheme="minorEastAsia" w:hAnsiTheme="minorHAnsi" w:cstheme="minorBidi"/>
          <w:b w:val="0"/>
          <w:noProof/>
          <w:sz w:val="22"/>
          <w:szCs w:val="22"/>
          <w:lang w:eastAsia="en-AU"/>
        </w:rPr>
      </w:pPr>
      <w:r w:rsidRPr="00E77D12">
        <w:rPr>
          <w:rFonts w:eastAsiaTheme="minorHAnsi"/>
          <w:noProof/>
        </w:rPr>
        <w:t>8.3</w:t>
      </w:r>
      <w:r>
        <w:rPr>
          <w:rFonts w:asciiTheme="minorHAnsi" w:eastAsiaTheme="minorEastAsia" w:hAnsiTheme="minorHAnsi" w:cstheme="minorBidi"/>
          <w:b w:val="0"/>
          <w:noProof/>
          <w:sz w:val="22"/>
          <w:szCs w:val="22"/>
          <w:lang w:eastAsia="en-AU"/>
        </w:rPr>
        <w:tab/>
      </w:r>
      <w:r w:rsidRPr="00E77D12">
        <w:rPr>
          <w:rFonts w:eastAsiaTheme="minorHAnsi"/>
          <w:noProof/>
          <w:shd w:val="clear" w:color="auto" w:fill="FFFFFF"/>
        </w:rPr>
        <w:t>Inheritance</w:t>
      </w:r>
      <w:r>
        <w:rPr>
          <w:noProof/>
        </w:rPr>
        <w:tab/>
      </w:r>
      <w:r w:rsidR="00FB1819">
        <w:rPr>
          <w:noProof/>
        </w:rPr>
        <w:fldChar w:fldCharType="begin"/>
      </w:r>
      <w:r>
        <w:rPr>
          <w:noProof/>
        </w:rPr>
        <w:instrText xml:space="preserve"> PAGEREF _Toc326243158 \h </w:instrText>
      </w:r>
      <w:r w:rsidR="00FB1819">
        <w:rPr>
          <w:noProof/>
        </w:rPr>
      </w:r>
      <w:r w:rsidR="00FB1819">
        <w:rPr>
          <w:noProof/>
        </w:rPr>
        <w:fldChar w:fldCharType="separate"/>
      </w:r>
      <w:r w:rsidR="00801313">
        <w:rPr>
          <w:noProof/>
        </w:rPr>
        <w:t>28</w:t>
      </w:r>
      <w:r w:rsidR="00FB1819">
        <w:rPr>
          <w:noProof/>
        </w:rPr>
        <w:fldChar w:fldCharType="end"/>
      </w:r>
    </w:p>
    <w:p w14:paraId="00449462" w14:textId="77777777" w:rsidR="001A3F2D" w:rsidRDefault="001A3F2D">
      <w:pPr>
        <w:pStyle w:val="TOC1"/>
        <w:rPr>
          <w:rFonts w:asciiTheme="minorHAnsi" w:eastAsiaTheme="minorEastAsia" w:hAnsiTheme="minorHAnsi" w:cstheme="minorBidi"/>
          <w:b w:val="0"/>
          <w:caps w:val="0"/>
          <w:noProof/>
          <w:sz w:val="22"/>
          <w:szCs w:val="22"/>
          <w:lang w:eastAsia="en-AU"/>
        </w:rPr>
      </w:pPr>
      <w:r w:rsidRPr="00E77D12">
        <w:rPr>
          <w:rFonts w:eastAsiaTheme="minorHAnsi"/>
          <w:noProof/>
        </w:rPr>
        <w:t>9</w:t>
      </w:r>
      <w:r>
        <w:rPr>
          <w:rFonts w:asciiTheme="minorHAnsi" w:eastAsiaTheme="minorEastAsia" w:hAnsiTheme="minorHAnsi" w:cstheme="minorBidi"/>
          <w:b w:val="0"/>
          <w:caps w:val="0"/>
          <w:noProof/>
          <w:sz w:val="22"/>
          <w:szCs w:val="22"/>
          <w:lang w:eastAsia="en-AU"/>
        </w:rPr>
        <w:tab/>
      </w:r>
      <w:r w:rsidRPr="00E77D12">
        <w:rPr>
          <w:rFonts w:eastAsiaTheme="minorHAnsi"/>
          <w:noProof/>
          <w:shd w:val="clear" w:color="auto" w:fill="FFFFFF"/>
        </w:rPr>
        <w:t>Textual Content</w:t>
      </w:r>
      <w:r>
        <w:rPr>
          <w:noProof/>
        </w:rPr>
        <w:tab/>
      </w:r>
      <w:r w:rsidR="00FB1819">
        <w:rPr>
          <w:noProof/>
        </w:rPr>
        <w:fldChar w:fldCharType="begin"/>
      </w:r>
      <w:r>
        <w:rPr>
          <w:noProof/>
        </w:rPr>
        <w:instrText xml:space="preserve"> PAGEREF _Toc326243159 \h </w:instrText>
      </w:r>
      <w:r w:rsidR="00FB1819">
        <w:rPr>
          <w:noProof/>
        </w:rPr>
      </w:r>
      <w:r w:rsidR="00FB1819">
        <w:rPr>
          <w:noProof/>
        </w:rPr>
        <w:fldChar w:fldCharType="separate"/>
      </w:r>
      <w:r w:rsidR="00801313">
        <w:rPr>
          <w:noProof/>
        </w:rPr>
        <w:t>29</w:t>
      </w:r>
      <w:r w:rsidR="00FB1819">
        <w:rPr>
          <w:noProof/>
        </w:rPr>
        <w:fldChar w:fldCharType="end"/>
      </w:r>
    </w:p>
    <w:p w14:paraId="61FD3397" w14:textId="77777777" w:rsidR="001A3F2D" w:rsidRDefault="001A3F2D">
      <w:pPr>
        <w:pStyle w:val="TOC1"/>
        <w:rPr>
          <w:rFonts w:asciiTheme="minorHAnsi" w:eastAsiaTheme="minorEastAsia" w:hAnsiTheme="minorHAnsi" w:cstheme="minorBidi"/>
          <w:b w:val="0"/>
          <w:caps w:val="0"/>
          <w:noProof/>
          <w:sz w:val="22"/>
          <w:szCs w:val="22"/>
          <w:lang w:eastAsia="en-AU"/>
        </w:rPr>
      </w:pPr>
      <w:r w:rsidRPr="00E77D12">
        <w:rPr>
          <w:rFonts w:eastAsiaTheme="minorHAnsi"/>
          <w:noProof/>
        </w:rPr>
        <w:t>10</w:t>
      </w:r>
      <w:r>
        <w:rPr>
          <w:rFonts w:asciiTheme="minorHAnsi" w:eastAsiaTheme="minorEastAsia" w:hAnsiTheme="minorHAnsi" w:cstheme="minorBidi"/>
          <w:b w:val="0"/>
          <w:caps w:val="0"/>
          <w:noProof/>
          <w:sz w:val="22"/>
          <w:szCs w:val="22"/>
          <w:lang w:eastAsia="en-AU"/>
        </w:rPr>
        <w:tab/>
      </w:r>
      <w:r w:rsidRPr="00E77D12">
        <w:rPr>
          <w:rFonts w:eastAsiaTheme="minorHAnsi"/>
          <w:noProof/>
          <w:shd w:val="clear" w:color="auto" w:fill="FFFFFF"/>
        </w:rPr>
        <w:t>Versioning</w:t>
      </w:r>
      <w:r>
        <w:rPr>
          <w:noProof/>
        </w:rPr>
        <w:tab/>
      </w:r>
      <w:r w:rsidR="00FB1819">
        <w:rPr>
          <w:noProof/>
        </w:rPr>
        <w:fldChar w:fldCharType="begin"/>
      </w:r>
      <w:r>
        <w:rPr>
          <w:noProof/>
        </w:rPr>
        <w:instrText xml:space="preserve"> PAGEREF _Toc326243160 \h </w:instrText>
      </w:r>
      <w:r w:rsidR="00FB1819">
        <w:rPr>
          <w:noProof/>
        </w:rPr>
      </w:r>
      <w:r w:rsidR="00FB1819">
        <w:rPr>
          <w:noProof/>
        </w:rPr>
        <w:fldChar w:fldCharType="separate"/>
      </w:r>
      <w:r w:rsidR="00801313">
        <w:rPr>
          <w:noProof/>
        </w:rPr>
        <w:t>30</w:t>
      </w:r>
      <w:r w:rsidR="00FB1819">
        <w:rPr>
          <w:noProof/>
        </w:rPr>
        <w:fldChar w:fldCharType="end"/>
      </w:r>
    </w:p>
    <w:p w14:paraId="49B10657" w14:textId="77777777" w:rsidR="001A3F2D" w:rsidRDefault="001A3F2D">
      <w:pPr>
        <w:pStyle w:val="TOC1"/>
        <w:rPr>
          <w:rFonts w:asciiTheme="minorHAnsi" w:eastAsiaTheme="minorEastAsia" w:hAnsiTheme="minorHAnsi" w:cstheme="minorBidi"/>
          <w:b w:val="0"/>
          <w:caps w:val="0"/>
          <w:noProof/>
          <w:sz w:val="22"/>
          <w:szCs w:val="22"/>
          <w:lang w:eastAsia="en-AU"/>
        </w:rPr>
      </w:pPr>
      <w:r>
        <w:rPr>
          <w:noProof/>
        </w:rPr>
        <w:t>11</w:t>
      </w:r>
      <w:r>
        <w:rPr>
          <w:rFonts w:asciiTheme="minorHAnsi" w:eastAsiaTheme="minorEastAsia" w:hAnsiTheme="minorHAnsi" w:cstheme="minorBidi"/>
          <w:b w:val="0"/>
          <w:caps w:val="0"/>
          <w:noProof/>
          <w:sz w:val="22"/>
          <w:szCs w:val="22"/>
          <w:lang w:eastAsia="en-AU"/>
        </w:rPr>
        <w:tab/>
      </w:r>
      <w:r w:rsidRPr="00E77D12">
        <w:rPr>
          <w:noProof/>
          <w:shd w:val="clear" w:color="auto" w:fill="FFFFFF"/>
        </w:rPr>
        <w:t>Sample definition of property</w:t>
      </w:r>
      <w:r>
        <w:rPr>
          <w:noProof/>
        </w:rPr>
        <w:tab/>
      </w:r>
      <w:r w:rsidR="00FB1819">
        <w:rPr>
          <w:noProof/>
        </w:rPr>
        <w:fldChar w:fldCharType="begin"/>
      </w:r>
      <w:r>
        <w:rPr>
          <w:noProof/>
        </w:rPr>
        <w:instrText xml:space="preserve"> PAGEREF _Toc326243161 \h </w:instrText>
      </w:r>
      <w:r w:rsidR="00FB1819">
        <w:rPr>
          <w:noProof/>
        </w:rPr>
      </w:r>
      <w:r w:rsidR="00FB1819">
        <w:rPr>
          <w:noProof/>
        </w:rPr>
        <w:fldChar w:fldCharType="separate"/>
      </w:r>
      <w:r w:rsidR="00801313">
        <w:rPr>
          <w:noProof/>
        </w:rPr>
        <w:t>31</w:t>
      </w:r>
      <w:r w:rsidR="00FB1819">
        <w:rPr>
          <w:noProof/>
        </w:rPr>
        <w:fldChar w:fldCharType="end"/>
      </w:r>
    </w:p>
    <w:p w14:paraId="274D21B5" w14:textId="77777777" w:rsidR="005A2503" w:rsidRDefault="00FB1819" w:rsidP="005A2503">
      <w:pPr>
        <w:pStyle w:val="BodyText1"/>
      </w:pPr>
      <w:r>
        <w:fldChar w:fldCharType="end"/>
      </w:r>
    </w:p>
    <w:p w14:paraId="5512D805" w14:textId="77777777" w:rsidR="005A2503" w:rsidRDefault="005A2503" w:rsidP="005A2503">
      <w:pPr>
        <w:spacing w:after="0"/>
        <w:rPr>
          <w:rFonts w:asciiTheme="majorHAnsi" w:eastAsiaTheme="majorEastAsia" w:hAnsiTheme="majorHAnsi" w:cstheme="majorBidi"/>
          <w:b/>
          <w:bCs/>
          <w:color w:val="345A8A" w:themeColor="accent1" w:themeShade="B5"/>
          <w:sz w:val="32"/>
          <w:szCs w:val="32"/>
          <w:shd w:val="clear" w:color="auto" w:fill="FFFFFF"/>
        </w:rPr>
      </w:pPr>
      <w:r>
        <w:rPr>
          <w:shd w:val="clear" w:color="auto" w:fill="FFFFFF"/>
        </w:rPr>
        <w:br w:type="page"/>
      </w:r>
    </w:p>
    <w:p w14:paraId="4EF62BA8" w14:textId="77777777" w:rsidR="002F6C36" w:rsidRDefault="002F6C36" w:rsidP="002F6C36">
      <w:pPr>
        <w:pStyle w:val="unHeading1"/>
        <w:pageBreakBefore/>
      </w:pPr>
      <w:bookmarkStart w:id="13" w:name="_Toc326243130"/>
      <w:r>
        <w:lastRenderedPageBreak/>
        <w:t>Amendment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028"/>
        <w:gridCol w:w="4075"/>
        <w:gridCol w:w="1843"/>
      </w:tblGrid>
      <w:tr w:rsidR="002F6C36" w14:paraId="76F13DF0" w14:textId="77777777" w:rsidTr="002F6C36">
        <w:tc>
          <w:tcPr>
            <w:tcW w:w="1526" w:type="dxa"/>
          </w:tcPr>
          <w:p w14:paraId="54F59ED3" w14:textId="77777777" w:rsidR="002F6C36" w:rsidRDefault="002F6C36" w:rsidP="002F6C36">
            <w:pPr>
              <w:pStyle w:val="TableHeading"/>
            </w:pPr>
            <w:r>
              <w:t>Date</w:t>
            </w:r>
          </w:p>
        </w:tc>
        <w:tc>
          <w:tcPr>
            <w:tcW w:w="1028" w:type="dxa"/>
          </w:tcPr>
          <w:p w14:paraId="6DDAF9D6" w14:textId="77777777" w:rsidR="002F6C36" w:rsidRDefault="002F6C36" w:rsidP="002F6C36">
            <w:pPr>
              <w:pStyle w:val="TableHeading"/>
            </w:pPr>
            <w:r>
              <w:t>Issue</w:t>
            </w:r>
          </w:p>
        </w:tc>
        <w:tc>
          <w:tcPr>
            <w:tcW w:w="4075" w:type="dxa"/>
          </w:tcPr>
          <w:p w14:paraId="04AF8A3F" w14:textId="77777777" w:rsidR="002F6C36" w:rsidRDefault="002F6C36" w:rsidP="002F6C36">
            <w:pPr>
              <w:pStyle w:val="TableHeading"/>
            </w:pPr>
            <w:r>
              <w:t>Comment</w:t>
            </w:r>
          </w:p>
        </w:tc>
        <w:tc>
          <w:tcPr>
            <w:tcW w:w="1843" w:type="dxa"/>
          </w:tcPr>
          <w:p w14:paraId="5D573DF8" w14:textId="77777777" w:rsidR="002F6C36" w:rsidRDefault="002F6C36" w:rsidP="002F6C36">
            <w:pPr>
              <w:pStyle w:val="TableHeading"/>
            </w:pPr>
            <w:r>
              <w:t>Person</w:t>
            </w:r>
          </w:p>
        </w:tc>
      </w:tr>
      <w:tr w:rsidR="00DD4AF9" w14:paraId="070DB63C" w14:textId="77777777" w:rsidTr="00D06712">
        <w:tc>
          <w:tcPr>
            <w:tcW w:w="1526" w:type="dxa"/>
          </w:tcPr>
          <w:p w14:paraId="1FE22124" w14:textId="77777777" w:rsidR="00DD4AF9" w:rsidRDefault="00DD4AF9" w:rsidP="00D06712">
            <w:pPr>
              <w:pStyle w:val="TableText"/>
            </w:pPr>
            <w:del w:id="14" w:author=" Nick Nicholas" w:date="2013-02-22T15:44:00Z">
              <w:r w:rsidDel="00E43C1D">
                <w:delText>31/06/2012</w:delText>
              </w:r>
            </w:del>
            <w:ins w:id="15" w:author=" Nick Nicholas" w:date="2013-02-22T15:44:00Z">
              <w:r w:rsidR="00E43C1D">
                <w:t>22/02/2013</w:t>
              </w:r>
            </w:ins>
          </w:p>
        </w:tc>
        <w:tc>
          <w:tcPr>
            <w:tcW w:w="1028" w:type="dxa"/>
          </w:tcPr>
          <w:p w14:paraId="411E2CC8" w14:textId="77777777" w:rsidR="00DD4AF9" w:rsidRDefault="0099474F" w:rsidP="00D06712">
            <w:pPr>
              <w:pStyle w:val="TableText"/>
            </w:pPr>
            <w:del w:id="16" w:author=" Nick Nicholas" w:date="2013-02-22T15:44:00Z">
              <w:r w:rsidDel="00E43C1D">
                <w:delText>3.</w:delText>
              </w:r>
              <w:r w:rsidR="00DD4AF9" w:rsidDel="00E43C1D">
                <w:delText>0.1</w:delText>
              </w:r>
            </w:del>
            <w:ins w:id="17" w:author=" Nick Nicholas" w:date="2013-02-22T15:44:00Z">
              <w:r w:rsidR="00E43C1D">
                <w:t>1.0</w:t>
              </w:r>
            </w:ins>
          </w:p>
        </w:tc>
        <w:tc>
          <w:tcPr>
            <w:tcW w:w="4075" w:type="dxa"/>
          </w:tcPr>
          <w:p w14:paraId="3DA8D22B" w14:textId="77777777" w:rsidR="00DD4AF9" w:rsidRDefault="00DD4AF9" w:rsidP="00D06712">
            <w:pPr>
              <w:pStyle w:val="TableText"/>
            </w:pPr>
            <w:r>
              <w:t>Document Creation</w:t>
            </w:r>
          </w:p>
        </w:tc>
        <w:tc>
          <w:tcPr>
            <w:tcW w:w="1843" w:type="dxa"/>
          </w:tcPr>
          <w:p w14:paraId="1093897A" w14:textId="77777777" w:rsidR="00DD4AF9" w:rsidRDefault="00DD4AF9" w:rsidP="00D06712">
            <w:pPr>
              <w:pStyle w:val="TableText"/>
            </w:pPr>
            <w:r>
              <w:t>Nick Nicholas</w:t>
            </w:r>
            <w:ins w:id="18" w:author=" Nick Nicholas" w:date="2013-02-22T15:44:00Z">
              <w:r w:rsidR="00E43C1D">
                <w:t>, Ivy Hornibrook</w:t>
              </w:r>
            </w:ins>
          </w:p>
        </w:tc>
      </w:tr>
      <w:tr w:rsidR="00DD4AF9" w14:paraId="7502680E" w14:textId="77777777" w:rsidTr="00D06712">
        <w:tc>
          <w:tcPr>
            <w:tcW w:w="1526" w:type="dxa"/>
          </w:tcPr>
          <w:p w14:paraId="3414D604" w14:textId="77777777" w:rsidR="00DD4AF9" w:rsidRDefault="00DD4AF9" w:rsidP="00D06712">
            <w:pPr>
              <w:pStyle w:val="TableText"/>
            </w:pPr>
            <w:del w:id="19" w:author=" Nick Nicholas" w:date="2013-02-22T15:44:00Z">
              <w:r w:rsidDel="00E43C1D">
                <w:delText>6/06/2012</w:delText>
              </w:r>
            </w:del>
          </w:p>
        </w:tc>
        <w:tc>
          <w:tcPr>
            <w:tcW w:w="1028" w:type="dxa"/>
          </w:tcPr>
          <w:p w14:paraId="1E633677" w14:textId="77777777" w:rsidR="00DD4AF9" w:rsidRDefault="0099474F" w:rsidP="00D06712">
            <w:pPr>
              <w:pStyle w:val="TableText"/>
            </w:pPr>
            <w:del w:id="20" w:author=" Nick Nicholas" w:date="2013-02-22T15:44:00Z">
              <w:r w:rsidDel="00E43C1D">
                <w:delText>3.</w:delText>
              </w:r>
              <w:r w:rsidR="00DD4AF9" w:rsidDel="00E43C1D">
                <w:delText>0.2</w:delText>
              </w:r>
            </w:del>
          </w:p>
        </w:tc>
        <w:tc>
          <w:tcPr>
            <w:tcW w:w="4075" w:type="dxa"/>
          </w:tcPr>
          <w:p w14:paraId="5F2D32FE" w14:textId="77777777" w:rsidR="00DD4AF9" w:rsidRDefault="00DD4AF9" w:rsidP="00D06712">
            <w:pPr>
              <w:pStyle w:val="TableText"/>
            </w:pPr>
            <w:del w:id="21" w:author=" Nick Nicholas" w:date="2013-02-22T15:44:00Z">
              <w:r w:rsidDel="00E43C1D">
                <w:delText>Feedback, Preety Agarwal, Adrian Richardson, Brett Munro</w:delText>
              </w:r>
            </w:del>
          </w:p>
        </w:tc>
        <w:tc>
          <w:tcPr>
            <w:tcW w:w="1843" w:type="dxa"/>
          </w:tcPr>
          <w:p w14:paraId="640A2A37" w14:textId="77777777" w:rsidR="00DD4AF9" w:rsidRDefault="00DD4AF9" w:rsidP="00D06712">
            <w:pPr>
              <w:pStyle w:val="TableText"/>
            </w:pPr>
            <w:del w:id="22" w:author=" Nick Nicholas" w:date="2013-02-22T15:44:00Z">
              <w:r w:rsidDel="00E43C1D">
                <w:delText>Nick Nicholas</w:delText>
              </w:r>
            </w:del>
          </w:p>
        </w:tc>
      </w:tr>
      <w:tr w:rsidR="00DD4AF9" w14:paraId="73676688" w14:textId="77777777" w:rsidTr="00D06712">
        <w:tc>
          <w:tcPr>
            <w:tcW w:w="1526" w:type="dxa"/>
          </w:tcPr>
          <w:p w14:paraId="785EC663" w14:textId="77777777" w:rsidR="00DD4AF9" w:rsidRDefault="00DD4AF9" w:rsidP="00D06712">
            <w:pPr>
              <w:pStyle w:val="TableText"/>
            </w:pPr>
            <w:del w:id="23" w:author=" Nick Nicholas" w:date="2013-02-22T15:44:00Z">
              <w:r w:rsidDel="00E43C1D">
                <w:delText>27/06/2012</w:delText>
              </w:r>
            </w:del>
          </w:p>
        </w:tc>
        <w:tc>
          <w:tcPr>
            <w:tcW w:w="1028" w:type="dxa"/>
          </w:tcPr>
          <w:p w14:paraId="66EDB3FB" w14:textId="77777777" w:rsidR="00DD4AF9" w:rsidRDefault="0099474F" w:rsidP="00D06712">
            <w:pPr>
              <w:pStyle w:val="TableText"/>
            </w:pPr>
            <w:del w:id="24" w:author=" Nick Nicholas" w:date="2013-02-22T15:44:00Z">
              <w:r w:rsidDel="00E43C1D">
                <w:delText>3</w:delText>
              </w:r>
              <w:r w:rsidR="00DD4AF9" w:rsidDel="00E43C1D">
                <w:delText>.0</w:delText>
              </w:r>
            </w:del>
          </w:p>
        </w:tc>
        <w:tc>
          <w:tcPr>
            <w:tcW w:w="4075" w:type="dxa"/>
          </w:tcPr>
          <w:p w14:paraId="481E934D" w14:textId="77777777" w:rsidR="00DD4AF9" w:rsidRDefault="00DD4AF9" w:rsidP="00D06712">
            <w:pPr>
              <w:pStyle w:val="TableText"/>
            </w:pPr>
            <w:del w:id="25" w:author=" Nick Nicholas" w:date="2013-02-22T15:44:00Z">
              <w:r w:rsidDel="00E43C1D">
                <w:delText>Feedback, Preety Agarwal</w:delText>
              </w:r>
            </w:del>
          </w:p>
        </w:tc>
        <w:tc>
          <w:tcPr>
            <w:tcW w:w="1843" w:type="dxa"/>
          </w:tcPr>
          <w:p w14:paraId="5805D91F" w14:textId="77777777" w:rsidR="00DD4AF9" w:rsidRDefault="00DD4AF9" w:rsidP="00D06712">
            <w:pPr>
              <w:pStyle w:val="TableText"/>
            </w:pPr>
            <w:del w:id="26" w:author=" Nick Nicholas" w:date="2013-02-22T15:44:00Z">
              <w:r w:rsidDel="00E43C1D">
                <w:delText>Nick Nicholas</w:delText>
              </w:r>
            </w:del>
          </w:p>
        </w:tc>
      </w:tr>
    </w:tbl>
    <w:p w14:paraId="60D55B4D" w14:textId="77777777" w:rsidR="0099474F" w:rsidRDefault="0099474F" w:rsidP="0099474F">
      <w:pPr>
        <w:pStyle w:val="unHeading1"/>
      </w:pPr>
      <w:r>
        <w:t>Release Note</w:t>
      </w:r>
    </w:p>
    <w:p w14:paraId="741C8863" w14:textId="77777777" w:rsidR="0099474F" w:rsidRDefault="0099474F" w:rsidP="0099474F">
      <w:del w:id="27" w:author=" Nick Nicholas" w:date="2013-02-22T15:54:00Z">
        <w:r w:rsidDel="00426D1D">
          <w:delText>The following changes have been made in version 3.0 of the Australian Curriculum RDF Specification, relative to version 2.0:</w:delText>
        </w:r>
      </w:del>
      <w:ins w:id="28" w:author=" Nick Nicholas" w:date="2013-02-22T15:54:00Z">
        <w:r w:rsidR="00426D1D">
          <w:t xml:space="preserve">This release of the NSW Board of Studies Machine Readable Curriculum specification is aligned with </w:t>
        </w:r>
      </w:ins>
      <w:ins w:id="29" w:author=" Nick Nicholas" w:date="2013-02-22T15:59:00Z">
        <w:r w:rsidR="008951D1">
          <w:t>version 3.0 of the Australian Curriculum RDF specification.</w:t>
        </w:r>
      </w:ins>
    </w:p>
    <w:p w14:paraId="05A941FE" w14:textId="77777777" w:rsidR="0099474F" w:rsidDel="008951D1" w:rsidRDefault="00790A1C" w:rsidP="00AB5AEE">
      <w:pPr>
        <w:pStyle w:val="ListParagraph"/>
        <w:numPr>
          <w:ilvl w:val="0"/>
          <w:numId w:val="29"/>
        </w:numPr>
        <w:rPr>
          <w:del w:id="30" w:author=" Nick Nicholas" w:date="2013-02-22T16:00:00Z"/>
        </w:rPr>
      </w:pPr>
      <w:del w:id="31" w:author=" Nick Nicholas" w:date="2013-02-22T16:00:00Z">
        <w:r w:rsidDel="008951D1">
          <w:delText>The relation between curriculum statements (year level) and achievement standards is no longer expressed as galen:isOutcomeof, galen:hasOutcome. The relation is instead expressed as gemq:hasChild and gemq:isChildOf, as is the case with all other hierarchical relations between curriculum statements.</w:delText>
        </w:r>
      </w:del>
    </w:p>
    <w:p w14:paraId="495562D9" w14:textId="77777777" w:rsidR="00785801" w:rsidDel="008951D1" w:rsidRDefault="00785801" w:rsidP="00AB5AEE">
      <w:pPr>
        <w:pStyle w:val="ListParagraph"/>
        <w:numPr>
          <w:ilvl w:val="0"/>
          <w:numId w:val="29"/>
        </w:numPr>
        <w:rPr>
          <w:del w:id="32" w:author=" Nick Nicholas" w:date="2013-02-22T16:00:00Z"/>
        </w:rPr>
      </w:pPr>
      <w:del w:id="33" w:author=" Nick Nicholas" w:date="2013-02-22T16:00:00Z">
        <w:r w:rsidDel="008951D1">
          <w:delText xml:space="preserve">Prefatory material is uniformly coded using dc:abstract. No textual content of prefatory material is included in the RDF: dc:abstract for the various prefatory fields links to an external location where the text can be found. As a result, the namespaces nci </w:delText>
        </w:r>
        <w:r w:rsidR="00962BBC" w:rsidDel="008951D1">
          <w:delText xml:space="preserve">(aim, rationale, layout, glossary, requirements, header, documentbody) </w:delText>
        </w:r>
        <w:r w:rsidDel="008951D1">
          <w:delText xml:space="preserve">and zem (text) are no longer </w:delText>
        </w:r>
        <w:commentRangeStart w:id="34"/>
        <w:commentRangeStart w:id="35"/>
        <w:r w:rsidDel="008951D1">
          <w:delText>used</w:delText>
        </w:r>
        <w:commentRangeEnd w:id="34"/>
        <w:r w:rsidR="00A24B60" w:rsidDel="008951D1">
          <w:rPr>
            <w:rStyle w:val="CommentReference"/>
            <w:lang w:eastAsia="en-US"/>
          </w:rPr>
          <w:commentReference w:id="34"/>
        </w:r>
        <w:commentRangeEnd w:id="35"/>
        <w:r w:rsidR="00886B76" w:rsidDel="008951D1">
          <w:rPr>
            <w:rStyle w:val="CommentReference"/>
            <w:lang w:eastAsia="en-US"/>
          </w:rPr>
          <w:commentReference w:id="35"/>
        </w:r>
        <w:r w:rsidDel="008951D1">
          <w:delText>.</w:delText>
        </w:r>
      </w:del>
    </w:p>
    <w:p w14:paraId="6BBDF3CC" w14:textId="77777777" w:rsidR="00790A1C" w:rsidDel="008951D1" w:rsidRDefault="00234A93" w:rsidP="00AB5AEE">
      <w:pPr>
        <w:pStyle w:val="ListParagraph"/>
        <w:numPr>
          <w:ilvl w:val="0"/>
          <w:numId w:val="29"/>
        </w:numPr>
        <w:rPr>
          <w:del w:id="36" w:author=" Nick Nicholas" w:date="2013-02-22T16:00:00Z"/>
        </w:rPr>
      </w:pPr>
      <w:del w:id="37" w:author=" Nick Nicholas" w:date="2013-02-22T16:00:00Z">
        <w:r w:rsidDel="008951D1">
          <w:delText>The Australian Curriculum RDF has been brought into alignment with version 3.1.0 of the Achievement Standards Network Application Profile. In particular:</w:delText>
        </w:r>
      </w:del>
    </w:p>
    <w:p w14:paraId="713ED88F" w14:textId="77777777" w:rsidR="00234A93" w:rsidDel="008951D1" w:rsidRDefault="00234A93" w:rsidP="00234A93">
      <w:pPr>
        <w:pStyle w:val="ListParagraph"/>
        <w:numPr>
          <w:ilvl w:val="1"/>
          <w:numId w:val="29"/>
        </w:numPr>
        <w:rPr>
          <w:del w:id="38" w:author=" Nick Nicholas" w:date="2013-02-22T16:00:00Z"/>
        </w:rPr>
      </w:pPr>
      <w:del w:id="39" w:author=" Nick Nicholas" w:date="2013-02-22T16:00:00Z">
        <w:r w:rsidDel="008951D1">
          <w:delText>asn:exportVersion is now supported</w:delText>
        </w:r>
      </w:del>
    </w:p>
    <w:p w14:paraId="1306E51B" w14:textId="77777777" w:rsidR="00785801" w:rsidDel="008951D1" w:rsidRDefault="00785801" w:rsidP="00234A93">
      <w:pPr>
        <w:pStyle w:val="ListParagraph"/>
        <w:numPr>
          <w:ilvl w:val="1"/>
          <w:numId w:val="29"/>
        </w:numPr>
        <w:rPr>
          <w:del w:id="40" w:author=" Nick Nicholas" w:date="2013-02-22T16:00:00Z"/>
        </w:rPr>
      </w:pPr>
      <w:del w:id="41" w:author=" Nick Nicholas" w:date="2013-02-22T16:00:00Z">
        <w:r w:rsidDel="008951D1">
          <w:delText>dcterms:language is used instead of dc:language; as a result, the language of curriculum documents is specified as “en”, not as “en-AU”.</w:delText>
        </w:r>
      </w:del>
    </w:p>
    <w:p w14:paraId="0A8FF9BB" w14:textId="77777777" w:rsidR="00FF6753" w:rsidDel="008951D1" w:rsidRDefault="00FF6753" w:rsidP="00234A93">
      <w:pPr>
        <w:pStyle w:val="ListParagraph"/>
        <w:numPr>
          <w:ilvl w:val="1"/>
          <w:numId w:val="29"/>
        </w:numPr>
        <w:rPr>
          <w:del w:id="42" w:author=" Nick Nicholas" w:date="2013-02-22T16:00:00Z"/>
        </w:rPr>
      </w:pPr>
      <w:del w:id="43" w:author=" Nick Nicholas" w:date="2013-02-22T16:00:00Z">
        <w:r w:rsidDel="008951D1">
          <w:delText>The use of rdf:Seq and rdf:Bag for ordered and unordered sequences of triples has been abandoned. Instead a JSON manifest accompanies the curriculum RDF; the JSON manifest presents the RDF triples in order-sensitive fashion.</w:delText>
        </w:r>
      </w:del>
    </w:p>
    <w:p w14:paraId="506C21E5" w14:textId="77777777" w:rsidR="00234A93" w:rsidDel="008951D1" w:rsidRDefault="00234A93" w:rsidP="00234A93">
      <w:pPr>
        <w:pStyle w:val="ListParagraph"/>
        <w:numPr>
          <w:ilvl w:val="1"/>
          <w:numId w:val="29"/>
        </w:numPr>
        <w:rPr>
          <w:del w:id="44" w:author=" Nick Nicholas" w:date="2013-02-22T16:00:00Z"/>
        </w:rPr>
      </w:pPr>
      <w:del w:id="45" w:author=" Nick Nicholas" w:date="2013-02-22T16:00:00Z">
        <w:r w:rsidDel="008951D1">
          <w:delText>Distinct RDF encodings are given for metadata statements about the curriculum itself, and statements about the RDF encoding of the curriculum. For example, dc:modified will appear in one chunk of RDF if it relates to an ACARA update of the curriculum, but another chunk of RDF if it relates to an ESA update of the curriculum RDF</w:delText>
        </w:r>
      </w:del>
    </w:p>
    <w:p w14:paraId="5F5D396A" w14:textId="77777777" w:rsidR="0006020A" w:rsidDel="008951D1" w:rsidRDefault="0006020A" w:rsidP="0006020A">
      <w:pPr>
        <w:pStyle w:val="ListParagraph"/>
        <w:numPr>
          <w:ilvl w:val="0"/>
          <w:numId w:val="29"/>
        </w:numPr>
        <w:rPr>
          <w:del w:id="46" w:author=" Nick Nicholas" w:date="2013-02-22T16:00:00Z"/>
        </w:rPr>
      </w:pPr>
      <w:del w:id="47" w:author=" Nick Nicholas" w:date="2013-02-22T16:00:00Z">
        <w:r w:rsidDel="008951D1">
          <w:delText>dc:modified is supported, relating to either the curriculum itself, or to the RDF encoding of the curriculum</w:delText>
        </w:r>
      </w:del>
    </w:p>
    <w:bookmarkEnd w:id="13"/>
    <w:p w14:paraId="16706E94" w14:textId="77777777" w:rsidR="002F6C36" w:rsidRDefault="002F6C36" w:rsidP="002F6C36">
      <w:pPr>
        <w:pStyle w:val="unHeading1"/>
      </w:pPr>
      <w:del w:id="48" w:author=" Nick Nicholas" w:date="2013-02-22T16:00:00Z">
        <w:r w:rsidRPr="002F6C36" w:rsidDel="008951D1">
          <w:delText xml:space="preserve"> </w:delText>
        </w:r>
      </w:del>
      <w:r>
        <w:t>Approvals</w:t>
      </w:r>
    </w:p>
    <w:p w14:paraId="724ED9C9" w14:textId="77777777" w:rsidR="002F6C36" w:rsidRDefault="002F6C36" w:rsidP="002F6C36"/>
    <w:tbl>
      <w:tblPr>
        <w:tblW w:w="83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1440"/>
        <w:gridCol w:w="2880"/>
        <w:gridCol w:w="1260"/>
      </w:tblGrid>
      <w:tr w:rsidR="002F6C36" w14:paraId="3E23A439" w14:textId="77777777" w:rsidTr="002F6C36">
        <w:tc>
          <w:tcPr>
            <w:tcW w:w="2808" w:type="dxa"/>
          </w:tcPr>
          <w:p w14:paraId="5605F2CC" w14:textId="77777777" w:rsidR="002F6C36" w:rsidRDefault="002F6C36" w:rsidP="002F6C36">
            <w:pPr>
              <w:pStyle w:val="TableHeading"/>
            </w:pPr>
            <w:r>
              <w:t>Name/Position</w:t>
            </w:r>
          </w:p>
        </w:tc>
        <w:tc>
          <w:tcPr>
            <w:tcW w:w="1440" w:type="dxa"/>
          </w:tcPr>
          <w:p w14:paraId="3D4062D6" w14:textId="77777777" w:rsidR="002F6C36" w:rsidRDefault="002F6C36" w:rsidP="002F6C36">
            <w:pPr>
              <w:pStyle w:val="TableHeading"/>
            </w:pPr>
            <w:r>
              <w:t>Document role</w:t>
            </w:r>
          </w:p>
        </w:tc>
        <w:tc>
          <w:tcPr>
            <w:tcW w:w="2880" w:type="dxa"/>
          </w:tcPr>
          <w:p w14:paraId="6A1C86B4" w14:textId="77777777" w:rsidR="002F6C36" w:rsidRDefault="002F6C36" w:rsidP="002F6C36">
            <w:pPr>
              <w:pStyle w:val="TableHeading"/>
            </w:pPr>
            <w:r>
              <w:t>Signature</w:t>
            </w:r>
          </w:p>
        </w:tc>
        <w:tc>
          <w:tcPr>
            <w:tcW w:w="1260" w:type="dxa"/>
          </w:tcPr>
          <w:p w14:paraId="636894DC" w14:textId="77777777" w:rsidR="002F6C36" w:rsidRDefault="002F6C36" w:rsidP="002F6C36">
            <w:pPr>
              <w:pStyle w:val="TableHeading"/>
            </w:pPr>
            <w:r>
              <w:t>Date</w:t>
            </w:r>
          </w:p>
        </w:tc>
      </w:tr>
      <w:tr w:rsidR="002F6C36" w14:paraId="2A879682" w14:textId="77777777" w:rsidTr="002F6C36">
        <w:trPr>
          <w:trHeight w:val="228"/>
        </w:trPr>
        <w:tc>
          <w:tcPr>
            <w:tcW w:w="2808" w:type="dxa"/>
          </w:tcPr>
          <w:p w14:paraId="785FF28C" w14:textId="77777777" w:rsidR="002F6C36" w:rsidRDefault="002F6C36" w:rsidP="002F6C36">
            <w:pPr>
              <w:pStyle w:val="TableText"/>
            </w:pPr>
            <w:r>
              <w:t>Nick Nicholas</w:t>
            </w:r>
          </w:p>
          <w:p w14:paraId="13E8EEE1" w14:textId="77777777" w:rsidR="002F6C36" w:rsidRDefault="002F6C36" w:rsidP="002F6C36">
            <w:pPr>
              <w:pStyle w:val="TableText"/>
            </w:pPr>
            <w:r>
              <w:t>Business Analyst</w:t>
            </w:r>
          </w:p>
        </w:tc>
        <w:tc>
          <w:tcPr>
            <w:tcW w:w="1440" w:type="dxa"/>
          </w:tcPr>
          <w:p w14:paraId="6A20F7B1" w14:textId="77777777" w:rsidR="002F6C36" w:rsidRDefault="002F6C36" w:rsidP="002F6C36">
            <w:pPr>
              <w:pStyle w:val="TableText"/>
            </w:pPr>
            <w:r>
              <w:t>Author</w:t>
            </w:r>
          </w:p>
        </w:tc>
        <w:tc>
          <w:tcPr>
            <w:tcW w:w="2880" w:type="dxa"/>
          </w:tcPr>
          <w:p w14:paraId="0DCB25DC" w14:textId="77777777" w:rsidR="002F6C36" w:rsidRDefault="002F6C36" w:rsidP="002F6C36">
            <w:pPr>
              <w:pStyle w:val="TableText"/>
            </w:pPr>
          </w:p>
        </w:tc>
        <w:tc>
          <w:tcPr>
            <w:tcW w:w="1260" w:type="dxa"/>
          </w:tcPr>
          <w:p w14:paraId="45781342" w14:textId="77777777" w:rsidR="002F6C36" w:rsidRDefault="002F6C36" w:rsidP="002F6C36">
            <w:pPr>
              <w:pStyle w:val="TableText"/>
            </w:pPr>
          </w:p>
        </w:tc>
      </w:tr>
      <w:tr w:rsidR="00AE7820" w14:paraId="13BB2D64" w14:textId="77777777" w:rsidTr="00D06712">
        <w:trPr>
          <w:trHeight w:val="256"/>
        </w:trPr>
        <w:tc>
          <w:tcPr>
            <w:tcW w:w="2808" w:type="dxa"/>
          </w:tcPr>
          <w:p w14:paraId="2EA5B04D" w14:textId="77777777" w:rsidR="00AE7820" w:rsidDel="00426D1D" w:rsidRDefault="00AE7820" w:rsidP="00D06712">
            <w:pPr>
              <w:pStyle w:val="TableText"/>
              <w:rPr>
                <w:del w:id="49" w:author=" Nick Nicholas" w:date="2013-02-22T15:54:00Z"/>
              </w:rPr>
            </w:pPr>
            <w:del w:id="50" w:author=" Nick Nicholas" w:date="2013-02-22T15:54:00Z">
              <w:r w:rsidDel="00426D1D">
                <w:delText>Brett Munro</w:delText>
              </w:r>
            </w:del>
          </w:p>
          <w:p w14:paraId="256940DB" w14:textId="77777777" w:rsidR="00AE7820" w:rsidRDefault="00AE7820" w:rsidP="00D06712">
            <w:pPr>
              <w:pStyle w:val="TableText"/>
            </w:pPr>
            <w:del w:id="51" w:author=" Nick Nicholas" w:date="2013-02-22T15:54:00Z">
              <w:r w:rsidDel="00426D1D">
                <w:delText>Software Architect</w:delText>
              </w:r>
            </w:del>
          </w:p>
        </w:tc>
        <w:tc>
          <w:tcPr>
            <w:tcW w:w="1440" w:type="dxa"/>
          </w:tcPr>
          <w:p w14:paraId="51E9E4F4" w14:textId="77777777" w:rsidR="00AE7820" w:rsidDel="00426D1D" w:rsidRDefault="00AE7820" w:rsidP="00D06712">
            <w:pPr>
              <w:pStyle w:val="TableText"/>
              <w:rPr>
                <w:del w:id="52" w:author=" Nick Nicholas" w:date="2013-02-22T15:54:00Z"/>
              </w:rPr>
            </w:pPr>
            <w:del w:id="53" w:author=" Nick Nicholas" w:date="2013-02-22T15:54:00Z">
              <w:r w:rsidDel="00426D1D">
                <w:delText>Approver</w:delText>
              </w:r>
            </w:del>
          </w:p>
          <w:p w14:paraId="150144DA" w14:textId="77777777" w:rsidR="00AE7820" w:rsidRDefault="00AE7820" w:rsidP="00D06712">
            <w:pPr>
              <w:pStyle w:val="TableText"/>
            </w:pPr>
          </w:p>
        </w:tc>
        <w:tc>
          <w:tcPr>
            <w:tcW w:w="2880" w:type="dxa"/>
          </w:tcPr>
          <w:p w14:paraId="6CBB1B5C" w14:textId="77777777" w:rsidR="00AE7820" w:rsidRDefault="00AE7820" w:rsidP="00D06712">
            <w:pPr>
              <w:pStyle w:val="TableText"/>
            </w:pPr>
          </w:p>
        </w:tc>
        <w:tc>
          <w:tcPr>
            <w:tcW w:w="1260" w:type="dxa"/>
          </w:tcPr>
          <w:p w14:paraId="61159327" w14:textId="77777777" w:rsidR="00AE7820" w:rsidRDefault="00AE7820" w:rsidP="00D06712">
            <w:pPr>
              <w:pStyle w:val="TableText"/>
            </w:pPr>
          </w:p>
        </w:tc>
      </w:tr>
      <w:tr w:rsidR="00AE7820" w14:paraId="48A893BB" w14:textId="77777777" w:rsidTr="00D06712">
        <w:trPr>
          <w:trHeight w:val="256"/>
        </w:trPr>
        <w:tc>
          <w:tcPr>
            <w:tcW w:w="2808" w:type="dxa"/>
          </w:tcPr>
          <w:p w14:paraId="0EC9103A" w14:textId="77777777" w:rsidR="00AE7820" w:rsidDel="00426D1D" w:rsidRDefault="00AE7820" w:rsidP="00D06712">
            <w:pPr>
              <w:pStyle w:val="TableText"/>
              <w:rPr>
                <w:del w:id="54" w:author=" Nick Nicholas" w:date="2013-02-22T15:54:00Z"/>
              </w:rPr>
            </w:pPr>
            <w:del w:id="55" w:author=" Nick Nicholas" w:date="2013-02-22T15:54:00Z">
              <w:r w:rsidDel="00426D1D">
                <w:delText>Adrian Richardson</w:delText>
              </w:r>
            </w:del>
          </w:p>
          <w:p w14:paraId="52802BB4" w14:textId="77777777" w:rsidR="00AE7820" w:rsidRDefault="00AF33D5" w:rsidP="00D06712">
            <w:pPr>
              <w:pStyle w:val="TableText"/>
            </w:pPr>
            <w:del w:id="56" w:author=" Nick Nicholas" w:date="2013-02-22T15:54:00Z">
              <w:r w:rsidDel="00426D1D">
                <w:delText>Manager, Australian Curriculum Connect</w:delText>
              </w:r>
            </w:del>
          </w:p>
        </w:tc>
        <w:tc>
          <w:tcPr>
            <w:tcW w:w="1440" w:type="dxa"/>
          </w:tcPr>
          <w:p w14:paraId="1A197FCB" w14:textId="77777777" w:rsidR="00AE7820" w:rsidDel="00426D1D" w:rsidRDefault="00AE7820" w:rsidP="00D06712">
            <w:pPr>
              <w:pStyle w:val="TableText"/>
              <w:rPr>
                <w:del w:id="57" w:author=" Nick Nicholas" w:date="2013-02-22T15:54:00Z"/>
              </w:rPr>
            </w:pPr>
            <w:del w:id="58" w:author=" Nick Nicholas" w:date="2013-02-22T15:54:00Z">
              <w:r w:rsidDel="00426D1D">
                <w:delText>Approver</w:delText>
              </w:r>
            </w:del>
          </w:p>
          <w:p w14:paraId="5F485BB2" w14:textId="77777777" w:rsidR="00AE7820" w:rsidRDefault="00AE7820" w:rsidP="00D06712">
            <w:pPr>
              <w:pStyle w:val="TableText"/>
            </w:pPr>
          </w:p>
        </w:tc>
        <w:tc>
          <w:tcPr>
            <w:tcW w:w="2880" w:type="dxa"/>
          </w:tcPr>
          <w:p w14:paraId="75F2AA68" w14:textId="77777777" w:rsidR="00AE7820" w:rsidRDefault="00AE7820" w:rsidP="00D06712">
            <w:pPr>
              <w:pStyle w:val="TableText"/>
            </w:pPr>
          </w:p>
        </w:tc>
        <w:tc>
          <w:tcPr>
            <w:tcW w:w="1260" w:type="dxa"/>
          </w:tcPr>
          <w:p w14:paraId="79804373" w14:textId="77777777" w:rsidR="00AE7820" w:rsidRDefault="00AE7820" w:rsidP="00D06712">
            <w:pPr>
              <w:pStyle w:val="TableText"/>
            </w:pPr>
          </w:p>
        </w:tc>
      </w:tr>
      <w:tr w:rsidR="002F6C36" w14:paraId="4BE0E608" w14:textId="77777777" w:rsidTr="002F6C36">
        <w:trPr>
          <w:trHeight w:val="256"/>
        </w:trPr>
        <w:tc>
          <w:tcPr>
            <w:tcW w:w="2808" w:type="dxa"/>
          </w:tcPr>
          <w:p w14:paraId="063837A4" w14:textId="77777777" w:rsidR="002F6C36" w:rsidDel="008951D1" w:rsidRDefault="002F6C36" w:rsidP="002F6C36">
            <w:pPr>
              <w:pStyle w:val="TableText"/>
              <w:rPr>
                <w:del w:id="59" w:author=" Nick Nicholas" w:date="2013-02-22T16:00:00Z"/>
              </w:rPr>
            </w:pPr>
            <w:del w:id="60" w:author=" Nick Nicholas" w:date="2013-02-22T16:00:00Z">
              <w:r w:rsidDel="008951D1">
                <w:delText>Preety Agarwal</w:delText>
              </w:r>
            </w:del>
          </w:p>
          <w:p w14:paraId="35BB45BA" w14:textId="77777777" w:rsidR="002F6C36" w:rsidRDefault="002F6C36" w:rsidP="002F6C36">
            <w:pPr>
              <w:pStyle w:val="TableText"/>
            </w:pPr>
            <w:del w:id="61" w:author=" Nick Nicholas" w:date="2013-02-22T16:00:00Z">
              <w:r w:rsidDel="008951D1">
                <w:delText>Director, Technology Development</w:delText>
              </w:r>
            </w:del>
          </w:p>
        </w:tc>
        <w:tc>
          <w:tcPr>
            <w:tcW w:w="1440" w:type="dxa"/>
          </w:tcPr>
          <w:p w14:paraId="6C6EBE6B" w14:textId="77777777" w:rsidR="002F6C36" w:rsidDel="008951D1" w:rsidRDefault="002F6C36" w:rsidP="002F6C36">
            <w:pPr>
              <w:pStyle w:val="TableText"/>
              <w:rPr>
                <w:del w:id="62" w:author=" Nick Nicholas" w:date="2013-02-22T16:00:00Z"/>
              </w:rPr>
            </w:pPr>
            <w:del w:id="63" w:author=" Nick Nicholas" w:date="2013-02-22T16:00:00Z">
              <w:r w:rsidDel="008951D1">
                <w:delText>Approver</w:delText>
              </w:r>
            </w:del>
          </w:p>
          <w:p w14:paraId="6F8C0482" w14:textId="77777777" w:rsidR="002F6C36" w:rsidRDefault="002F6C36" w:rsidP="002F6C36">
            <w:pPr>
              <w:pStyle w:val="TableText"/>
            </w:pPr>
          </w:p>
        </w:tc>
        <w:tc>
          <w:tcPr>
            <w:tcW w:w="2880" w:type="dxa"/>
          </w:tcPr>
          <w:p w14:paraId="6995CFF5" w14:textId="77777777" w:rsidR="002F6C36" w:rsidRDefault="002F6C36" w:rsidP="002F6C36">
            <w:pPr>
              <w:pStyle w:val="TableText"/>
            </w:pPr>
          </w:p>
        </w:tc>
        <w:tc>
          <w:tcPr>
            <w:tcW w:w="1260" w:type="dxa"/>
          </w:tcPr>
          <w:p w14:paraId="3357D707" w14:textId="77777777" w:rsidR="002F6C36" w:rsidRDefault="002F6C36" w:rsidP="002F6C36">
            <w:pPr>
              <w:pStyle w:val="TableText"/>
            </w:pPr>
          </w:p>
        </w:tc>
      </w:tr>
      <w:tr w:rsidR="00AE7820" w14:paraId="727CCFE1" w14:textId="77777777" w:rsidTr="002F6C36">
        <w:trPr>
          <w:trHeight w:val="256"/>
        </w:trPr>
        <w:tc>
          <w:tcPr>
            <w:tcW w:w="2808" w:type="dxa"/>
          </w:tcPr>
          <w:p w14:paraId="0DE5AD7B" w14:textId="77777777" w:rsidR="00AE7820" w:rsidRDefault="00111A0F" w:rsidP="002F6C36">
            <w:pPr>
              <w:pStyle w:val="TableText"/>
            </w:pPr>
            <w:del w:id="64" w:author=" Nick Nicholas" w:date="2013-02-22T16:00:00Z">
              <w:r w:rsidDel="008951D1">
                <w:delText>ACARA</w:delText>
              </w:r>
            </w:del>
          </w:p>
        </w:tc>
        <w:tc>
          <w:tcPr>
            <w:tcW w:w="1440" w:type="dxa"/>
          </w:tcPr>
          <w:p w14:paraId="3F3D02BA" w14:textId="77777777" w:rsidR="00AE7820" w:rsidRDefault="0001701E" w:rsidP="002F6C36">
            <w:pPr>
              <w:pStyle w:val="TableText"/>
            </w:pPr>
            <w:del w:id="65" w:author=" Nick Nicholas" w:date="2013-02-22T16:00:00Z">
              <w:r w:rsidDel="008951D1">
                <w:delText>Approver</w:delText>
              </w:r>
            </w:del>
          </w:p>
        </w:tc>
        <w:tc>
          <w:tcPr>
            <w:tcW w:w="2880" w:type="dxa"/>
          </w:tcPr>
          <w:p w14:paraId="229E7882" w14:textId="77777777" w:rsidR="00AE7820" w:rsidRDefault="00AE7820" w:rsidP="002F6C36">
            <w:pPr>
              <w:pStyle w:val="TableText"/>
            </w:pPr>
          </w:p>
        </w:tc>
        <w:tc>
          <w:tcPr>
            <w:tcW w:w="1260" w:type="dxa"/>
          </w:tcPr>
          <w:p w14:paraId="3481CC06" w14:textId="77777777" w:rsidR="00AE7820" w:rsidRDefault="00AE7820" w:rsidP="002F6C36">
            <w:pPr>
              <w:pStyle w:val="TableText"/>
            </w:pPr>
          </w:p>
        </w:tc>
      </w:tr>
    </w:tbl>
    <w:p w14:paraId="393FD271" w14:textId="77777777" w:rsidR="002F6C36" w:rsidRDefault="00E67D68" w:rsidP="002F6C36">
      <w:pPr>
        <w:pStyle w:val="unHeading1"/>
        <w:pageBreakBefore/>
      </w:pPr>
      <w:r>
        <w:lastRenderedPageBreak/>
        <w:t>References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028"/>
        <w:gridCol w:w="4075"/>
        <w:gridCol w:w="1843"/>
      </w:tblGrid>
      <w:tr w:rsidR="002F6C36" w14:paraId="343FFBB6" w14:textId="77777777" w:rsidTr="002F6C36">
        <w:tc>
          <w:tcPr>
            <w:tcW w:w="1526" w:type="dxa"/>
          </w:tcPr>
          <w:p w14:paraId="6078FB83" w14:textId="77777777" w:rsidR="002F6C36" w:rsidRDefault="002F6C36" w:rsidP="002F6C36">
            <w:pPr>
              <w:pStyle w:val="TableHeading"/>
            </w:pPr>
            <w:r>
              <w:t>Date</w:t>
            </w:r>
          </w:p>
        </w:tc>
        <w:tc>
          <w:tcPr>
            <w:tcW w:w="1028" w:type="dxa"/>
          </w:tcPr>
          <w:p w14:paraId="1C55AEDA" w14:textId="77777777" w:rsidR="002F6C36" w:rsidRDefault="002F6C36" w:rsidP="002F6C36">
            <w:pPr>
              <w:pStyle w:val="TableHeading"/>
            </w:pPr>
            <w:r>
              <w:t>Issue</w:t>
            </w:r>
          </w:p>
        </w:tc>
        <w:tc>
          <w:tcPr>
            <w:tcW w:w="4075" w:type="dxa"/>
          </w:tcPr>
          <w:p w14:paraId="1E21A801" w14:textId="77777777" w:rsidR="002F6C36" w:rsidRDefault="00E67D68" w:rsidP="002F6C36">
            <w:pPr>
              <w:pStyle w:val="TableHeading"/>
            </w:pPr>
            <w:r>
              <w:t>Title</w:t>
            </w:r>
          </w:p>
        </w:tc>
        <w:tc>
          <w:tcPr>
            <w:tcW w:w="1843" w:type="dxa"/>
          </w:tcPr>
          <w:p w14:paraId="0C36FACB" w14:textId="77777777" w:rsidR="002F6C36" w:rsidRDefault="00E67D68" w:rsidP="002F6C36">
            <w:pPr>
              <w:pStyle w:val="TableHeading"/>
            </w:pPr>
            <w:r>
              <w:t>Author</w:t>
            </w:r>
          </w:p>
        </w:tc>
      </w:tr>
      <w:tr w:rsidR="002F6C36" w14:paraId="4805FC70" w14:textId="77777777" w:rsidTr="002F6C36">
        <w:tc>
          <w:tcPr>
            <w:tcW w:w="1526" w:type="dxa"/>
          </w:tcPr>
          <w:p w14:paraId="15A85747" w14:textId="77777777" w:rsidR="002F6C36" w:rsidRDefault="00E67D68" w:rsidP="005B0C9D">
            <w:pPr>
              <w:pStyle w:val="TableText"/>
            </w:pPr>
            <w:del w:id="66" w:author=" Nick Nicholas" w:date="2013-02-22T16:01:00Z">
              <w:r w:rsidDel="008951D1">
                <w:delText>05/11/2009</w:delText>
              </w:r>
            </w:del>
            <w:ins w:id="67" w:author=" Nick Nicholas" w:date="2013-02-22T16:01:00Z">
              <w:r w:rsidR="008951D1">
                <w:t>31/06/2012</w:t>
              </w:r>
            </w:ins>
          </w:p>
        </w:tc>
        <w:tc>
          <w:tcPr>
            <w:tcW w:w="1028" w:type="dxa"/>
          </w:tcPr>
          <w:p w14:paraId="7628F051" w14:textId="77777777" w:rsidR="002F6C36" w:rsidRDefault="00E67D68" w:rsidP="002F6C36">
            <w:pPr>
              <w:pStyle w:val="TableText"/>
            </w:pPr>
            <w:del w:id="68" w:author=" Nick Nicholas" w:date="2013-02-22T16:01:00Z">
              <w:r w:rsidDel="008951D1">
                <w:delText>2</w:delText>
              </w:r>
            </w:del>
            <w:ins w:id="69" w:author=" Nick Nicholas" w:date="2013-02-22T16:01:00Z">
              <w:r w:rsidR="008951D1">
                <w:t>3</w:t>
              </w:r>
            </w:ins>
            <w:r>
              <w:t>.0</w:t>
            </w:r>
          </w:p>
        </w:tc>
        <w:tc>
          <w:tcPr>
            <w:tcW w:w="4075" w:type="dxa"/>
          </w:tcPr>
          <w:p w14:paraId="1B98561A" w14:textId="77777777" w:rsidR="00E67D68" w:rsidRDefault="00E67D68" w:rsidP="00E67D68">
            <w:pPr>
              <w:pStyle w:val="TableText"/>
              <w:tabs>
                <w:tab w:val="left" w:pos="2053"/>
              </w:tabs>
            </w:pPr>
            <w:del w:id="70" w:author=" Nick Nicholas" w:date="2013-02-22T16:01:00Z">
              <w:r w:rsidDel="008951D1">
                <w:delText>Curriculum Design</w:delText>
              </w:r>
              <w:r w:rsidR="006552CC" w:rsidDel="008951D1">
                <w:delText xml:space="preserve"> Paper</w:delText>
              </w:r>
            </w:del>
            <w:ins w:id="71" w:author=" Nick Nicholas" w:date="2013-02-22T16:01:00Z">
              <w:r w:rsidR="008951D1">
                <w:t>Australian Curriculum RDF Specification</w:t>
              </w:r>
            </w:ins>
          </w:p>
          <w:p w14:paraId="3E2BF4E5" w14:textId="77777777" w:rsidR="002F6C36" w:rsidRDefault="00E67D68" w:rsidP="00E67D68">
            <w:pPr>
              <w:pStyle w:val="TableText"/>
              <w:tabs>
                <w:tab w:val="left" w:pos="2053"/>
              </w:tabs>
            </w:pPr>
            <w:del w:id="72" w:author=" Nick Nicholas" w:date="2013-02-22T16:01:00Z">
              <w:r w:rsidRPr="00E67D68" w:rsidDel="008951D1">
                <w:delText>http://www.acara.edu.au/verve/_resources/Curriculum_Design_Paper_.pdf</w:delText>
              </w:r>
            </w:del>
          </w:p>
        </w:tc>
        <w:tc>
          <w:tcPr>
            <w:tcW w:w="1843" w:type="dxa"/>
          </w:tcPr>
          <w:p w14:paraId="375EB9AD" w14:textId="77777777" w:rsidR="002F6C36" w:rsidRDefault="00E67D68" w:rsidP="002F6C36">
            <w:pPr>
              <w:pStyle w:val="TableText"/>
            </w:pPr>
            <w:del w:id="73" w:author=" Nick Nicholas" w:date="2013-02-22T16:01:00Z">
              <w:r w:rsidDel="008951D1">
                <w:delText>ACARA</w:delText>
              </w:r>
            </w:del>
            <w:ins w:id="74" w:author=" Nick Nicholas" w:date="2013-02-22T16:01:00Z">
              <w:r w:rsidR="008951D1">
                <w:t>Nick Nicholas</w:t>
              </w:r>
            </w:ins>
          </w:p>
        </w:tc>
      </w:tr>
      <w:tr w:rsidR="002F6C36" w14:paraId="62271DFA" w14:textId="77777777" w:rsidTr="002F6C36">
        <w:tc>
          <w:tcPr>
            <w:tcW w:w="1526" w:type="dxa"/>
          </w:tcPr>
          <w:p w14:paraId="28B21F51" w14:textId="77777777" w:rsidR="002F6C36" w:rsidRDefault="006552CC" w:rsidP="002F6C36">
            <w:pPr>
              <w:pStyle w:val="TableText"/>
            </w:pPr>
            <w:r>
              <w:t>12</w:t>
            </w:r>
            <w:r w:rsidR="005B0C9D">
              <w:t>/06</w:t>
            </w:r>
            <w:r w:rsidR="002F6C36">
              <w:t>/2012</w:t>
            </w:r>
          </w:p>
        </w:tc>
        <w:tc>
          <w:tcPr>
            <w:tcW w:w="1028" w:type="dxa"/>
          </w:tcPr>
          <w:p w14:paraId="54683CF8" w14:textId="77777777" w:rsidR="002F6C36" w:rsidRDefault="00EB34DB" w:rsidP="002F6C36">
            <w:pPr>
              <w:pStyle w:val="TableText"/>
            </w:pPr>
            <w:ins w:id="75" w:author=" Nick Nicholas" w:date="2013-02-22T16:01:00Z">
              <w:r>
                <w:t>3.0</w:t>
              </w:r>
            </w:ins>
          </w:p>
        </w:tc>
        <w:tc>
          <w:tcPr>
            <w:tcW w:w="4075" w:type="dxa"/>
          </w:tcPr>
          <w:p w14:paraId="3DF7C811" w14:textId="77777777" w:rsidR="002F6C36" w:rsidRDefault="006552CC" w:rsidP="002F6C36">
            <w:pPr>
              <w:pStyle w:val="TableText"/>
            </w:pPr>
            <w:r>
              <w:t>Achievement Standards Network Application Profile</w:t>
            </w:r>
          </w:p>
          <w:p w14:paraId="65C30313" w14:textId="77777777" w:rsidR="006552CC" w:rsidRDefault="006552CC" w:rsidP="002F6C36">
            <w:pPr>
              <w:pStyle w:val="TableText"/>
            </w:pPr>
            <w:r w:rsidRPr="006552CC">
              <w:t>http://standards.jesandco.org/wiki/ASN_Application_Profile</w:t>
            </w:r>
          </w:p>
        </w:tc>
        <w:tc>
          <w:tcPr>
            <w:tcW w:w="1843" w:type="dxa"/>
          </w:tcPr>
          <w:p w14:paraId="0559D403" w14:textId="77777777" w:rsidR="002F6C36" w:rsidRDefault="006552CC" w:rsidP="002F6C36">
            <w:pPr>
              <w:pStyle w:val="TableText"/>
            </w:pPr>
            <w:r>
              <w:t>Achievement Standards Network</w:t>
            </w:r>
          </w:p>
        </w:tc>
      </w:tr>
      <w:tr w:rsidR="002F6C36" w14:paraId="3B52F0F6" w14:textId="77777777" w:rsidTr="002F6C36">
        <w:tc>
          <w:tcPr>
            <w:tcW w:w="1526" w:type="dxa"/>
          </w:tcPr>
          <w:p w14:paraId="11B5E414" w14:textId="77777777" w:rsidR="002F6C36" w:rsidRDefault="006552CC" w:rsidP="005B0C9D">
            <w:pPr>
              <w:pStyle w:val="TableText"/>
            </w:pPr>
            <w:del w:id="76" w:author=" Nick Nicholas" w:date="2013-02-22T16:01:00Z">
              <w:r w:rsidDel="008951D1">
                <w:delText>10/06/2011</w:delText>
              </w:r>
            </w:del>
          </w:p>
        </w:tc>
        <w:tc>
          <w:tcPr>
            <w:tcW w:w="1028" w:type="dxa"/>
          </w:tcPr>
          <w:p w14:paraId="09FB8818" w14:textId="77777777" w:rsidR="002F6C36" w:rsidRDefault="005B0C9D" w:rsidP="002F6C36">
            <w:pPr>
              <w:pStyle w:val="TableText"/>
            </w:pPr>
            <w:del w:id="77" w:author=" Nick Nicholas" w:date="2013-02-22T16:01:00Z">
              <w:r w:rsidDel="008951D1">
                <w:delText>1.0</w:delText>
              </w:r>
            </w:del>
          </w:p>
        </w:tc>
        <w:tc>
          <w:tcPr>
            <w:tcW w:w="4075" w:type="dxa"/>
          </w:tcPr>
          <w:p w14:paraId="11A0B65F" w14:textId="77777777" w:rsidR="002F6C36" w:rsidRDefault="006552CC" w:rsidP="002F6C36">
            <w:pPr>
              <w:pStyle w:val="TableText"/>
            </w:pPr>
            <w:del w:id="78" w:author=" Nick Nicholas" w:date="2013-02-22T16:01:00Z">
              <w:r w:rsidRPr="005C1CC9" w:rsidDel="008951D1">
                <w:rPr>
                  <w:i/>
                </w:rPr>
                <w:delText>Architectural options for hosting of the Australian Curriculum</w:delText>
              </w:r>
            </w:del>
          </w:p>
        </w:tc>
        <w:tc>
          <w:tcPr>
            <w:tcW w:w="1843" w:type="dxa"/>
          </w:tcPr>
          <w:p w14:paraId="5D811015" w14:textId="77777777" w:rsidR="002F6C36" w:rsidRDefault="002F6C36" w:rsidP="002F6C36">
            <w:pPr>
              <w:pStyle w:val="TableText"/>
            </w:pPr>
            <w:del w:id="79" w:author=" Nick Nicholas" w:date="2013-02-22T16:01:00Z">
              <w:r w:rsidDel="008951D1">
                <w:delText>Nick Nicholas</w:delText>
              </w:r>
            </w:del>
          </w:p>
        </w:tc>
      </w:tr>
    </w:tbl>
    <w:p w14:paraId="77F2E674" w14:textId="77777777" w:rsidR="002F6C36" w:rsidRDefault="002F6C36" w:rsidP="002F6C36">
      <w:pPr>
        <w:pStyle w:val="unHeading1"/>
        <w:rPr>
          <w:rFonts w:cs="Arial"/>
          <w:lang w:val="en-US"/>
        </w:rPr>
      </w:pPr>
      <w:r>
        <w:t>Disclaimer</w:t>
      </w:r>
    </w:p>
    <w:p w14:paraId="3C7FEF38" w14:textId="77777777" w:rsidR="002F6C36" w:rsidRDefault="002F6C36" w:rsidP="002F6C36">
      <w:r>
        <w:t>The material contained in this document is for general information purposes only. Any use of the material is at your own risk. To the extent permitted by law, Education Services Australia will not be liable for any loss or damage suffered as a result of any party relying upon this document.</w:t>
      </w:r>
    </w:p>
    <w:p w14:paraId="13091395" w14:textId="77777777" w:rsidR="006552CC" w:rsidRDefault="006552CC" w:rsidP="006552CC">
      <w:pPr>
        <w:pStyle w:val="Heading1"/>
        <w:rPr>
          <w:shd w:val="clear" w:color="auto" w:fill="FFFFFF"/>
        </w:rPr>
      </w:pPr>
      <w:bookmarkStart w:id="80" w:name="_Toc326243131"/>
      <w:r>
        <w:rPr>
          <w:shd w:val="clear" w:color="auto" w:fill="FFFFFF"/>
        </w:rPr>
        <w:lastRenderedPageBreak/>
        <w:t>Background</w:t>
      </w:r>
    </w:p>
    <w:p w14:paraId="5E41059B" w14:textId="77777777" w:rsidR="006552CC" w:rsidRDefault="006552CC" w:rsidP="006552CC">
      <w:r>
        <w:t xml:space="preserve">The </w:t>
      </w:r>
      <w:del w:id="81" w:author=" Nick Nicholas" w:date="2013-02-22T16:05:00Z">
        <w:r w:rsidDel="00EB34DB">
          <w:delText>Australian Curriculum</w:delText>
        </w:r>
      </w:del>
      <w:ins w:id="82" w:author=" Nick Nicholas" w:date="2013-02-22T16:05:00Z">
        <w:r w:rsidR="00EB34DB">
          <w:t>NSW Board of Studies Syllabus</w:t>
        </w:r>
      </w:ins>
      <w:r>
        <w:t xml:space="preserve"> is being published </w:t>
      </w:r>
      <w:del w:id="83" w:author=" Nick Nicholas" w:date="2013-02-22T16:05:00Z">
        <w:r w:rsidDel="00EB34DB">
          <w:delText xml:space="preserve">on behalf of ACARA </w:delText>
        </w:r>
      </w:del>
      <w:r>
        <w:t xml:space="preserve">in machine readable form, in RDF/XML. This uses Semantic Web technologies for an extensible encoding of metadata, expressed through relations between URLs. The framework allows more flexibility in describing curricula than would databases or traditional XML schemas. Identifying each curriculum objective through an unambiguous persistent URL opens up several possibilities, including </w:t>
      </w:r>
    </w:p>
    <w:p w14:paraId="7F80FA46" w14:textId="77777777" w:rsidR="006552CC" w:rsidRDefault="006552CC" w:rsidP="006552CC">
      <w:pPr>
        <w:pStyle w:val="ListParagraph"/>
        <w:numPr>
          <w:ilvl w:val="0"/>
          <w:numId w:val="28"/>
        </w:numPr>
      </w:pPr>
      <w:r>
        <w:t xml:space="preserve">lookup of curriculum outcomes, </w:t>
      </w:r>
    </w:p>
    <w:p w14:paraId="120E5002" w14:textId="77777777" w:rsidR="006552CC" w:rsidRDefault="006552CC" w:rsidP="006552CC">
      <w:pPr>
        <w:pStyle w:val="ListParagraph"/>
        <w:numPr>
          <w:ilvl w:val="0"/>
          <w:numId w:val="28"/>
        </w:numPr>
      </w:pPr>
      <w:r>
        <w:t xml:space="preserve">hyperlinking from other documents, </w:t>
      </w:r>
    </w:p>
    <w:p w14:paraId="4A202AE0" w14:textId="77777777" w:rsidR="006552CC" w:rsidRDefault="006552CC" w:rsidP="006552CC">
      <w:pPr>
        <w:pStyle w:val="ListParagraph"/>
        <w:numPr>
          <w:ilvl w:val="0"/>
          <w:numId w:val="28"/>
        </w:numPr>
      </w:pPr>
      <w:r>
        <w:t xml:space="preserve">tagging of learning assets, </w:t>
      </w:r>
    </w:p>
    <w:p w14:paraId="4F19BE86" w14:textId="77777777" w:rsidR="006552CC" w:rsidRDefault="006552CC" w:rsidP="006552CC">
      <w:pPr>
        <w:pStyle w:val="ListParagraph"/>
        <w:numPr>
          <w:ilvl w:val="0"/>
          <w:numId w:val="28"/>
        </w:numPr>
      </w:pPr>
      <w:r>
        <w:t>navigation of curriculum outcomes online,</w:t>
      </w:r>
    </w:p>
    <w:p w14:paraId="29AEEAC8" w14:textId="77777777" w:rsidR="006552CC" w:rsidRDefault="006552CC" w:rsidP="006552CC">
      <w:pPr>
        <w:pStyle w:val="ListParagraph"/>
        <w:numPr>
          <w:ilvl w:val="0"/>
          <w:numId w:val="28"/>
        </w:numPr>
      </w:pPr>
      <w:r>
        <w:t xml:space="preserve">version control. </w:t>
      </w:r>
    </w:p>
    <w:p w14:paraId="3671B4CD" w14:textId="77777777" w:rsidR="006552CC" w:rsidRDefault="006552CC" w:rsidP="006552CC">
      <w:r>
        <w:t>The approach is already proving useful in ESA initiatives</w:t>
      </w:r>
      <w:ins w:id="84" w:author=" Nick Nicholas" w:date="2013-02-22T16:05:00Z">
        <w:r w:rsidR="00EB34DB">
          <w:t xml:space="preserve">, and is a prerequisite for ESA’s procedures in aligning curriculum to learning resources, whether via LOM </w:t>
        </w:r>
      </w:ins>
      <w:ins w:id="85" w:author=" Nick Nicholas" w:date="2013-02-22T16:06:00Z">
        <w:r w:rsidR="00EB34DB">
          <w:t>metadata</w:t>
        </w:r>
      </w:ins>
      <w:ins w:id="86" w:author=" Nick Nicholas" w:date="2013-02-22T16:05:00Z">
        <w:r w:rsidR="00EB34DB">
          <w:t xml:space="preserve"> </w:t>
        </w:r>
      </w:ins>
      <w:ins w:id="87" w:author=" Nick Nicholas" w:date="2013-02-22T16:06:00Z">
        <w:r w:rsidR="00EB34DB">
          <w:t>or ScOT terms.</w:t>
        </w:r>
      </w:ins>
      <w:del w:id="88" w:author=" Nick Nicholas" w:date="2013-02-22T16:06:00Z">
        <w:r w:rsidDel="00EB34DB">
          <w:delText>; it has been used, for example, to embed the Australian Curriculum within Scootle, using ScOT terms as a bridge between the two.</w:delText>
        </w:r>
      </w:del>
    </w:p>
    <w:p w14:paraId="4331F483" w14:textId="77777777" w:rsidR="006552CC" w:rsidRDefault="006552CC" w:rsidP="006552CC">
      <w:r>
        <w:t>The machine readable curriculum uses the RDF application profile produced by the Achievement Standards Network. This application profile has been used for several years to describe curricula in all fifty US states, and has formed the basis for much activity in lesson planning and learning asset metadata.</w:t>
      </w:r>
      <w:ins w:id="89" w:author=" Nick Nicholas" w:date="2013-02-22T16:06:00Z">
        <w:r w:rsidR="00EB34DB">
          <w:t xml:space="preserve"> It is also the framework used for the Machine Readable form of the Australian Curriculum, implemented by ESA.</w:t>
        </w:r>
      </w:ins>
    </w:p>
    <w:p w14:paraId="6E7E2FD6" w14:textId="77777777" w:rsidR="006552CC" w:rsidRDefault="006552CC" w:rsidP="006552CC">
      <w:pPr>
        <w:rPr>
          <w:ins w:id="90" w:author=" Nick Nicholas" w:date="2013-02-22T16:07:00Z"/>
        </w:rPr>
      </w:pPr>
      <w:r>
        <w:t xml:space="preserve">While RDF is conceptually more flexible than more established XML approaches, RDF is still expressed in XML, and can be processed through familiar XML tools. The </w:t>
      </w:r>
      <w:del w:id="91" w:author=" Nick Nicholas" w:date="2013-02-22T16:07:00Z">
        <w:r w:rsidDel="00437A99">
          <w:delText>Australian Curriculum</w:delText>
        </w:r>
      </w:del>
      <w:ins w:id="92" w:author=" Nick Nicholas" w:date="2013-02-22T16:07:00Z">
        <w:r w:rsidR="00437A99">
          <w:t>Machine Readable Syllabus</w:t>
        </w:r>
      </w:ins>
      <w:r>
        <w:t xml:space="preserve"> can readily be mapped into formats that jurisdiction systems are already familiar with. The information model of the RDF application profile is closely aligned with SIF’s model of curricula, so SIF can readily be used to distribute the Australian Curriculum into jurisdictions.</w:t>
      </w:r>
    </w:p>
    <w:p w14:paraId="79FE144F" w14:textId="77777777" w:rsidR="004B252F" w:rsidRDefault="004B252F" w:rsidP="006552CC">
      <w:ins w:id="93" w:author=" Nick Nicholas" w:date="2013-02-22T16:07:00Z">
        <w:r>
          <w:t>The format also allows alignments to be expressed between different machine</w:t>
        </w:r>
      </w:ins>
      <w:ins w:id="94" w:author=" Nick Nicholas" w:date="2013-02-22T16:08:00Z">
        <w:r>
          <w:t xml:space="preserve"> readable curricula. In particular, </w:t>
        </w:r>
      </w:ins>
      <w:ins w:id="95" w:author=" Nick Nicholas" w:date="2013-02-22T16:09:00Z">
        <w:r w:rsidR="00C00B41">
          <w:t>RDF can specify the</w:t>
        </w:r>
      </w:ins>
      <w:ins w:id="96" w:author=" Nick Nicholas" w:date="2013-02-22T16:08:00Z">
        <w:r w:rsidR="00D52C56">
          <w:t xml:space="preserve"> relation between Australian Curriculum content descriptions</w:t>
        </w:r>
      </w:ins>
      <w:ins w:id="97" w:author=" Nick Nicholas" w:date="2013-02-22T16:09:00Z">
        <w:r w:rsidR="00C00B41">
          <w:t>,</w:t>
        </w:r>
      </w:ins>
      <w:ins w:id="98" w:author=" Nick Nicholas" w:date="2013-02-22T16:08:00Z">
        <w:r w:rsidR="00D52C56">
          <w:t xml:space="preserve"> and the </w:t>
        </w:r>
        <w:r w:rsidR="00C00B41">
          <w:t>BoS Syllabus content descriptions derived from them</w:t>
        </w:r>
      </w:ins>
      <w:ins w:id="99" w:author=" Nick Nicholas" w:date="2013-02-22T16:09:00Z">
        <w:r w:rsidR="00C00B41">
          <w:t>—whether for instance the two are identical, narrower in scope, or broader in scope.</w:t>
        </w:r>
      </w:ins>
    </w:p>
    <w:p w14:paraId="235E0660" w14:textId="77777777" w:rsidR="006552CC" w:rsidDel="00C00B41" w:rsidRDefault="006552CC" w:rsidP="006552CC">
      <w:pPr>
        <w:rPr>
          <w:del w:id="100" w:author=" Nick Nicholas" w:date="2013-02-22T16:09:00Z"/>
        </w:rPr>
      </w:pPr>
      <w:del w:id="101" w:author=" Nick Nicholas" w:date="2013-02-22T16:09:00Z">
        <w:r w:rsidDel="00C00B41">
          <w:delText xml:space="preserve">Jurisdictions have the option of aligning their curricula closely to the Australian Curriculum, or treating them more autonomously. In either case, the machine readable form of the Australian Curriculum can be used as a framework for automated mapping between the two curricula. </w:delText>
        </w:r>
        <w:commentRangeStart w:id="102"/>
        <w:commentRangeStart w:id="103"/>
        <w:r w:rsidDel="00C00B41">
          <w:delText>RDF can capture the full complexity of possible mappings between them, and the mappings can also be represented in target jurisdiction systems.</w:delText>
        </w:r>
        <w:commentRangeEnd w:id="102"/>
        <w:r w:rsidR="008B2BDB" w:rsidDel="00C00B41">
          <w:rPr>
            <w:rStyle w:val="CommentReference"/>
          </w:rPr>
          <w:commentReference w:id="102"/>
        </w:r>
        <w:commentRangeEnd w:id="103"/>
        <w:r w:rsidR="00886B76" w:rsidDel="00C00B41">
          <w:rPr>
            <w:rStyle w:val="CommentReference"/>
          </w:rPr>
          <w:commentReference w:id="103"/>
        </w:r>
      </w:del>
    </w:p>
    <w:p w14:paraId="69274519" w14:textId="77777777" w:rsidR="00120F90" w:rsidRDefault="006552CC" w:rsidP="00120F90">
      <w:pPr>
        <w:pStyle w:val="Heading1"/>
        <w:pageBreakBefore w:val="0"/>
        <w:rPr>
          <w:shd w:val="clear" w:color="auto" w:fill="FFFFFF"/>
        </w:rPr>
      </w:pPr>
      <w:r>
        <w:rPr>
          <w:shd w:val="clear" w:color="auto" w:fill="FFFFFF"/>
        </w:rPr>
        <w:t>Purpose</w:t>
      </w:r>
    </w:p>
    <w:p w14:paraId="2292C113" w14:textId="77777777" w:rsidR="00120F90" w:rsidRPr="00120F90" w:rsidRDefault="00120F90" w:rsidP="00120F90">
      <w:r>
        <w:t xml:space="preserve">This document provides a specification for the RDF encoding of the </w:t>
      </w:r>
      <w:del w:id="104" w:author=" Nick Nicholas" w:date="2013-02-22T16:09:00Z">
        <w:r w:rsidDel="002726EB">
          <w:delText>Australian Curriculum</w:delText>
        </w:r>
      </w:del>
      <w:ins w:id="105" w:author=" Nick Nicholas" w:date="2013-02-22T16:09:00Z">
        <w:r w:rsidR="002726EB">
          <w:t>Board of Studies Syllabus</w:t>
        </w:r>
      </w:ins>
      <w:r>
        <w:t xml:space="preserve">. It is intended for technically-oriented users of the machine readable </w:t>
      </w:r>
      <w:del w:id="106" w:author=" Nick Nicholas" w:date="2013-02-22T16:09:00Z">
        <w:r w:rsidDel="002726EB">
          <w:delText>Australian Curriculum</w:delText>
        </w:r>
      </w:del>
      <w:ins w:id="107" w:author=" Nick Nicholas" w:date="2013-02-22T16:09:00Z">
        <w:r w:rsidR="002726EB">
          <w:t>BoS Syllabus</w:t>
        </w:r>
      </w:ins>
      <w:r>
        <w:t>, who wish to extract and make use of the information encoded in the RDF.</w:t>
      </w:r>
    </w:p>
    <w:bookmarkEnd w:id="80"/>
    <w:p w14:paraId="7305CC71" w14:textId="77777777" w:rsidR="005A2503" w:rsidRPr="00152B59" w:rsidRDefault="006552CC" w:rsidP="005A2503">
      <w:pPr>
        <w:pStyle w:val="Heading1"/>
        <w:rPr>
          <w:shd w:val="clear" w:color="auto" w:fill="FFFFFF"/>
        </w:rPr>
      </w:pPr>
      <w:r>
        <w:rPr>
          <w:shd w:val="clear" w:color="auto" w:fill="FFFFFF"/>
        </w:rPr>
        <w:lastRenderedPageBreak/>
        <w:t>Scope</w:t>
      </w:r>
    </w:p>
    <w:p w14:paraId="40810363" w14:textId="77777777" w:rsidR="005A2503" w:rsidRDefault="005A2503" w:rsidP="005A2503">
      <w:pPr>
        <w:rPr>
          <w:rFonts w:eastAsiaTheme="minorHAnsi"/>
          <w:shd w:val="clear" w:color="auto" w:fill="FFFFFF"/>
        </w:rPr>
      </w:pPr>
      <w:r>
        <w:rPr>
          <w:rFonts w:eastAsiaTheme="minorHAnsi"/>
          <w:shd w:val="clear" w:color="auto" w:fill="FFFFFF"/>
        </w:rPr>
        <w:t>This specification encompasses:</w:t>
      </w:r>
    </w:p>
    <w:p w14:paraId="306BBC04" w14:textId="77777777" w:rsidR="00AC42CB" w:rsidRPr="003F6599" w:rsidRDefault="00AC42CB" w:rsidP="00AC42CB">
      <w:pPr>
        <w:pStyle w:val="ListParagraph"/>
        <w:numPr>
          <w:ilvl w:val="0"/>
          <w:numId w:val="7"/>
        </w:numPr>
        <w:rPr>
          <w:rFonts w:eastAsiaTheme="minorHAnsi"/>
          <w:shd w:val="clear" w:color="auto" w:fill="FFFFFF"/>
        </w:rPr>
      </w:pPr>
      <w:r>
        <w:t xml:space="preserve">The underlying information model for the </w:t>
      </w:r>
      <w:del w:id="108" w:author=" Nick Nicholas" w:date="2013-02-22T16:10:00Z">
        <w:r w:rsidDel="00223913">
          <w:delText>Australian Curriculum</w:delText>
        </w:r>
      </w:del>
      <w:ins w:id="109" w:author=" Nick Nicholas" w:date="2013-02-22T16:10:00Z">
        <w:r w:rsidR="00223913">
          <w:t>BoS Syllabus</w:t>
        </w:r>
      </w:ins>
    </w:p>
    <w:p w14:paraId="3018B122" w14:textId="77777777" w:rsidR="005A2503" w:rsidRDefault="005A2503" w:rsidP="005A2503">
      <w:pPr>
        <w:pStyle w:val="ListParagraph"/>
        <w:numPr>
          <w:ilvl w:val="0"/>
          <w:numId w:val="7"/>
        </w:numPr>
        <w:rPr>
          <w:rFonts w:eastAsiaTheme="minorHAnsi"/>
          <w:shd w:val="clear" w:color="auto" w:fill="FFFFFF"/>
        </w:rPr>
      </w:pPr>
      <w:r>
        <w:rPr>
          <w:rFonts w:eastAsiaTheme="minorHAnsi"/>
          <w:shd w:val="clear" w:color="auto" w:fill="FFFFFF"/>
        </w:rPr>
        <w:t xml:space="preserve">The representation of the </w:t>
      </w:r>
      <w:ins w:id="110" w:author=" Nick Nicholas" w:date="2013-02-22T16:10:00Z">
        <w:r w:rsidR="00223913">
          <w:t>BoS Syllabus</w:t>
        </w:r>
        <w:r w:rsidR="00223913" w:rsidDel="00223913">
          <w:rPr>
            <w:rFonts w:eastAsiaTheme="minorHAnsi"/>
            <w:shd w:val="clear" w:color="auto" w:fill="FFFFFF"/>
          </w:rPr>
          <w:t xml:space="preserve"> </w:t>
        </w:r>
      </w:ins>
      <w:del w:id="111" w:author=" Nick Nicholas" w:date="2013-02-22T16:10:00Z">
        <w:r w:rsidDel="00223913">
          <w:rPr>
            <w:rFonts w:eastAsiaTheme="minorHAnsi"/>
            <w:shd w:val="clear" w:color="auto" w:fill="FFFFFF"/>
          </w:rPr>
          <w:delText xml:space="preserve">Australian Curriculum </w:delText>
        </w:r>
      </w:del>
      <w:r w:rsidR="003F6599">
        <w:rPr>
          <w:rFonts w:eastAsiaTheme="minorHAnsi"/>
          <w:shd w:val="clear" w:color="auto" w:fill="FFFFFF"/>
        </w:rPr>
        <w:t xml:space="preserve">in </w:t>
      </w:r>
      <w:r w:rsidR="00D652FF">
        <w:rPr>
          <w:rFonts w:eastAsiaTheme="minorHAnsi"/>
          <w:shd w:val="clear" w:color="auto" w:fill="FFFFFF"/>
        </w:rPr>
        <w:t xml:space="preserve">Machine-Readable </w:t>
      </w:r>
      <w:r w:rsidR="003F6599">
        <w:rPr>
          <w:rFonts w:eastAsiaTheme="minorHAnsi"/>
          <w:shd w:val="clear" w:color="auto" w:fill="FFFFFF"/>
        </w:rPr>
        <w:t>RDF/XML</w:t>
      </w:r>
    </w:p>
    <w:p w14:paraId="3E502A5C" w14:textId="77777777" w:rsidR="000031A9" w:rsidRPr="00B14AF4" w:rsidRDefault="000031A9" w:rsidP="000031A9">
      <w:pPr>
        <w:pStyle w:val="ListParagraph"/>
        <w:numPr>
          <w:ilvl w:val="0"/>
          <w:numId w:val="7"/>
        </w:numPr>
        <w:rPr>
          <w:rFonts w:eastAsiaTheme="minorHAnsi"/>
          <w:shd w:val="clear" w:color="auto" w:fill="FFFFFF"/>
        </w:rPr>
      </w:pPr>
      <w:r>
        <w:t xml:space="preserve">The serialisation of the </w:t>
      </w:r>
      <w:ins w:id="112" w:author=" Nick Nicholas" w:date="2013-02-22T16:10:00Z">
        <w:r w:rsidR="00223913">
          <w:t>BoS Syllabus</w:t>
        </w:r>
        <w:r w:rsidR="00223913" w:rsidDel="00223913">
          <w:t xml:space="preserve"> </w:t>
        </w:r>
      </w:ins>
      <w:del w:id="113" w:author=" Nick Nicholas" w:date="2013-02-22T16:10:00Z">
        <w:r w:rsidDel="00223913">
          <w:delText xml:space="preserve">Australian </w:delText>
        </w:r>
      </w:del>
      <w:r>
        <w:t>RDF/XML in manifest files, as RDF/JSON</w:t>
      </w:r>
    </w:p>
    <w:p w14:paraId="2475F06D" w14:textId="77777777" w:rsidR="003F6599" w:rsidRPr="003F6599" w:rsidRDefault="003F6599" w:rsidP="005A2503">
      <w:pPr>
        <w:pStyle w:val="ListParagraph"/>
        <w:numPr>
          <w:ilvl w:val="0"/>
          <w:numId w:val="7"/>
        </w:numPr>
        <w:rPr>
          <w:rFonts w:eastAsiaTheme="minorHAnsi"/>
          <w:shd w:val="clear" w:color="auto" w:fill="FFFFFF"/>
        </w:rPr>
      </w:pPr>
      <w:r w:rsidRPr="003F6599">
        <w:rPr>
          <w:rFonts w:eastAsiaTheme="minorHAnsi"/>
          <w:shd w:val="clear" w:color="auto" w:fill="FFFFFF"/>
        </w:rPr>
        <w:t xml:space="preserve">The localisations done to the </w:t>
      </w:r>
      <w:r w:rsidR="004221E2">
        <w:rPr>
          <w:rFonts w:eastAsiaTheme="minorHAnsi"/>
          <w:shd w:val="clear" w:color="auto" w:fill="FFFFFF"/>
        </w:rPr>
        <w:t>Achievement Standards Network</w:t>
      </w:r>
      <w:r w:rsidRPr="003F6599">
        <w:rPr>
          <w:rFonts w:eastAsiaTheme="minorHAnsi"/>
          <w:shd w:val="clear" w:color="auto" w:fill="FFFFFF"/>
        </w:rPr>
        <w:t xml:space="preserve"> Application Profile </w:t>
      </w:r>
      <w:r w:rsidR="004221E2">
        <w:t>for</w:t>
      </w:r>
      <w:r>
        <w:t xml:space="preserve"> representing the </w:t>
      </w:r>
      <w:ins w:id="114" w:author=" Nick Nicholas" w:date="2013-02-22T16:10:00Z">
        <w:r w:rsidR="00223913">
          <w:t>BoS Syllabus</w:t>
        </w:r>
        <w:r w:rsidR="00223913" w:rsidDel="00223913">
          <w:t xml:space="preserve"> </w:t>
        </w:r>
      </w:ins>
      <w:del w:id="115" w:author=" Nick Nicholas" w:date="2013-02-22T16:10:00Z">
        <w:r w:rsidDel="00223913">
          <w:delText>Australian Curriculum</w:delText>
        </w:r>
        <w:r w:rsidR="00D652FF" w:rsidDel="00223913">
          <w:delText xml:space="preserve"> </w:delText>
        </w:r>
      </w:del>
      <w:r w:rsidR="00D652FF">
        <w:t>as RDF/XML</w:t>
      </w:r>
    </w:p>
    <w:p w14:paraId="5B9559BE" w14:textId="77777777" w:rsidR="003F6599" w:rsidRPr="003F6599" w:rsidRDefault="003F6599" w:rsidP="005A2503">
      <w:pPr>
        <w:pStyle w:val="ListParagraph"/>
        <w:numPr>
          <w:ilvl w:val="0"/>
          <w:numId w:val="7"/>
        </w:numPr>
        <w:rPr>
          <w:rFonts w:eastAsiaTheme="minorHAnsi"/>
          <w:shd w:val="clear" w:color="auto" w:fill="FFFFFF"/>
        </w:rPr>
      </w:pPr>
      <w:r>
        <w:t xml:space="preserve">The use of added vocabularies to express the </w:t>
      </w:r>
      <w:ins w:id="116" w:author=" Nick Nicholas" w:date="2013-02-22T16:10:00Z">
        <w:r w:rsidR="00223913">
          <w:t>BoS Syllabus</w:t>
        </w:r>
      </w:ins>
      <w:del w:id="117" w:author=" Nick Nicholas" w:date="2013-02-22T16:10:00Z">
        <w:r w:rsidDel="00223913">
          <w:delText>Australian Curriculum</w:delText>
        </w:r>
      </w:del>
    </w:p>
    <w:p w14:paraId="0BA0A731" w14:textId="77777777" w:rsidR="00AC42CB" w:rsidRPr="003F6599" w:rsidRDefault="00AC42CB" w:rsidP="00AC42CB">
      <w:pPr>
        <w:pStyle w:val="ListParagraph"/>
        <w:numPr>
          <w:ilvl w:val="0"/>
          <w:numId w:val="7"/>
        </w:numPr>
        <w:rPr>
          <w:rFonts w:eastAsiaTheme="minorHAnsi"/>
          <w:shd w:val="clear" w:color="auto" w:fill="FFFFFF"/>
        </w:rPr>
      </w:pPr>
      <w:del w:id="118" w:author=" Nick Nicholas" w:date="2013-02-22T16:10:00Z">
        <w:r w:rsidDel="00223913">
          <w:delText xml:space="preserve">The </w:delText>
        </w:r>
      </w:del>
      <w:ins w:id="119" w:author=" Nick Nicholas" w:date="2013-02-22T16:10:00Z">
        <w:r w:rsidR="00223913">
          <w:t>C</w:t>
        </w:r>
      </w:ins>
      <w:del w:id="120" w:author=" Nick Nicholas" w:date="2013-02-22T16:10:00Z">
        <w:r w:rsidDel="00223913">
          <w:delText>c</w:delText>
        </w:r>
      </w:del>
      <w:r>
        <w:t xml:space="preserve">onventions for </w:t>
      </w:r>
      <w:commentRangeStart w:id="121"/>
      <w:commentRangeStart w:id="122"/>
      <w:r>
        <w:t xml:space="preserve">expressing spatial and temporal coverage </w:t>
      </w:r>
      <w:commentRangeEnd w:id="121"/>
      <w:r w:rsidR="008B2BDB">
        <w:rPr>
          <w:rStyle w:val="CommentReference"/>
          <w:lang w:eastAsia="en-US"/>
        </w:rPr>
        <w:commentReference w:id="121"/>
      </w:r>
      <w:commentRangeEnd w:id="122"/>
      <w:r w:rsidR="00886B76">
        <w:rPr>
          <w:rStyle w:val="CommentReference"/>
          <w:lang w:eastAsia="en-US"/>
        </w:rPr>
        <w:commentReference w:id="122"/>
      </w:r>
      <w:r>
        <w:t xml:space="preserve">in the </w:t>
      </w:r>
      <w:ins w:id="123" w:author=" Nick Nicholas" w:date="2013-02-22T16:10:00Z">
        <w:r w:rsidR="00223913">
          <w:t>BoS Syllabus</w:t>
        </w:r>
      </w:ins>
      <w:del w:id="124" w:author=" Nick Nicholas" w:date="2013-02-22T16:10:00Z">
        <w:r w:rsidDel="00223913">
          <w:delText>Australian Curriculum</w:delText>
        </w:r>
      </w:del>
    </w:p>
    <w:p w14:paraId="2D3ABC1F" w14:textId="77777777" w:rsidR="000031A9" w:rsidRPr="003F6599" w:rsidRDefault="000031A9" w:rsidP="000031A9">
      <w:pPr>
        <w:pStyle w:val="ListParagraph"/>
        <w:numPr>
          <w:ilvl w:val="0"/>
          <w:numId w:val="7"/>
        </w:numPr>
        <w:rPr>
          <w:rFonts w:eastAsiaTheme="minorHAnsi"/>
          <w:shd w:val="clear" w:color="auto" w:fill="FFFFFF"/>
        </w:rPr>
      </w:pPr>
      <w:r>
        <w:t xml:space="preserve">The conventions for expressing </w:t>
      </w:r>
      <w:del w:id="125" w:author=" Nick Nicholas" w:date="2013-02-22T16:16:00Z">
        <w:r w:rsidDel="005A2248">
          <w:delText xml:space="preserve">general </w:delText>
        </w:r>
      </w:del>
      <w:ins w:id="126" w:author=" Nick Nicholas" w:date="2013-02-22T16:16:00Z">
        <w:r w:rsidR="005A2248">
          <w:t xml:space="preserve">General </w:t>
        </w:r>
      </w:ins>
      <w:r>
        <w:t>capabilities</w:t>
      </w:r>
      <w:ins w:id="127" w:author=" Nick Nicholas" w:date="2013-02-22T16:16:00Z">
        <w:r w:rsidR="005A2248">
          <w:t>,</w:t>
        </w:r>
      </w:ins>
      <w:r>
        <w:t xml:space="preserve"> </w:t>
      </w:r>
      <w:del w:id="128" w:author=" Nick Nicholas" w:date="2013-02-22T16:16:00Z">
        <w:r w:rsidDel="005A2248">
          <w:delText>and cross</w:delText>
        </w:r>
      </w:del>
      <w:ins w:id="129" w:author=" Nick Nicholas" w:date="2013-02-22T16:16:00Z">
        <w:r w:rsidR="005A2248">
          <w:t>Cross</w:t>
        </w:r>
      </w:ins>
      <w:r>
        <w:t>-curriculum priorities</w:t>
      </w:r>
      <w:ins w:id="130" w:author=" Nick Nicholas" w:date="2013-02-22T16:16:00Z">
        <w:r w:rsidR="005A2248">
          <w:t>, and Other learning across curriculum areas</w:t>
        </w:r>
      </w:ins>
      <w:r>
        <w:t xml:space="preserve"> in the </w:t>
      </w:r>
      <w:ins w:id="131" w:author=" Nick Nicholas" w:date="2013-02-22T16:10:00Z">
        <w:r w:rsidR="00223913">
          <w:t>BoS Syllabus</w:t>
        </w:r>
      </w:ins>
      <w:del w:id="132" w:author=" Nick Nicholas" w:date="2013-02-22T16:10:00Z">
        <w:r w:rsidDel="00223913">
          <w:delText>Australian Curriculum</w:delText>
        </w:r>
      </w:del>
    </w:p>
    <w:p w14:paraId="414FC961" w14:textId="77777777" w:rsidR="003F6599" w:rsidRPr="00D652FF" w:rsidRDefault="003F6599" w:rsidP="005A2503">
      <w:pPr>
        <w:pStyle w:val="ListParagraph"/>
        <w:numPr>
          <w:ilvl w:val="0"/>
          <w:numId w:val="7"/>
        </w:numPr>
        <w:rPr>
          <w:rFonts w:eastAsiaTheme="minorHAnsi"/>
          <w:shd w:val="clear" w:color="auto" w:fill="FFFFFF"/>
        </w:rPr>
      </w:pPr>
      <w:r>
        <w:t xml:space="preserve">The treatment of textual content in the Machine-Readable </w:t>
      </w:r>
      <w:ins w:id="133" w:author=" Nick Nicholas" w:date="2013-02-22T16:12:00Z">
        <w:r w:rsidR="00886C83">
          <w:t>BoS Syllabus</w:t>
        </w:r>
      </w:ins>
      <w:del w:id="134" w:author=" Nick Nicholas" w:date="2013-02-22T16:12:00Z">
        <w:r w:rsidDel="00886C83">
          <w:delText>Australian Curriculum</w:delText>
        </w:r>
      </w:del>
    </w:p>
    <w:p w14:paraId="2CED5918" w14:textId="77777777" w:rsidR="00D652FF" w:rsidRPr="003F6599" w:rsidRDefault="00D652FF" w:rsidP="005A2503">
      <w:pPr>
        <w:pStyle w:val="ListParagraph"/>
        <w:numPr>
          <w:ilvl w:val="0"/>
          <w:numId w:val="7"/>
        </w:numPr>
        <w:rPr>
          <w:rFonts w:eastAsiaTheme="minorHAnsi"/>
          <w:shd w:val="clear" w:color="auto" w:fill="FFFFFF"/>
        </w:rPr>
      </w:pPr>
      <w:r>
        <w:t xml:space="preserve">The treatment of versioning in the Machine-Readable </w:t>
      </w:r>
      <w:ins w:id="135" w:author=" Nick Nicholas" w:date="2013-02-22T16:12:00Z">
        <w:r w:rsidR="00886C83">
          <w:t>BoS Syllabus</w:t>
        </w:r>
      </w:ins>
      <w:del w:id="136" w:author=" Nick Nicholas" w:date="2013-02-22T16:12:00Z">
        <w:r w:rsidDel="00886C83">
          <w:delText>Australian Curriculum</w:delText>
        </w:r>
      </w:del>
    </w:p>
    <w:p w14:paraId="287FB2CE" w14:textId="77777777" w:rsidR="00B14AF4" w:rsidRPr="003F6599" w:rsidRDefault="00B14AF4" w:rsidP="005A2503">
      <w:pPr>
        <w:pStyle w:val="ListParagraph"/>
        <w:numPr>
          <w:ilvl w:val="0"/>
          <w:numId w:val="7"/>
        </w:numPr>
        <w:rPr>
          <w:rFonts w:eastAsiaTheme="minorHAnsi"/>
          <w:shd w:val="clear" w:color="auto" w:fill="FFFFFF"/>
        </w:rPr>
      </w:pPr>
      <w:r>
        <w:t xml:space="preserve">How properties of the </w:t>
      </w:r>
      <w:ins w:id="137" w:author=" Nick Nicholas" w:date="2013-02-22T16:12:00Z">
        <w:r w:rsidR="00886C83">
          <w:t>BoS Syllabus</w:t>
        </w:r>
        <w:r w:rsidR="00886C83" w:rsidDel="00886C83">
          <w:t xml:space="preserve"> </w:t>
        </w:r>
      </w:ins>
      <w:del w:id="138" w:author=" Nick Nicholas" w:date="2013-02-22T16:12:00Z">
        <w:r w:rsidDel="00886C83">
          <w:delText xml:space="preserve">Australian Curriculum </w:delText>
        </w:r>
      </w:del>
      <w:r>
        <w:t>may be extended</w:t>
      </w:r>
    </w:p>
    <w:p w14:paraId="45FB4E72" w14:textId="77777777" w:rsidR="005A2503" w:rsidRDefault="00D06712" w:rsidP="005A2503">
      <w:pPr>
        <w:rPr>
          <w:rFonts w:eastAsiaTheme="minorHAnsi"/>
          <w:shd w:val="clear" w:color="auto" w:fill="FFFFFF"/>
        </w:rPr>
      </w:pPr>
      <w:r>
        <w:rPr>
          <w:rFonts w:eastAsiaTheme="minorHAnsi"/>
          <w:shd w:val="clear" w:color="auto" w:fill="FFFFFF"/>
        </w:rPr>
        <w:t>The following are out of scope of this specification:</w:t>
      </w:r>
    </w:p>
    <w:p w14:paraId="54FD3B70" w14:textId="77777777" w:rsidR="00D06712" w:rsidRDefault="00D06712" w:rsidP="00D06712">
      <w:pPr>
        <w:pStyle w:val="ListParagraph"/>
        <w:numPr>
          <w:ilvl w:val="0"/>
          <w:numId w:val="7"/>
        </w:numPr>
        <w:rPr>
          <w:rFonts w:eastAsiaTheme="minorHAnsi"/>
          <w:shd w:val="clear" w:color="auto" w:fill="FFFFFF"/>
        </w:rPr>
      </w:pPr>
      <w:r>
        <w:rPr>
          <w:rFonts w:eastAsiaTheme="minorHAnsi"/>
          <w:shd w:val="clear" w:color="auto" w:fill="FFFFFF"/>
        </w:rPr>
        <w:t xml:space="preserve">The representation of the structure of future releases of the </w:t>
      </w:r>
      <w:ins w:id="139" w:author=" Nick Nicholas" w:date="2013-02-22T16:12:00Z">
        <w:r w:rsidR="00886C83">
          <w:t>BoS Syllabus</w:t>
        </w:r>
      </w:ins>
      <w:del w:id="140" w:author=" Nick Nicholas" w:date="2013-02-22T16:12:00Z">
        <w:r w:rsidDel="00886C83">
          <w:rPr>
            <w:rFonts w:eastAsiaTheme="minorHAnsi"/>
            <w:shd w:val="clear" w:color="auto" w:fill="FFFFFF"/>
          </w:rPr>
          <w:delText>Australian Curriculum</w:delText>
        </w:r>
      </w:del>
      <w:r>
        <w:rPr>
          <w:rFonts w:eastAsiaTheme="minorHAnsi"/>
          <w:shd w:val="clear" w:color="auto" w:fill="FFFFFF"/>
        </w:rPr>
        <w:t xml:space="preserve">, where this may vary from the structure of the subject areas of the current </w:t>
      </w:r>
      <w:ins w:id="141" w:author=" Nick Nicholas" w:date="2013-02-22T16:12:00Z">
        <w:r w:rsidR="00886C83">
          <w:t>BoS Syllabus</w:t>
        </w:r>
        <w:r w:rsidR="00886C83" w:rsidDel="00886C83">
          <w:rPr>
            <w:rFonts w:eastAsiaTheme="minorHAnsi"/>
            <w:shd w:val="clear" w:color="auto" w:fill="FFFFFF"/>
          </w:rPr>
          <w:t xml:space="preserve"> </w:t>
        </w:r>
      </w:ins>
      <w:del w:id="142" w:author=" Nick Nicholas" w:date="2013-02-22T16:12:00Z">
        <w:r w:rsidDel="00886C83">
          <w:rPr>
            <w:rFonts w:eastAsiaTheme="minorHAnsi"/>
            <w:shd w:val="clear" w:color="auto" w:fill="FFFFFF"/>
          </w:rPr>
          <w:delText xml:space="preserve">Australian Curriculum </w:delText>
        </w:r>
      </w:del>
      <w:del w:id="143" w:author=" Nick Nicholas" w:date="2013-02-22T16:13:00Z">
        <w:r w:rsidDel="00886C83">
          <w:rPr>
            <w:rFonts w:eastAsiaTheme="minorHAnsi"/>
            <w:shd w:val="clear" w:color="auto" w:fill="FFFFFF"/>
          </w:rPr>
          <w:delText>(K-10 English, Maths, History, Science, as of June 2012)</w:delText>
        </w:r>
      </w:del>
    </w:p>
    <w:p w14:paraId="11DE113B" w14:textId="77777777" w:rsidR="00D06712" w:rsidDel="00886C83" w:rsidRDefault="00D06712" w:rsidP="00D06712">
      <w:pPr>
        <w:pStyle w:val="ListParagraph"/>
        <w:numPr>
          <w:ilvl w:val="0"/>
          <w:numId w:val="7"/>
        </w:numPr>
        <w:rPr>
          <w:del w:id="144" w:author=" Nick Nicholas" w:date="2013-02-22T16:13:00Z"/>
          <w:rFonts w:eastAsiaTheme="minorHAnsi"/>
          <w:shd w:val="clear" w:color="auto" w:fill="FFFFFF"/>
        </w:rPr>
      </w:pPr>
      <w:del w:id="145" w:author=" Nick Nicholas" w:date="2013-02-22T16:13:00Z">
        <w:r w:rsidDel="00886C83">
          <w:rPr>
            <w:rFonts w:eastAsiaTheme="minorHAnsi"/>
            <w:shd w:val="clear" w:color="auto" w:fill="FFFFFF"/>
          </w:rPr>
          <w:delText>Machine readable representation of the glossary of the Australian Curriculum</w:delText>
        </w:r>
      </w:del>
    </w:p>
    <w:p w14:paraId="0F47BA3C" w14:textId="77777777" w:rsidR="00D06712" w:rsidDel="00886C83" w:rsidRDefault="00736B5C" w:rsidP="00D06712">
      <w:pPr>
        <w:pStyle w:val="ListParagraph"/>
        <w:numPr>
          <w:ilvl w:val="0"/>
          <w:numId w:val="7"/>
        </w:numPr>
        <w:rPr>
          <w:del w:id="146" w:author=" Nick Nicholas" w:date="2013-02-22T16:13:00Z"/>
          <w:rFonts w:eastAsiaTheme="minorHAnsi"/>
          <w:shd w:val="clear" w:color="auto" w:fill="FFFFFF"/>
        </w:rPr>
      </w:pPr>
      <w:del w:id="147" w:author=" Nick Nicholas" w:date="2013-02-22T16:13:00Z">
        <w:r w:rsidDel="00886C83">
          <w:rPr>
            <w:rFonts w:eastAsiaTheme="minorHAnsi"/>
            <w:shd w:val="clear" w:color="auto" w:fill="FFFFFF"/>
          </w:rPr>
          <w:delText>Descriptions of Australian Curriculum Work Samples</w:delText>
        </w:r>
      </w:del>
    </w:p>
    <w:p w14:paraId="4DC0534F" w14:textId="77777777" w:rsidR="00736B5C" w:rsidRDefault="00736B5C" w:rsidP="00D06712">
      <w:pPr>
        <w:pStyle w:val="ListParagraph"/>
        <w:numPr>
          <w:ilvl w:val="0"/>
          <w:numId w:val="7"/>
        </w:numPr>
        <w:rPr>
          <w:rFonts w:eastAsiaTheme="minorHAnsi"/>
          <w:shd w:val="clear" w:color="auto" w:fill="FFFFFF"/>
        </w:rPr>
      </w:pPr>
      <w:r>
        <w:rPr>
          <w:rFonts w:eastAsiaTheme="minorHAnsi"/>
          <w:shd w:val="clear" w:color="auto" w:fill="FFFFFF"/>
        </w:rPr>
        <w:t xml:space="preserve">The textual content of prefatory material to the </w:t>
      </w:r>
      <w:ins w:id="148" w:author=" Nick Nicholas" w:date="2013-02-22T16:13:00Z">
        <w:r w:rsidR="00886C83">
          <w:t>BoS Syllabus</w:t>
        </w:r>
        <w:r w:rsidR="00886C83" w:rsidDel="00886C83">
          <w:rPr>
            <w:rFonts w:eastAsiaTheme="minorHAnsi"/>
            <w:shd w:val="clear" w:color="auto" w:fill="FFFFFF"/>
          </w:rPr>
          <w:t xml:space="preserve"> </w:t>
        </w:r>
      </w:ins>
      <w:del w:id="149" w:author=" Nick Nicholas" w:date="2013-02-22T16:13:00Z">
        <w:r w:rsidDel="00886C83">
          <w:rPr>
            <w:rFonts w:eastAsiaTheme="minorHAnsi"/>
            <w:shd w:val="clear" w:color="auto" w:fill="FFFFFF"/>
          </w:rPr>
          <w:delText>Australian Curriculum</w:delText>
        </w:r>
        <w:r w:rsidR="00E3301F" w:rsidDel="00886C83">
          <w:rPr>
            <w:rFonts w:eastAsiaTheme="minorHAnsi"/>
            <w:shd w:val="clear" w:color="auto" w:fill="FFFFFF"/>
          </w:rPr>
          <w:delText xml:space="preserve"> </w:delText>
        </w:r>
      </w:del>
      <w:r w:rsidR="00E3301F">
        <w:rPr>
          <w:rFonts w:eastAsiaTheme="minorHAnsi"/>
          <w:shd w:val="clear" w:color="auto" w:fill="FFFFFF"/>
        </w:rPr>
        <w:t>(deliberately excluded)</w:t>
      </w:r>
    </w:p>
    <w:p w14:paraId="6648CA6C" w14:textId="77777777" w:rsidR="00736B5C" w:rsidRPr="00D06712" w:rsidRDefault="00736B5C" w:rsidP="00D06712">
      <w:pPr>
        <w:pStyle w:val="ListParagraph"/>
        <w:numPr>
          <w:ilvl w:val="0"/>
          <w:numId w:val="7"/>
        </w:numPr>
        <w:rPr>
          <w:rFonts w:eastAsiaTheme="minorHAnsi"/>
          <w:shd w:val="clear" w:color="auto" w:fill="FFFFFF"/>
        </w:rPr>
      </w:pPr>
      <w:r>
        <w:rPr>
          <w:rFonts w:eastAsiaTheme="minorHAnsi"/>
          <w:shd w:val="clear" w:color="auto" w:fill="FFFFFF"/>
        </w:rPr>
        <w:t xml:space="preserve">Including versioning information for the </w:t>
      </w:r>
      <w:ins w:id="150" w:author=" Nick Nicholas" w:date="2013-02-22T16:13:00Z">
        <w:r w:rsidR="00886C83">
          <w:t>BoS Syllabus</w:t>
        </w:r>
        <w:r w:rsidR="00886C83" w:rsidDel="00886C83">
          <w:rPr>
            <w:rFonts w:eastAsiaTheme="minorHAnsi"/>
            <w:shd w:val="clear" w:color="auto" w:fill="FFFFFF"/>
          </w:rPr>
          <w:t xml:space="preserve"> </w:t>
        </w:r>
      </w:ins>
      <w:del w:id="151" w:author=" Nick Nicholas" w:date="2013-02-22T16:13:00Z">
        <w:r w:rsidDel="00886C83">
          <w:rPr>
            <w:rFonts w:eastAsiaTheme="minorHAnsi"/>
            <w:shd w:val="clear" w:color="auto" w:fill="FFFFFF"/>
          </w:rPr>
          <w:delText xml:space="preserve">Australian Curriculum </w:delText>
        </w:r>
      </w:del>
      <w:r>
        <w:rPr>
          <w:rFonts w:eastAsiaTheme="minorHAnsi"/>
          <w:shd w:val="clear" w:color="auto" w:fill="FFFFFF"/>
        </w:rPr>
        <w:t xml:space="preserve">in </w:t>
      </w:r>
      <w:del w:id="152" w:author=" Nick Nicholas" w:date="2013-02-22T16:13:00Z">
        <w:r w:rsidDel="00886C83">
          <w:rPr>
            <w:rFonts w:eastAsiaTheme="minorHAnsi"/>
            <w:shd w:val="clear" w:color="auto" w:fill="FFFFFF"/>
          </w:rPr>
          <w:delText xml:space="preserve">Curriculum </w:delText>
        </w:r>
      </w:del>
      <w:ins w:id="153" w:author=" Nick Nicholas" w:date="2013-02-22T16:13:00Z">
        <w:r w:rsidR="00886C83">
          <w:rPr>
            <w:rFonts w:eastAsiaTheme="minorHAnsi"/>
            <w:shd w:val="clear" w:color="auto" w:fill="FFFFFF"/>
          </w:rPr>
          <w:t xml:space="preserve">Syllabus </w:t>
        </w:r>
      </w:ins>
      <w:r>
        <w:rPr>
          <w:rFonts w:eastAsiaTheme="minorHAnsi"/>
          <w:shd w:val="clear" w:color="auto" w:fill="FFFFFF"/>
        </w:rPr>
        <w:t xml:space="preserve">URIs </w:t>
      </w:r>
      <w:del w:id="154" w:author=" Nick Nicholas" w:date="2013-02-22T16:13:00Z">
        <w:r w:rsidDel="00886C83">
          <w:rPr>
            <w:rFonts w:eastAsiaTheme="minorHAnsi"/>
            <w:shd w:val="clear" w:color="auto" w:fill="FFFFFF"/>
          </w:rPr>
          <w:delText>(intended for future version)</w:delText>
        </w:r>
      </w:del>
    </w:p>
    <w:p w14:paraId="118A9171" w14:textId="77777777" w:rsidR="00AC42CB" w:rsidRDefault="00AC42CB" w:rsidP="00AC42CB">
      <w:pPr>
        <w:pStyle w:val="Heading1"/>
        <w:rPr>
          <w:rFonts w:eastAsiaTheme="minorHAnsi"/>
          <w:shd w:val="clear" w:color="auto" w:fill="FFFFFF"/>
        </w:rPr>
      </w:pPr>
      <w:bookmarkStart w:id="155" w:name="_Toc326243132"/>
      <w:r>
        <w:rPr>
          <w:rFonts w:eastAsiaTheme="minorHAnsi"/>
          <w:shd w:val="clear" w:color="auto" w:fill="FFFFFF"/>
        </w:rPr>
        <w:lastRenderedPageBreak/>
        <w:t>Information Model</w:t>
      </w:r>
      <w:bookmarkEnd w:id="155"/>
    </w:p>
    <w:p w14:paraId="0BFA475D" w14:textId="77777777" w:rsidR="00E3301F" w:rsidRPr="00E3301F" w:rsidRDefault="00E3301F" w:rsidP="00112BF4">
      <w:pPr>
        <w:rPr>
          <w:rFonts w:eastAsiaTheme="minorHAnsi"/>
        </w:rPr>
      </w:pPr>
      <w:r>
        <w:rPr>
          <w:rFonts w:eastAsiaTheme="minorHAnsi"/>
        </w:rPr>
        <w:t xml:space="preserve">The </w:t>
      </w:r>
      <w:ins w:id="156" w:author=" Nick Nicholas" w:date="2013-02-22T16:13:00Z">
        <w:r w:rsidR="00886C83">
          <w:t>BoS Syllabus</w:t>
        </w:r>
        <w:r w:rsidR="00886C83" w:rsidDel="00886C83">
          <w:rPr>
            <w:rFonts w:eastAsiaTheme="minorHAnsi"/>
            <w:shd w:val="clear" w:color="auto" w:fill="FFFFFF"/>
          </w:rPr>
          <w:t xml:space="preserve"> </w:t>
        </w:r>
      </w:ins>
      <w:del w:id="157" w:author=" Nick Nicholas" w:date="2013-02-22T16:13:00Z">
        <w:r w:rsidDel="00886C83">
          <w:rPr>
            <w:rFonts w:eastAsiaTheme="minorHAnsi"/>
          </w:rPr>
          <w:delText xml:space="preserve">Australian Curriculum </w:delText>
        </w:r>
      </w:del>
      <w:r>
        <w:rPr>
          <w:rFonts w:eastAsiaTheme="minorHAnsi"/>
        </w:rPr>
        <w:t xml:space="preserve">has a hierarchical structure for the statements it contains, which needs to be represented in any machine readable representation. The current structure of the </w:t>
      </w:r>
      <w:ins w:id="158" w:author=" Nick Nicholas" w:date="2013-02-22T16:15:00Z">
        <w:r w:rsidR="005A2248">
          <w:t>BoS Syllabus</w:t>
        </w:r>
      </w:ins>
      <w:del w:id="159" w:author=" Nick Nicholas" w:date="2013-02-22T16:15:00Z">
        <w:r w:rsidDel="005A2248">
          <w:rPr>
            <w:rFonts w:eastAsiaTheme="minorHAnsi"/>
          </w:rPr>
          <w:delText>Australian Curriculum</w:delText>
        </w:r>
      </w:del>
      <w:r>
        <w:rPr>
          <w:rFonts w:eastAsiaTheme="minorHAnsi"/>
        </w:rPr>
        <w:t xml:space="preserve">, and any associated constraints, are outlined below; refer </w:t>
      </w:r>
      <w:commentRangeStart w:id="160"/>
      <w:r>
        <w:rPr>
          <w:rFonts w:eastAsiaTheme="minorHAnsi"/>
        </w:rPr>
        <w:t xml:space="preserve">to </w:t>
      </w:r>
      <w:r w:rsidR="00D956CA">
        <w:fldChar w:fldCharType="begin"/>
      </w:r>
      <w:r w:rsidR="00D956CA">
        <w:instrText xml:space="preserve"> HYPERLINK "http://www.australiancurriculum.edu.au/Curriculum/Overview" </w:instrText>
      </w:r>
      <w:r w:rsidR="00D956CA">
        <w:fldChar w:fldCharType="separate"/>
      </w:r>
      <w:r w:rsidRPr="00F05C5E">
        <w:rPr>
          <w:rStyle w:val="Hyperlink"/>
          <w:rFonts w:eastAsiaTheme="minorHAnsi"/>
        </w:rPr>
        <w:t>http://www.australiancurriculum.edu.au/Curriculum/Overview</w:t>
      </w:r>
      <w:r w:rsidR="00D956CA">
        <w:rPr>
          <w:rStyle w:val="Hyperlink"/>
          <w:rFonts w:eastAsiaTheme="minorHAnsi"/>
        </w:rPr>
        <w:fldChar w:fldCharType="end"/>
      </w:r>
      <w:commentRangeEnd w:id="160"/>
      <w:r w:rsidR="003325D2">
        <w:rPr>
          <w:rStyle w:val="CommentReference"/>
        </w:rPr>
        <w:commentReference w:id="160"/>
      </w:r>
      <w:r>
        <w:t xml:space="preserve"> for further information.</w:t>
      </w:r>
    </w:p>
    <w:p w14:paraId="1B906DD0" w14:textId="77777777" w:rsidR="00112BF4" w:rsidRDefault="009E7F64" w:rsidP="009E7F64">
      <w:pPr>
        <w:pStyle w:val="ListParagraph"/>
        <w:numPr>
          <w:ilvl w:val="0"/>
          <w:numId w:val="7"/>
        </w:numPr>
        <w:rPr>
          <w:rFonts w:eastAsiaTheme="minorHAnsi"/>
        </w:rPr>
      </w:pPr>
      <w:r>
        <w:rPr>
          <w:rFonts w:eastAsiaTheme="minorHAnsi"/>
        </w:rPr>
        <w:t>Curriculum document</w:t>
      </w:r>
    </w:p>
    <w:p w14:paraId="0ED192CA" w14:textId="77777777" w:rsidR="009E7F64" w:rsidRDefault="009E7F64" w:rsidP="009E7F64">
      <w:pPr>
        <w:pStyle w:val="ListParagraph"/>
        <w:numPr>
          <w:ilvl w:val="1"/>
          <w:numId w:val="7"/>
        </w:numPr>
        <w:rPr>
          <w:rFonts w:eastAsiaTheme="minorHAnsi"/>
        </w:rPr>
      </w:pPr>
      <w:r>
        <w:rPr>
          <w:rFonts w:eastAsiaTheme="minorHAnsi"/>
        </w:rPr>
        <w:t>1: Learning Area (</w:t>
      </w:r>
      <w:r w:rsidRPr="009E7F64">
        <w:rPr>
          <w:rFonts w:eastAsiaTheme="minorHAnsi"/>
          <w:i/>
        </w:rPr>
        <w:t xml:space="preserve">English, Mathematics, </w:t>
      </w:r>
      <w:ins w:id="161" w:author="Ivy Hornibrook" w:date="2013-02-11T23:13:00Z">
        <w:r w:rsidR="008B2BDB">
          <w:rPr>
            <w:rFonts w:eastAsiaTheme="minorHAnsi"/>
            <w:i/>
          </w:rPr>
          <w:t xml:space="preserve">Science and Technology, </w:t>
        </w:r>
      </w:ins>
      <w:r w:rsidRPr="009E7F64">
        <w:rPr>
          <w:rFonts w:eastAsiaTheme="minorHAnsi"/>
          <w:i/>
        </w:rPr>
        <w:t>History, etc</w:t>
      </w:r>
      <w:r>
        <w:rPr>
          <w:rFonts w:eastAsiaTheme="minorHAnsi"/>
        </w:rPr>
        <w:t>)</w:t>
      </w:r>
      <w:ins w:id="162" w:author=" Nick Nicholas" w:date="2013-02-22T16:17:00Z">
        <w:r w:rsidR="00E6042E">
          <w:rPr>
            <w:rFonts w:eastAsiaTheme="minorHAnsi"/>
          </w:rPr>
          <w:t>. NOTE: learning areas are treated atomically within the syllabus; so Science and Technology will be conventionally treated as a single learning area.</w:t>
        </w:r>
      </w:ins>
    </w:p>
    <w:p w14:paraId="18F91B23" w14:textId="77777777" w:rsidR="009E7F64" w:rsidRDefault="009E7F64" w:rsidP="009E7F64">
      <w:pPr>
        <w:pStyle w:val="ListParagraph"/>
        <w:numPr>
          <w:ilvl w:val="1"/>
          <w:numId w:val="7"/>
        </w:numPr>
        <w:rPr>
          <w:rFonts w:eastAsiaTheme="minorHAnsi"/>
        </w:rPr>
      </w:pPr>
      <w:r>
        <w:rPr>
          <w:rFonts w:eastAsiaTheme="minorHAnsi"/>
        </w:rPr>
        <w:t xml:space="preserve">1: Prefatory </w:t>
      </w:r>
      <w:ins w:id="163" w:author="Ivy Hornibrook" w:date="2013-02-11T23:35:00Z">
        <w:r w:rsidR="00D07325">
          <w:rPr>
            <w:rFonts w:eastAsiaTheme="minorHAnsi"/>
          </w:rPr>
          <w:t>and Concludi</w:t>
        </w:r>
      </w:ins>
      <w:ins w:id="164" w:author="Ivy Hornibrook" w:date="2013-02-11T23:36:00Z">
        <w:r w:rsidR="00D07325">
          <w:rPr>
            <w:rFonts w:eastAsiaTheme="minorHAnsi"/>
          </w:rPr>
          <w:t>ng</w:t>
        </w:r>
      </w:ins>
      <w:ins w:id="165" w:author="Ivy Hornibrook" w:date="2013-02-11T23:35:00Z">
        <w:r w:rsidR="00D07325">
          <w:rPr>
            <w:rFonts w:eastAsiaTheme="minorHAnsi"/>
          </w:rPr>
          <w:t xml:space="preserve"> </w:t>
        </w:r>
      </w:ins>
      <w:r>
        <w:rPr>
          <w:rFonts w:eastAsiaTheme="minorHAnsi"/>
        </w:rPr>
        <w:t>Material</w:t>
      </w:r>
    </w:p>
    <w:p w14:paraId="2792D9B2" w14:textId="77777777" w:rsidR="00D07325" w:rsidRDefault="00101D05" w:rsidP="00101D05">
      <w:pPr>
        <w:pStyle w:val="ListParagraph"/>
        <w:numPr>
          <w:ilvl w:val="2"/>
          <w:numId w:val="7"/>
        </w:numPr>
        <w:rPr>
          <w:ins w:id="166" w:author="Ivy Hornibrook" w:date="2013-02-11T23:30:00Z"/>
          <w:rFonts w:eastAsiaTheme="minorHAnsi"/>
        </w:rPr>
      </w:pPr>
      <w:r>
        <w:rPr>
          <w:rFonts w:eastAsiaTheme="minorHAnsi"/>
        </w:rPr>
        <w:t xml:space="preserve">1: </w:t>
      </w:r>
      <w:del w:id="167" w:author="Ivy Hornibrook" w:date="2013-02-11T23:30:00Z">
        <w:r w:rsidDel="00D07325">
          <w:rPr>
            <w:rFonts w:eastAsiaTheme="minorHAnsi"/>
          </w:rPr>
          <w:delText>Rationale</w:delText>
        </w:r>
        <w:r w:rsidR="00A04E4B" w:rsidDel="00D07325">
          <w:rPr>
            <w:rFonts w:eastAsiaTheme="minorHAnsi"/>
          </w:rPr>
          <w:delText xml:space="preserve"> </w:delText>
        </w:r>
      </w:del>
      <w:ins w:id="168" w:author="Ivy Hornibrook" w:date="2013-02-11T23:30:00Z">
        <w:r w:rsidR="00D07325">
          <w:rPr>
            <w:rFonts w:eastAsiaTheme="minorHAnsi"/>
          </w:rPr>
          <w:t>Introduction</w:t>
        </w:r>
      </w:ins>
    </w:p>
    <w:p w14:paraId="47B63C2F" w14:textId="77777777" w:rsidR="00D07325" w:rsidRDefault="00D07325" w:rsidP="00101D05">
      <w:pPr>
        <w:pStyle w:val="ListParagraph"/>
        <w:numPr>
          <w:ilvl w:val="2"/>
          <w:numId w:val="7"/>
        </w:numPr>
        <w:rPr>
          <w:ins w:id="169" w:author="Ivy Hornibrook" w:date="2013-02-11T23:30:00Z"/>
          <w:rFonts w:eastAsiaTheme="minorHAnsi"/>
        </w:rPr>
      </w:pPr>
      <w:ins w:id="170" w:author="Ivy Hornibrook" w:date="2013-02-11T23:30:00Z">
        <w:r>
          <w:rPr>
            <w:rFonts w:eastAsiaTheme="minorHAnsi"/>
          </w:rPr>
          <w:t xml:space="preserve">1: </w:t>
        </w:r>
      </w:ins>
      <w:ins w:id="171" w:author="Ivy Hornibrook" w:date="2013-02-13T16:12:00Z">
        <w:r w:rsidR="00694FEF">
          <w:rPr>
            <w:rFonts w:eastAsiaTheme="minorHAnsi"/>
          </w:rPr>
          <w:t>&lt;Subject&gt;</w:t>
        </w:r>
      </w:ins>
      <w:ins w:id="172" w:author="Ivy Hornibrook" w:date="2013-02-11T23:30:00Z">
        <w:r>
          <w:rPr>
            <w:rFonts w:eastAsiaTheme="minorHAnsi"/>
          </w:rPr>
          <w:t xml:space="preserve"> key</w:t>
        </w:r>
      </w:ins>
    </w:p>
    <w:p w14:paraId="352FAB98" w14:textId="77777777" w:rsidR="00D07325" w:rsidRDefault="00D07325" w:rsidP="00101D05">
      <w:pPr>
        <w:pStyle w:val="ListParagraph"/>
        <w:numPr>
          <w:ilvl w:val="2"/>
          <w:numId w:val="7"/>
        </w:numPr>
        <w:rPr>
          <w:ins w:id="173" w:author="Ivy Hornibrook" w:date="2013-02-11T23:30:00Z"/>
          <w:rFonts w:eastAsiaTheme="minorHAnsi"/>
        </w:rPr>
      </w:pPr>
      <w:ins w:id="174" w:author="Ivy Hornibrook" w:date="2013-02-11T23:30:00Z">
        <w:r>
          <w:rPr>
            <w:rFonts w:eastAsiaTheme="minorHAnsi"/>
          </w:rPr>
          <w:t>1: Rationale</w:t>
        </w:r>
      </w:ins>
    </w:p>
    <w:p w14:paraId="00D6BBDE" w14:textId="77777777" w:rsidR="00D07325" w:rsidRDefault="00D07325" w:rsidP="00101D05">
      <w:pPr>
        <w:pStyle w:val="ListParagraph"/>
        <w:numPr>
          <w:ilvl w:val="2"/>
          <w:numId w:val="7"/>
        </w:numPr>
        <w:rPr>
          <w:ins w:id="175" w:author="Ivy Hornibrook" w:date="2013-02-11T23:30:00Z"/>
          <w:rFonts w:eastAsiaTheme="minorHAnsi"/>
        </w:rPr>
      </w:pPr>
      <w:ins w:id="176" w:author="Ivy Hornibrook" w:date="2013-02-11T23:30:00Z">
        <w:r>
          <w:rPr>
            <w:rFonts w:eastAsiaTheme="minorHAnsi"/>
          </w:rPr>
          <w:t>1: The place of the &lt;subject&gt; K–10 syllabus in the K–12 curriculum</w:t>
        </w:r>
      </w:ins>
    </w:p>
    <w:p w14:paraId="48F1D85D" w14:textId="77777777" w:rsidR="00D07325" w:rsidRDefault="00D07325" w:rsidP="00101D05">
      <w:pPr>
        <w:pStyle w:val="ListParagraph"/>
        <w:numPr>
          <w:ilvl w:val="2"/>
          <w:numId w:val="7"/>
        </w:numPr>
        <w:rPr>
          <w:ins w:id="177" w:author="Ivy Hornibrook" w:date="2013-02-11T23:31:00Z"/>
          <w:rFonts w:eastAsiaTheme="minorHAnsi"/>
        </w:rPr>
      </w:pPr>
      <w:ins w:id="178" w:author="Ivy Hornibrook" w:date="2013-02-11T23:31:00Z">
        <w:r>
          <w:rPr>
            <w:rFonts w:eastAsiaTheme="minorHAnsi"/>
          </w:rPr>
          <w:t>1: Aim</w:t>
        </w:r>
      </w:ins>
    </w:p>
    <w:p w14:paraId="010641C8" w14:textId="77777777" w:rsidR="00D07325" w:rsidRDefault="00D07325" w:rsidP="00101D05">
      <w:pPr>
        <w:pStyle w:val="ListParagraph"/>
        <w:numPr>
          <w:ilvl w:val="2"/>
          <w:numId w:val="7"/>
        </w:numPr>
        <w:rPr>
          <w:ins w:id="179" w:author="Ivy Hornibrook" w:date="2013-02-11T23:31:00Z"/>
          <w:rFonts w:eastAsiaTheme="minorHAnsi"/>
        </w:rPr>
      </w:pPr>
      <w:ins w:id="180" w:author="Ivy Hornibrook" w:date="2013-02-11T23:31:00Z">
        <w:r>
          <w:rPr>
            <w:rFonts w:eastAsiaTheme="minorHAnsi"/>
          </w:rPr>
          <w:t>1: Objectives</w:t>
        </w:r>
      </w:ins>
    </w:p>
    <w:p w14:paraId="68163400" w14:textId="77777777" w:rsidR="00D07325" w:rsidRDefault="00D07325" w:rsidP="00101D05">
      <w:pPr>
        <w:pStyle w:val="ListParagraph"/>
        <w:numPr>
          <w:ilvl w:val="2"/>
          <w:numId w:val="7"/>
        </w:numPr>
        <w:rPr>
          <w:ins w:id="181" w:author="Ivy Hornibrook" w:date="2013-02-11T23:31:00Z"/>
          <w:rFonts w:eastAsiaTheme="minorHAnsi"/>
        </w:rPr>
      </w:pPr>
      <w:ins w:id="182" w:author="Ivy Hornibrook" w:date="2013-02-11T23:31:00Z">
        <w:r>
          <w:rPr>
            <w:rFonts w:eastAsiaTheme="minorHAnsi"/>
          </w:rPr>
          <w:t>1: Outcomes</w:t>
        </w:r>
      </w:ins>
    </w:p>
    <w:p w14:paraId="36D5D37F" w14:textId="77777777" w:rsidR="00D07325" w:rsidRDefault="00D07325" w:rsidP="00101D05">
      <w:pPr>
        <w:pStyle w:val="ListParagraph"/>
        <w:numPr>
          <w:ilvl w:val="2"/>
          <w:numId w:val="7"/>
        </w:numPr>
        <w:rPr>
          <w:ins w:id="183" w:author="Ivy Hornibrook" w:date="2013-02-11T23:31:00Z"/>
          <w:rFonts w:eastAsiaTheme="minorHAnsi"/>
        </w:rPr>
      </w:pPr>
      <w:ins w:id="184" w:author="Ivy Hornibrook" w:date="2013-02-11T23:31:00Z">
        <w:r>
          <w:rPr>
            <w:rFonts w:eastAsiaTheme="minorHAnsi"/>
          </w:rPr>
          <w:t>1: Stage statements</w:t>
        </w:r>
      </w:ins>
    </w:p>
    <w:p w14:paraId="441F78DE" w14:textId="77777777" w:rsidR="00D07325" w:rsidRDefault="00D07325" w:rsidP="00101D05">
      <w:pPr>
        <w:pStyle w:val="ListParagraph"/>
        <w:numPr>
          <w:ilvl w:val="2"/>
          <w:numId w:val="7"/>
        </w:numPr>
        <w:rPr>
          <w:ins w:id="185" w:author="Ivy Hornibrook" w:date="2013-02-11T23:31:00Z"/>
          <w:rFonts w:eastAsiaTheme="minorHAnsi"/>
        </w:rPr>
      </w:pPr>
      <w:ins w:id="186" w:author="Ivy Hornibrook" w:date="2013-02-11T23:31:00Z">
        <w:r>
          <w:rPr>
            <w:rFonts w:eastAsiaTheme="minorHAnsi"/>
          </w:rPr>
          <w:t>1: Organisation of content</w:t>
        </w:r>
      </w:ins>
    </w:p>
    <w:p w14:paraId="066CAC4D" w14:textId="77777777" w:rsidR="00D07325" w:rsidRDefault="00D07325" w:rsidP="00101D05">
      <w:pPr>
        <w:pStyle w:val="ListParagraph"/>
        <w:numPr>
          <w:ilvl w:val="2"/>
          <w:numId w:val="7"/>
        </w:numPr>
        <w:rPr>
          <w:ins w:id="187" w:author="Ivy Hornibrook" w:date="2013-02-11T23:31:00Z"/>
          <w:rFonts w:eastAsiaTheme="minorHAnsi"/>
        </w:rPr>
      </w:pPr>
      <w:ins w:id="188" w:author="Ivy Hornibrook" w:date="2013-02-11T23:31:00Z">
        <w:r>
          <w:rPr>
            <w:rFonts w:eastAsiaTheme="minorHAnsi"/>
          </w:rPr>
          <w:t>1: Years 7–10 Life Skills outcomes and content</w:t>
        </w:r>
      </w:ins>
    </w:p>
    <w:p w14:paraId="121ABCAC" w14:textId="77777777" w:rsidR="00D07325" w:rsidRDefault="00D07325" w:rsidP="00101D05">
      <w:pPr>
        <w:pStyle w:val="ListParagraph"/>
        <w:numPr>
          <w:ilvl w:val="2"/>
          <w:numId w:val="7"/>
        </w:numPr>
        <w:rPr>
          <w:ins w:id="189" w:author="Ivy Hornibrook" w:date="2013-02-11T23:31:00Z"/>
          <w:rFonts w:eastAsiaTheme="minorHAnsi"/>
        </w:rPr>
      </w:pPr>
      <w:ins w:id="190" w:author="Ivy Hornibrook" w:date="2013-02-11T23:31:00Z">
        <w:r>
          <w:rPr>
            <w:rFonts w:eastAsiaTheme="minorHAnsi"/>
          </w:rPr>
          <w:t>1: Assessment</w:t>
        </w:r>
      </w:ins>
    </w:p>
    <w:p w14:paraId="26C4DCE4" w14:textId="77777777" w:rsidR="00D07325" w:rsidRDefault="00D07325" w:rsidP="00101D05">
      <w:pPr>
        <w:pStyle w:val="ListParagraph"/>
        <w:numPr>
          <w:ilvl w:val="2"/>
          <w:numId w:val="7"/>
        </w:numPr>
        <w:rPr>
          <w:ins w:id="191" w:author="Ivy Hornibrook" w:date="2013-02-11T23:30:00Z"/>
          <w:rFonts w:eastAsiaTheme="minorHAnsi"/>
        </w:rPr>
      </w:pPr>
      <w:ins w:id="192" w:author="Ivy Hornibrook" w:date="2013-02-11T23:31:00Z">
        <w:r>
          <w:rPr>
            <w:rFonts w:eastAsiaTheme="minorHAnsi"/>
          </w:rPr>
          <w:t>1: Glossary</w:t>
        </w:r>
      </w:ins>
    </w:p>
    <w:p w14:paraId="695AD877" w14:textId="77777777" w:rsidR="00FB1819" w:rsidRDefault="00A04E4B" w:rsidP="005607A3">
      <w:pPr>
        <w:pStyle w:val="ListParagraph"/>
        <w:numPr>
          <w:ilvl w:val="3"/>
          <w:numId w:val="7"/>
        </w:numPr>
        <w:rPr>
          <w:del w:id="193" w:author="Ivy Hornibrook" w:date="2013-02-11T23:30:00Z"/>
          <w:rFonts w:eastAsiaTheme="minorHAnsi"/>
        </w:rPr>
      </w:pPr>
      <w:del w:id="194" w:author="Ivy Hornibrook" w:date="2013-02-11T23:30:00Z">
        <w:r w:rsidDel="00D07325">
          <w:rPr>
            <w:rFonts w:eastAsiaTheme="minorHAnsi"/>
          </w:rPr>
          <w:delText>(</w:delText>
        </w:r>
        <w:r w:rsidRPr="00A04E4B" w:rsidDel="00D07325">
          <w:rPr>
            <w:rFonts w:eastAsiaTheme="minorHAnsi"/>
            <w:i/>
          </w:rPr>
          <w:delText>a statement of rationale</w:delText>
        </w:r>
        <w:r w:rsidDel="00D07325">
          <w:rPr>
            <w:rFonts w:eastAsiaTheme="minorHAnsi"/>
          </w:rPr>
          <w:delText>)</w:delText>
        </w:r>
      </w:del>
    </w:p>
    <w:p w14:paraId="5D2F2B90" w14:textId="77777777" w:rsidR="00101D05" w:rsidDel="00D07325" w:rsidRDefault="00101D05" w:rsidP="00101D05">
      <w:pPr>
        <w:pStyle w:val="ListParagraph"/>
        <w:numPr>
          <w:ilvl w:val="2"/>
          <w:numId w:val="7"/>
        </w:numPr>
        <w:rPr>
          <w:del w:id="195" w:author="Ivy Hornibrook" w:date="2013-02-11T23:31:00Z"/>
          <w:rFonts w:eastAsiaTheme="minorHAnsi"/>
        </w:rPr>
      </w:pPr>
      <w:del w:id="196" w:author="Ivy Hornibrook" w:date="2013-02-11T23:31:00Z">
        <w:r w:rsidDel="00D07325">
          <w:rPr>
            <w:rFonts w:eastAsiaTheme="minorHAnsi"/>
          </w:rPr>
          <w:delText>1..*: Aims</w:delText>
        </w:r>
      </w:del>
    </w:p>
    <w:p w14:paraId="75A72773" w14:textId="77777777" w:rsidR="00101D05" w:rsidDel="00D07325" w:rsidRDefault="00276E34" w:rsidP="00101D05">
      <w:pPr>
        <w:pStyle w:val="ListParagraph"/>
        <w:numPr>
          <w:ilvl w:val="2"/>
          <w:numId w:val="7"/>
        </w:numPr>
        <w:rPr>
          <w:del w:id="197" w:author="Ivy Hornibrook" w:date="2013-02-11T23:31:00Z"/>
          <w:rFonts w:eastAsiaTheme="minorHAnsi"/>
        </w:rPr>
      </w:pPr>
      <w:del w:id="198" w:author="Ivy Hornibrook" w:date="2013-02-11T23:31:00Z">
        <w:r w:rsidDel="00D07325">
          <w:rPr>
            <w:rFonts w:eastAsiaTheme="minorHAnsi"/>
          </w:rPr>
          <w:delText>1: Organisation</w:delText>
        </w:r>
        <w:r w:rsidR="00A04E4B" w:rsidDel="00D07325">
          <w:rPr>
            <w:rFonts w:eastAsiaTheme="minorHAnsi"/>
          </w:rPr>
          <w:delText xml:space="preserve"> (</w:delText>
        </w:r>
        <w:r w:rsidR="00A04E4B" w:rsidRPr="00A04E4B" w:rsidDel="00D07325">
          <w:rPr>
            <w:rFonts w:eastAsiaTheme="minorHAnsi"/>
            <w:i/>
          </w:rPr>
          <w:delText>an overview of how the learning area is organised</w:delText>
        </w:r>
        <w:r w:rsidR="00A04E4B" w:rsidDel="00D07325">
          <w:rPr>
            <w:rFonts w:eastAsiaTheme="minorHAnsi"/>
          </w:rPr>
          <w:delText>)</w:delText>
        </w:r>
      </w:del>
    </w:p>
    <w:p w14:paraId="28A15573" w14:textId="77777777" w:rsidR="00276E34" w:rsidDel="00D07325" w:rsidRDefault="00276E34" w:rsidP="00101D05">
      <w:pPr>
        <w:pStyle w:val="ListParagraph"/>
        <w:numPr>
          <w:ilvl w:val="2"/>
          <w:numId w:val="7"/>
        </w:numPr>
        <w:rPr>
          <w:del w:id="199" w:author="Ivy Hornibrook" w:date="2013-02-11T23:31:00Z"/>
          <w:rFonts w:eastAsiaTheme="minorHAnsi"/>
        </w:rPr>
      </w:pPr>
      <w:del w:id="200" w:author="Ivy Hornibrook" w:date="2013-02-11T23:31:00Z">
        <w:r w:rsidDel="00D07325">
          <w:rPr>
            <w:rFonts w:eastAsiaTheme="minorHAnsi"/>
          </w:rPr>
          <w:delText>1: Glossary</w:delText>
        </w:r>
        <w:r w:rsidR="00A04E4B" w:rsidDel="00D07325">
          <w:rPr>
            <w:rFonts w:eastAsiaTheme="minorHAnsi"/>
          </w:rPr>
          <w:delText xml:space="preserve"> (</w:delText>
        </w:r>
        <w:r w:rsidR="007D132A" w:rsidRPr="007D132A" w:rsidDel="00D07325">
          <w:rPr>
            <w:i/>
          </w:rPr>
          <w:delText>a glossary to support consistent understanding of terms used</w:delText>
        </w:r>
        <w:r w:rsidR="00A04E4B" w:rsidDel="00D07325">
          <w:rPr>
            <w:rFonts w:eastAsiaTheme="minorHAnsi"/>
          </w:rPr>
          <w:delText>)</w:delText>
        </w:r>
      </w:del>
    </w:p>
    <w:p w14:paraId="5057DB31" w14:textId="77777777" w:rsidR="00CC34DD" w:rsidRDefault="00CC34DD" w:rsidP="00CC34DD">
      <w:pPr>
        <w:pStyle w:val="ListParagraph"/>
        <w:numPr>
          <w:ilvl w:val="1"/>
          <w:numId w:val="7"/>
        </w:numPr>
        <w:rPr>
          <w:rFonts w:eastAsiaTheme="minorHAnsi"/>
        </w:rPr>
      </w:pPr>
      <w:r>
        <w:rPr>
          <w:rFonts w:eastAsiaTheme="minorHAnsi"/>
        </w:rPr>
        <w:t xml:space="preserve">1: Curriculum </w:t>
      </w:r>
      <w:r w:rsidR="00ED570B">
        <w:rPr>
          <w:rFonts w:eastAsiaTheme="minorHAnsi"/>
        </w:rPr>
        <w:t>Statements</w:t>
      </w:r>
    </w:p>
    <w:p w14:paraId="5580CC67" w14:textId="77777777" w:rsidR="00276E34" w:rsidRDefault="00276E34" w:rsidP="00CC34DD">
      <w:pPr>
        <w:pStyle w:val="ListParagraph"/>
        <w:numPr>
          <w:ilvl w:val="2"/>
          <w:numId w:val="7"/>
        </w:numPr>
        <w:rPr>
          <w:rFonts w:eastAsiaTheme="minorHAnsi"/>
        </w:rPr>
      </w:pPr>
      <w:r>
        <w:rPr>
          <w:rFonts w:eastAsiaTheme="minorHAnsi"/>
        </w:rPr>
        <w:t xml:space="preserve">1..* </w:t>
      </w:r>
      <w:ins w:id="201" w:author="Ivy Hornibrook" w:date="2013-02-11T23:32:00Z">
        <w:r w:rsidR="00D07325">
          <w:rPr>
            <w:rFonts w:eastAsiaTheme="minorHAnsi"/>
          </w:rPr>
          <w:t xml:space="preserve">Stage (2 </w:t>
        </w:r>
      </w:ins>
      <w:r>
        <w:rPr>
          <w:rFonts w:eastAsiaTheme="minorHAnsi"/>
        </w:rPr>
        <w:t>Year Level</w:t>
      </w:r>
      <w:ins w:id="202" w:author="Ivy Hornibrook" w:date="2013-02-11T23:32:00Z">
        <w:r w:rsidR="00D07325">
          <w:rPr>
            <w:rFonts w:eastAsiaTheme="minorHAnsi"/>
          </w:rPr>
          <w:t>s grouped together)</w:t>
        </w:r>
      </w:ins>
    </w:p>
    <w:p w14:paraId="492E70F2" w14:textId="77777777" w:rsidR="00276E34" w:rsidRDefault="00276E34" w:rsidP="00CC34DD">
      <w:pPr>
        <w:pStyle w:val="ListParagraph"/>
        <w:numPr>
          <w:ilvl w:val="2"/>
          <w:numId w:val="7"/>
        </w:numPr>
        <w:rPr>
          <w:rFonts w:eastAsiaTheme="minorHAnsi"/>
        </w:rPr>
      </w:pPr>
      <w:r>
        <w:rPr>
          <w:rFonts w:eastAsiaTheme="minorHAnsi"/>
        </w:rPr>
        <w:t>1..* Strands</w:t>
      </w:r>
      <w:ins w:id="203" w:author="Ivy Hornibrook" w:date="2013-02-11T23:57:00Z">
        <w:r w:rsidR="00B748C4">
          <w:rPr>
            <w:rFonts w:eastAsiaTheme="minorHAnsi"/>
          </w:rPr>
          <w:t xml:space="preserve"> (which may differ from AC strands)</w:t>
        </w:r>
      </w:ins>
    </w:p>
    <w:p w14:paraId="15AFD27A" w14:textId="77777777" w:rsidR="00276E34" w:rsidRDefault="00276E34" w:rsidP="00CC34DD">
      <w:pPr>
        <w:pStyle w:val="ListParagraph"/>
        <w:numPr>
          <w:ilvl w:val="2"/>
          <w:numId w:val="7"/>
        </w:numPr>
        <w:rPr>
          <w:ins w:id="204" w:author="Ivy Hornibrook" w:date="2013-02-11T23:33:00Z"/>
          <w:rFonts w:eastAsiaTheme="minorHAnsi"/>
        </w:rPr>
      </w:pPr>
      <w:r>
        <w:rPr>
          <w:rFonts w:eastAsiaTheme="minorHAnsi"/>
        </w:rPr>
        <w:t>1..* Intermediate Groupings</w:t>
      </w:r>
      <w:ins w:id="205" w:author="Ivy Hornibrook" w:date="2013-02-11T23:58:00Z">
        <w:r w:rsidR="00B748C4">
          <w:rPr>
            <w:rFonts w:eastAsiaTheme="minorHAnsi"/>
          </w:rPr>
          <w:t xml:space="preserve"> (called “Content groups”)</w:t>
        </w:r>
      </w:ins>
    </w:p>
    <w:p w14:paraId="152A4EA4" w14:textId="77777777" w:rsidR="00D07325" w:rsidRDefault="00D07325" w:rsidP="00CC34DD">
      <w:pPr>
        <w:pStyle w:val="ListParagraph"/>
        <w:numPr>
          <w:ilvl w:val="2"/>
          <w:numId w:val="7"/>
        </w:numPr>
        <w:rPr>
          <w:rFonts w:eastAsiaTheme="minorHAnsi"/>
        </w:rPr>
      </w:pPr>
      <w:ins w:id="206" w:author="Ivy Hornibrook" w:date="2013-02-11T23:33:00Z">
        <w:r>
          <w:rPr>
            <w:rFonts w:eastAsiaTheme="minorHAnsi"/>
          </w:rPr>
          <w:t>1..* Outcomes</w:t>
        </w:r>
      </w:ins>
    </w:p>
    <w:p w14:paraId="1317A586" w14:textId="77777777" w:rsidR="00276E34" w:rsidRDefault="00276E34" w:rsidP="00CC34DD">
      <w:pPr>
        <w:pStyle w:val="ListParagraph"/>
        <w:numPr>
          <w:ilvl w:val="2"/>
          <w:numId w:val="7"/>
        </w:numPr>
        <w:rPr>
          <w:ins w:id="207" w:author="Nicholas, Nick" w:date="2013-02-25T16:20:00Z"/>
          <w:rFonts w:eastAsiaTheme="minorHAnsi"/>
        </w:rPr>
      </w:pPr>
      <w:r>
        <w:rPr>
          <w:rFonts w:eastAsiaTheme="minorHAnsi"/>
        </w:rPr>
        <w:t>1..* Content Descriptions</w:t>
      </w:r>
      <w:r w:rsidR="00BB5FFA">
        <w:rPr>
          <w:rFonts w:eastAsiaTheme="minorHAnsi"/>
        </w:rPr>
        <w:t xml:space="preserve"> (</w:t>
      </w:r>
      <w:del w:id="208" w:author="Ivy Hornibrook" w:date="2013-02-12T10:09:00Z">
        <w:r w:rsidR="00BB5FFA" w:rsidRPr="00BB5FFA" w:rsidDel="00630AE4">
          <w:rPr>
            <w:i/>
          </w:rPr>
          <w:delText>content descriptions (knowledge, understanding and skills) specifying what teachers are expected to teach</w:delText>
        </w:r>
      </w:del>
      <w:ins w:id="209" w:author="Ivy Hornibrook" w:date="2013-02-12T10:09:00Z">
        <w:r w:rsidR="00630AE4">
          <w:rPr>
            <w:i/>
          </w:rPr>
          <w:t>content descriptions are categorised as three different types: label, BoS and ACARA</w:t>
        </w:r>
      </w:ins>
      <w:r w:rsidR="00BB5FFA">
        <w:rPr>
          <w:rFonts w:eastAsiaTheme="minorHAnsi"/>
        </w:rPr>
        <w:t>)</w:t>
      </w:r>
      <w:ins w:id="210" w:author="Ivy Hornibrook" w:date="2013-02-12T10:09:00Z">
        <w:r w:rsidR="00630AE4">
          <w:rPr>
            <w:rFonts w:eastAsiaTheme="minorHAnsi"/>
          </w:rPr>
          <w:t xml:space="preserve"> </w:t>
        </w:r>
      </w:ins>
    </w:p>
    <w:p w14:paraId="0D35C526" w14:textId="77777777" w:rsidR="005607A3" w:rsidRDefault="005607A3" w:rsidP="005607A3">
      <w:pPr>
        <w:pStyle w:val="ListParagraph"/>
        <w:numPr>
          <w:ilvl w:val="3"/>
          <w:numId w:val="7"/>
        </w:numPr>
        <w:rPr>
          <w:ins w:id="211" w:author="Nicholas, Nick" w:date="2013-02-25T16:20:00Z"/>
          <w:rFonts w:eastAsiaTheme="minorHAnsi"/>
        </w:rPr>
      </w:pPr>
      <w:ins w:id="212" w:author="Nicholas, Nick" w:date="2013-02-25T16:20:00Z">
        <w:r>
          <w:rPr>
            <w:rFonts w:eastAsiaTheme="minorHAnsi"/>
          </w:rPr>
          <w:t xml:space="preserve">Label Content descriptions </w:t>
        </w:r>
      </w:ins>
      <w:ins w:id="213" w:author="Nicholas, Nick" w:date="2013-02-25T16:22:00Z">
        <w:r w:rsidR="00264889">
          <w:rPr>
            <w:rFonts w:eastAsiaTheme="minorHAnsi"/>
          </w:rPr>
          <w:t>are used for presentation purposes, and do not have educational meaning attached to them</w:t>
        </w:r>
      </w:ins>
    </w:p>
    <w:p w14:paraId="62D8F082" w14:textId="77777777" w:rsidR="005607A3" w:rsidRDefault="005607A3" w:rsidP="005607A3">
      <w:pPr>
        <w:pStyle w:val="ListParagraph"/>
        <w:numPr>
          <w:ilvl w:val="3"/>
          <w:numId w:val="7"/>
        </w:numPr>
        <w:rPr>
          <w:ins w:id="214" w:author="Nicholas, Nick" w:date="2013-02-25T16:20:00Z"/>
          <w:rFonts w:eastAsiaTheme="minorHAnsi"/>
        </w:rPr>
      </w:pPr>
      <w:ins w:id="215" w:author="Nicholas, Nick" w:date="2013-02-25T16:20:00Z">
        <w:r>
          <w:rPr>
            <w:rFonts w:eastAsiaTheme="minorHAnsi"/>
          </w:rPr>
          <w:t xml:space="preserve">ACARA Content </w:t>
        </w:r>
      </w:ins>
      <w:ins w:id="216" w:author="Nicholas, Nick" w:date="2013-02-25T16:21:00Z">
        <w:r>
          <w:rPr>
            <w:rFonts w:eastAsiaTheme="minorHAnsi"/>
          </w:rPr>
          <w:t>D</w:t>
        </w:r>
      </w:ins>
      <w:ins w:id="217" w:author="Nicholas, Nick" w:date="2013-02-25T16:20:00Z">
        <w:r>
          <w:rPr>
            <w:rFonts w:eastAsiaTheme="minorHAnsi"/>
          </w:rPr>
          <w:t xml:space="preserve">escriptions are derived from </w:t>
        </w:r>
      </w:ins>
      <w:ins w:id="218" w:author="Nicholas, Nick" w:date="2013-02-25T16:21:00Z">
        <w:r>
          <w:rPr>
            <w:rFonts w:eastAsiaTheme="minorHAnsi"/>
          </w:rPr>
          <w:t>Content Descriptions within the Australian Curriculum, and have an associated Australian Curriculum</w:t>
        </w:r>
        <w:r w:rsidRPr="005607A3">
          <w:rPr>
            <w:rFonts w:eastAsiaTheme="minorHAnsi"/>
          </w:rPr>
          <w:t xml:space="preserve"> </w:t>
        </w:r>
        <w:r>
          <w:rPr>
            <w:rFonts w:eastAsiaTheme="minorHAnsi"/>
          </w:rPr>
          <w:t>Content Description code; however they may be broader or narrower in scope</w:t>
        </w:r>
      </w:ins>
    </w:p>
    <w:p w14:paraId="378FA3C9" w14:textId="77777777" w:rsidR="005607A3" w:rsidRDefault="005607A3" w:rsidP="005607A3">
      <w:pPr>
        <w:pStyle w:val="ListParagraph"/>
        <w:numPr>
          <w:ilvl w:val="3"/>
          <w:numId w:val="7"/>
        </w:numPr>
        <w:rPr>
          <w:ins w:id="219" w:author="Ivy Hornibrook" w:date="2013-02-11T23:32:00Z"/>
          <w:rFonts w:eastAsiaTheme="minorHAnsi"/>
        </w:rPr>
      </w:pPr>
      <w:ins w:id="220" w:author="Nicholas, Nick" w:date="2013-02-25T16:20:00Z">
        <w:r>
          <w:rPr>
            <w:rFonts w:eastAsiaTheme="minorHAnsi"/>
          </w:rPr>
          <w:t xml:space="preserve">BoS Content Descriptions are specific to the Board of Studies, and are not based on ACARA </w:t>
        </w:r>
      </w:ins>
      <w:ins w:id="221" w:author="Nicholas, Nick" w:date="2013-02-25T16:21:00Z">
        <w:r>
          <w:rPr>
            <w:rFonts w:eastAsiaTheme="minorHAnsi"/>
          </w:rPr>
          <w:t>Content Descriptions</w:t>
        </w:r>
      </w:ins>
    </w:p>
    <w:p w14:paraId="1C8B39D4" w14:textId="77777777" w:rsidR="00D07325" w:rsidRDefault="00D07325" w:rsidP="00CC34DD">
      <w:pPr>
        <w:pStyle w:val="ListParagraph"/>
        <w:numPr>
          <w:ilvl w:val="2"/>
          <w:numId w:val="7"/>
        </w:numPr>
        <w:rPr>
          <w:ins w:id="222" w:author="Ivy Hornibrook" w:date="2013-02-11T23:32:00Z"/>
          <w:rFonts w:eastAsiaTheme="minorHAnsi"/>
        </w:rPr>
      </w:pPr>
      <w:ins w:id="223" w:author="Ivy Hornibrook" w:date="2013-02-11T23:32:00Z">
        <w:r>
          <w:rPr>
            <w:rFonts w:eastAsiaTheme="minorHAnsi"/>
          </w:rPr>
          <w:t>1..* 2nd level Content Descriptions</w:t>
        </w:r>
      </w:ins>
    </w:p>
    <w:p w14:paraId="24362B65" w14:textId="77777777" w:rsidR="00D07325" w:rsidRDefault="00D07325" w:rsidP="00CC34DD">
      <w:pPr>
        <w:pStyle w:val="ListParagraph"/>
        <w:numPr>
          <w:ilvl w:val="2"/>
          <w:numId w:val="7"/>
        </w:numPr>
        <w:rPr>
          <w:ins w:id="224" w:author="Ivy Hornibrook" w:date="2013-02-11T23:32:00Z"/>
          <w:rFonts w:eastAsiaTheme="minorHAnsi"/>
        </w:rPr>
      </w:pPr>
      <w:ins w:id="225" w:author="Ivy Hornibrook" w:date="2013-02-11T23:32:00Z">
        <w:r>
          <w:rPr>
            <w:rFonts w:eastAsiaTheme="minorHAnsi"/>
          </w:rPr>
          <w:t>1..* 3rd level Content Descriptions</w:t>
        </w:r>
      </w:ins>
      <w:ins w:id="226" w:author="Ivy Hornibrook" w:date="2013-02-11T23:33:00Z">
        <w:r>
          <w:rPr>
            <w:rFonts w:eastAsiaTheme="minorHAnsi"/>
          </w:rPr>
          <w:t xml:space="preserve"> </w:t>
        </w:r>
      </w:ins>
    </w:p>
    <w:p w14:paraId="4D2B9011" w14:textId="77777777" w:rsidR="00D07325" w:rsidRDefault="00D07325" w:rsidP="00CC34DD">
      <w:pPr>
        <w:pStyle w:val="ListParagraph"/>
        <w:numPr>
          <w:ilvl w:val="2"/>
          <w:numId w:val="7"/>
        </w:numPr>
        <w:rPr>
          <w:rFonts w:eastAsiaTheme="minorHAnsi"/>
        </w:rPr>
      </w:pPr>
      <w:ins w:id="227" w:author="Ivy Hornibrook" w:date="2013-02-11T23:32:00Z">
        <w:r>
          <w:rPr>
            <w:rFonts w:eastAsiaTheme="minorHAnsi"/>
          </w:rPr>
          <w:t>1..* 4th level Con</w:t>
        </w:r>
      </w:ins>
      <w:ins w:id="228" w:author="Ivy Hornibrook" w:date="2013-02-11T23:33:00Z">
        <w:r>
          <w:rPr>
            <w:rFonts w:eastAsiaTheme="minorHAnsi"/>
          </w:rPr>
          <w:t>t</w:t>
        </w:r>
      </w:ins>
      <w:ins w:id="229" w:author="Ivy Hornibrook" w:date="2013-02-11T23:32:00Z">
        <w:r>
          <w:rPr>
            <w:rFonts w:eastAsiaTheme="minorHAnsi"/>
          </w:rPr>
          <w:t>ent Descriptions</w:t>
        </w:r>
      </w:ins>
      <w:ins w:id="230" w:author="Ivy Hornibrook" w:date="2013-02-11T23:33:00Z">
        <w:r>
          <w:rPr>
            <w:rFonts w:eastAsiaTheme="minorHAnsi"/>
          </w:rPr>
          <w:t xml:space="preserve"> (children of 2nd level CDs)</w:t>
        </w:r>
      </w:ins>
    </w:p>
    <w:p w14:paraId="1B42B5DE" w14:textId="77777777" w:rsidR="00276E34" w:rsidDel="00D07325" w:rsidRDefault="00276E34" w:rsidP="00CC34DD">
      <w:pPr>
        <w:pStyle w:val="ListParagraph"/>
        <w:numPr>
          <w:ilvl w:val="2"/>
          <w:numId w:val="7"/>
        </w:numPr>
        <w:rPr>
          <w:del w:id="231" w:author="Ivy Hornibrook" w:date="2013-02-11T23:33:00Z"/>
          <w:rFonts w:eastAsiaTheme="minorHAnsi"/>
        </w:rPr>
      </w:pPr>
      <w:del w:id="232" w:author="Ivy Hornibrook" w:date="2013-02-11T23:33:00Z">
        <w:r w:rsidDel="00D07325">
          <w:rPr>
            <w:rFonts w:eastAsiaTheme="minorHAnsi"/>
          </w:rPr>
          <w:delText>1..* Elaborations</w:delText>
        </w:r>
        <w:r w:rsidR="00BB5FFA" w:rsidDel="00D07325">
          <w:rPr>
            <w:rFonts w:eastAsiaTheme="minorHAnsi"/>
          </w:rPr>
          <w:delText xml:space="preserve"> (</w:delText>
        </w:r>
        <w:r w:rsidR="00BB5FFA" w:rsidRPr="00BB5FFA" w:rsidDel="00D07325">
          <w:rPr>
            <w:i/>
          </w:rPr>
          <w:delText>content elaborations to provide additional clarity by way of illustrative examples only</w:delText>
        </w:r>
        <w:r w:rsidR="00BB5FFA" w:rsidDel="00D07325">
          <w:rPr>
            <w:rFonts w:eastAsiaTheme="minorHAnsi"/>
          </w:rPr>
          <w:delText>)</w:delText>
        </w:r>
      </w:del>
    </w:p>
    <w:p w14:paraId="6947C962" w14:textId="77777777" w:rsidR="00CC34DD" w:rsidDel="00630AE4" w:rsidRDefault="00CC34DD" w:rsidP="00CC34DD">
      <w:pPr>
        <w:pStyle w:val="ListParagraph"/>
        <w:numPr>
          <w:ilvl w:val="2"/>
          <w:numId w:val="7"/>
        </w:numPr>
        <w:rPr>
          <w:del w:id="233" w:author="Ivy Hornibrook" w:date="2013-02-12T10:09:00Z"/>
          <w:rFonts w:eastAsiaTheme="minorHAnsi"/>
        </w:rPr>
      </w:pPr>
      <w:del w:id="234" w:author="Ivy Hornibrook" w:date="2013-02-12T10:09:00Z">
        <w:r w:rsidDel="00630AE4">
          <w:rPr>
            <w:rFonts w:eastAsiaTheme="minorHAnsi"/>
          </w:rPr>
          <w:delText>1..* Achievement Standards</w:delText>
        </w:r>
        <w:r w:rsidR="00BB5FFA" w:rsidDel="00630AE4">
          <w:rPr>
            <w:rFonts w:eastAsiaTheme="minorHAnsi"/>
          </w:rPr>
          <w:delText xml:space="preserve"> (</w:delText>
        </w:r>
        <w:r w:rsidR="00BB5FFA" w:rsidRPr="00BB5FFA" w:rsidDel="00630AE4">
          <w:rPr>
            <w:i/>
          </w:rPr>
          <w:delText>achievement standards that describe the quality of learning (the depth of understanding, extent of knowledge and sophistication of skill) expected of students at points in their schoolin</w:delText>
        </w:r>
        <w:r w:rsidR="00BB5FFA" w:rsidRPr="002F3098" w:rsidDel="00630AE4">
          <w:rPr>
            <w:i/>
          </w:rPr>
          <w:delText>g</w:delText>
        </w:r>
        <w:r w:rsidR="00BB5FFA" w:rsidDel="00630AE4">
          <w:rPr>
            <w:rFonts w:eastAsiaTheme="minorHAnsi"/>
          </w:rPr>
          <w:delText>)</w:delText>
        </w:r>
      </w:del>
    </w:p>
    <w:p w14:paraId="0205963D" w14:textId="77777777" w:rsidR="00CC34DD" w:rsidDel="00D07325" w:rsidRDefault="00CC34DD" w:rsidP="00CC34DD">
      <w:pPr>
        <w:pStyle w:val="ListParagraph"/>
        <w:numPr>
          <w:ilvl w:val="2"/>
          <w:numId w:val="7"/>
        </w:numPr>
        <w:rPr>
          <w:del w:id="235" w:author="Ivy Hornibrook" w:date="2013-02-11T23:33:00Z"/>
          <w:rFonts w:eastAsiaTheme="minorHAnsi"/>
        </w:rPr>
      </w:pPr>
      <w:del w:id="236" w:author="Ivy Hornibrook" w:date="2013-02-11T23:33:00Z">
        <w:r w:rsidDel="00D07325">
          <w:rPr>
            <w:rFonts w:eastAsiaTheme="minorHAnsi"/>
          </w:rPr>
          <w:delText>1..* Student Work samples</w:delText>
        </w:r>
        <w:r w:rsidR="00F02D58" w:rsidDel="00D07325">
          <w:rPr>
            <w:rFonts w:eastAsiaTheme="minorHAnsi"/>
          </w:rPr>
          <w:delText xml:space="preserve"> (</w:delText>
        </w:r>
        <w:r w:rsidR="00F02D58" w:rsidRPr="00F02D58" w:rsidDel="00D07325">
          <w:rPr>
            <w:i/>
          </w:rPr>
          <w:delText>annotated student work samples that illustrate the achievement standard at each year level</w:delText>
        </w:r>
        <w:r w:rsidR="00F02D58" w:rsidDel="00D07325">
          <w:rPr>
            <w:rFonts w:eastAsiaTheme="minorHAnsi"/>
          </w:rPr>
          <w:delText>)</w:delText>
        </w:r>
      </w:del>
    </w:p>
    <w:p w14:paraId="2B614946" w14:textId="77777777" w:rsidR="00766D86" w:rsidRDefault="00766D86" w:rsidP="00766D86">
      <w:pPr>
        <w:pStyle w:val="ListParagraph"/>
        <w:numPr>
          <w:ilvl w:val="1"/>
          <w:numId w:val="7"/>
        </w:numPr>
        <w:rPr>
          <w:rFonts w:eastAsiaTheme="minorHAnsi"/>
        </w:rPr>
      </w:pPr>
      <w:r>
        <w:rPr>
          <w:rFonts w:eastAsiaTheme="minorHAnsi"/>
        </w:rPr>
        <w:t>1..*: General Capabilities</w:t>
      </w:r>
    </w:p>
    <w:p w14:paraId="4E44D53A" w14:textId="77777777" w:rsidR="00766D86" w:rsidRDefault="00766D86" w:rsidP="00766D86">
      <w:pPr>
        <w:pStyle w:val="ListParagraph"/>
        <w:numPr>
          <w:ilvl w:val="1"/>
          <w:numId w:val="7"/>
        </w:numPr>
        <w:rPr>
          <w:ins w:id="237" w:author="Ivy Hornibrook" w:date="2013-02-11T23:34:00Z"/>
          <w:rFonts w:eastAsiaTheme="minorHAnsi"/>
        </w:rPr>
      </w:pPr>
      <w:r>
        <w:rPr>
          <w:rFonts w:eastAsiaTheme="minorHAnsi"/>
        </w:rPr>
        <w:t>1..*: Cross-Curriculum Priorities</w:t>
      </w:r>
    </w:p>
    <w:p w14:paraId="41B4F7E6" w14:textId="77777777" w:rsidR="00D07325" w:rsidRDefault="00D07325" w:rsidP="00766D86">
      <w:pPr>
        <w:pStyle w:val="ListParagraph"/>
        <w:numPr>
          <w:ilvl w:val="1"/>
          <w:numId w:val="7"/>
        </w:numPr>
        <w:rPr>
          <w:rFonts w:eastAsiaTheme="minorHAnsi"/>
        </w:rPr>
      </w:pPr>
      <w:ins w:id="238" w:author="Ivy Hornibrook" w:date="2013-02-11T23:34:00Z">
        <w:r>
          <w:rPr>
            <w:rFonts w:eastAsiaTheme="minorHAnsi"/>
          </w:rPr>
          <w:t>1..*: Other learning across the curriculum areas</w:t>
        </w:r>
      </w:ins>
    </w:p>
    <w:p w14:paraId="569706A0" w14:textId="77777777" w:rsidR="009E7F64" w:rsidRDefault="009E7F64" w:rsidP="009E7F64">
      <w:pPr>
        <w:rPr>
          <w:rFonts w:eastAsiaTheme="minorHAnsi"/>
          <w:lang w:eastAsia="en-AU"/>
        </w:rPr>
      </w:pPr>
    </w:p>
    <w:p w14:paraId="7AE5FA51" w14:textId="77777777" w:rsidR="00CC34DD" w:rsidRDefault="00CC34DD" w:rsidP="009E7F64">
      <w:pPr>
        <w:rPr>
          <w:rFonts w:eastAsiaTheme="minorHAnsi"/>
          <w:lang w:eastAsia="en-AU"/>
        </w:rPr>
      </w:pPr>
      <w:r>
        <w:rPr>
          <w:rFonts w:eastAsiaTheme="minorHAnsi"/>
          <w:lang w:eastAsia="en-AU"/>
        </w:rPr>
        <w:t xml:space="preserve">The </w:t>
      </w:r>
      <w:r w:rsidR="00ED570B">
        <w:rPr>
          <w:rFonts w:eastAsiaTheme="minorHAnsi"/>
          <w:lang w:eastAsia="en-AU"/>
        </w:rPr>
        <w:t>curriculum statements are organised in the following hierarchy:</w:t>
      </w:r>
    </w:p>
    <w:p w14:paraId="63C0FF97" w14:textId="77777777" w:rsidR="00ED570B" w:rsidRDefault="00ED570B" w:rsidP="00ED570B">
      <w:pPr>
        <w:pStyle w:val="ListParagraph"/>
        <w:numPr>
          <w:ilvl w:val="0"/>
          <w:numId w:val="7"/>
        </w:numPr>
        <w:rPr>
          <w:ins w:id="239" w:author="Ivy Hornibrook" w:date="2013-02-11T23:36:00Z"/>
          <w:rFonts w:eastAsiaTheme="minorHAnsi"/>
        </w:rPr>
      </w:pPr>
      <w:r>
        <w:rPr>
          <w:rFonts w:eastAsiaTheme="minorHAnsi"/>
        </w:rPr>
        <w:t xml:space="preserve">Every </w:t>
      </w:r>
      <w:del w:id="240" w:author="Ivy Hornibrook" w:date="2013-02-11T23:36:00Z">
        <w:r w:rsidDel="00D07325">
          <w:rPr>
            <w:rFonts w:eastAsiaTheme="minorHAnsi"/>
          </w:rPr>
          <w:delText xml:space="preserve">elaboration </w:delText>
        </w:r>
      </w:del>
      <w:ins w:id="241" w:author="Ivy Hornibrook" w:date="2013-02-11T23:36:00Z">
        <w:r w:rsidR="00D07325">
          <w:rPr>
            <w:rFonts w:eastAsiaTheme="minorHAnsi"/>
          </w:rPr>
          <w:t xml:space="preserve">level 4 content description </w:t>
        </w:r>
      </w:ins>
      <w:r>
        <w:rPr>
          <w:rFonts w:eastAsiaTheme="minorHAnsi"/>
        </w:rPr>
        <w:t xml:space="preserve">is the child of a </w:t>
      </w:r>
      <w:ins w:id="242" w:author="Ivy Hornibrook" w:date="2013-02-11T23:36:00Z">
        <w:r w:rsidR="00D07325">
          <w:rPr>
            <w:rFonts w:eastAsiaTheme="minorHAnsi"/>
          </w:rPr>
          <w:t xml:space="preserve">level 2 </w:t>
        </w:r>
      </w:ins>
      <w:r>
        <w:rPr>
          <w:rFonts w:eastAsiaTheme="minorHAnsi"/>
        </w:rPr>
        <w:t>content description</w:t>
      </w:r>
    </w:p>
    <w:p w14:paraId="7E1A41F5" w14:textId="77777777" w:rsidR="00D07325" w:rsidRDefault="00D07325" w:rsidP="00ED570B">
      <w:pPr>
        <w:pStyle w:val="ListParagraph"/>
        <w:numPr>
          <w:ilvl w:val="0"/>
          <w:numId w:val="7"/>
        </w:numPr>
        <w:rPr>
          <w:ins w:id="243" w:author="Ivy Hornibrook" w:date="2013-02-11T23:36:00Z"/>
          <w:rFonts w:eastAsiaTheme="minorHAnsi"/>
        </w:rPr>
      </w:pPr>
      <w:ins w:id="244" w:author="Ivy Hornibrook" w:date="2013-02-11T23:36:00Z">
        <w:r>
          <w:rPr>
            <w:rFonts w:eastAsiaTheme="minorHAnsi"/>
          </w:rPr>
          <w:t>Every level 3 content description is the child of a level 2 content description</w:t>
        </w:r>
      </w:ins>
    </w:p>
    <w:p w14:paraId="506148BE" w14:textId="77777777" w:rsidR="00D07325" w:rsidRDefault="00D07325" w:rsidP="00ED570B">
      <w:pPr>
        <w:pStyle w:val="ListParagraph"/>
        <w:numPr>
          <w:ilvl w:val="0"/>
          <w:numId w:val="7"/>
        </w:numPr>
        <w:rPr>
          <w:rFonts w:eastAsiaTheme="minorHAnsi"/>
        </w:rPr>
      </w:pPr>
      <w:ins w:id="245" w:author="Ivy Hornibrook" w:date="2013-02-11T23:36:00Z">
        <w:r>
          <w:rPr>
            <w:rFonts w:eastAsiaTheme="minorHAnsi"/>
          </w:rPr>
          <w:t>Every level 2 content description is the child of ONE OR MORE level 1 content descriptions</w:t>
        </w:r>
      </w:ins>
    </w:p>
    <w:p w14:paraId="3F307ADD" w14:textId="77777777" w:rsidR="00ED570B" w:rsidRDefault="00ED570B" w:rsidP="00ED570B">
      <w:pPr>
        <w:pStyle w:val="ListParagraph"/>
        <w:numPr>
          <w:ilvl w:val="0"/>
          <w:numId w:val="7"/>
        </w:numPr>
        <w:rPr>
          <w:ins w:id="246" w:author="Ivy Hornibrook" w:date="2013-02-11T23:37:00Z"/>
          <w:rFonts w:eastAsiaTheme="minorHAnsi"/>
        </w:rPr>
      </w:pPr>
      <w:r>
        <w:rPr>
          <w:rFonts w:eastAsiaTheme="minorHAnsi"/>
        </w:rPr>
        <w:t>Every content description is the descendant of a year level</w:t>
      </w:r>
    </w:p>
    <w:p w14:paraId="41E641F5" w14:textId="77777777" w:rsidR="001E5113" w:rsidRDefault="001E5113" w:rsidP="00ED570B">
      <w:pPr>
        <w:pStyle w:val="ListParagraph"/>
        <w:numPr>
          <w:ilvl w:val="0"/>
          <w:numId w:val="7"/>
        </w:numPr>
        <w:rPr>
          <w:ins w:id="247" w:author="Ivy Hornibrook" w:date="2013-02-11T23:38:00Z"/>
          <w:rFonts w:eastAsiaTheme="minorHAnsi"/>
        </w:rPr>
      </w:pPr>
      <w:ins w:id="248" w:author="Ivy Hornibrook" w:date="2013-02-11T23:37:00Z">
        <w:r>
          <w:rPr>
            <w:rFonts w:eastAsiaTheme="minorHAnsi"/>
          </w:rPr>
          <w:t>Every outcome is the child of ONE OR MORE intermediate groupings</w:t>
        </w:r>
      </w:ins>
    </w:p>
    <w:p w14:paraId="397D2D65" w14:textId="77777777" w:rsidR="001E5113" w:rsidRPr="001E5113" w:rsidRDefault="001E5113" w:rsidP="001E5113">
      <w:pPr>
        <w:pStyle w:val="ListParagraph"/>
        <w:numPr>
          <w:ilvl w:val="0"/>
          <w:numId w:val="7"/>
        </w:numPr>
        <w:rPr>
          <w:rFonts w:eastAsiaTheme="minorHAnsi"/>
        </w:rPr>
      </w:pPr>
      <w:ins w:id="249" w:author="Ivy Hornibrook" w:date="2013-02-11T23:38:00Z">
        <w:r>
          <w:rPr>
            <w:rFonts w:eastAsiaTheme="minorHAnsi"/>
          </w:rPr>
          <w:lastRenderedPageBreak/>
          <w:t xml:space="preserve">NOT every intermediate grouping is the descendant of a strand (History </w:t>
        </w:r>
      </w:ins>
      <w:ins w:id="250" w:author="Ivy Hornibrook" w:date="2013-02-12T10:11:00Z">
        <w:r w:rsidR="00630AE4">
          <w:rPr>
            <w:rFonts w:eastAsiaTheme="minorHAnsi"/>
          </w:rPr>
          <w:t>does not have strands</w:t>
        </w:r>
      </w:ins>
      <w:ins w:id="251" w:author="Ivy Hornibrook" w:date="2013-02-11T23:38:00Z">
        <w:r>
          <w:rPr>
            <w:rFonts w:eastAsiaTheme="minorHAnsi"/>
          </w:rPr>
          <w:t>)</w:t>
        </w:r>
      </w:ins>
    </w:p>
    <w:p w14:paraId="124349EB" w14:textId="77777777" w:rsidR="00FB1819" w:rsidRDefault="002F3098" w:rsidP="00FB1819">
      <w:pPr>
        <w:rPr>
          <w:del w:id="252" w:author="Ivy Hornibrook" w:date="2013-02-11T23:40:00Z"/>
          <w:rFonts w:eastAsiaTheme="minorHAnsi"/>
        </w:rPr>
      </w:pPr>
      <w:del w:id="253" w:author="Ivy Hornibrook" w:date="2013-02-11T23:40:00Z">
        <w:r w:rsidRPr="001E5113" w:rsidDel="001E5113">
          <w:rPr>
            <w:rFonts w:eastAsiaTheme="minorHAnsi"/>
          </w:rPr>
          <w:delText>Every achievement standard is the descendant of a year level</w:delText>
        </w:r>
      </w:del>
    </w:p>
    <w:p w14:paraId="3A778820" w14:textId="77777777" w:rsidR="00FB1819" w:rsidRDefault="002F3098" w:rsidP="00FB1819">
      <w:pPr>
        <w:ind w:left="360"/>
        <w:rPr>
          <w:del w:id="254" w:author="Ivy Hornibrook" w:date="2013-02-11T23:40:00Z"/>
          <w:rFonts w:eastAsiaTheme="minorHAnsi"/>
        </w:rPr>
      </w:pPr>
      <w:del w:id="255" w:author="Ivy Hornibrook" w:date="2013-02-11T23:40:00Z">
        <w:r w:rsidDel="001E5113">
          <w:rPr>
            <w:rFonts w:eastAsiaTheme="minorHAnsi"/>
          </w:rPr>
          <w:delText>Every student work sample is the child of an achievement standard</w:delText>
        </w:r>
      </w:del>
    </w:p>
    <w:p w14:paraId="16ADFF9B" w14:textId="77777777" w:rsidR="00FB1819" w:rsidRDefault="002F3098" w:rsidP="00FB1819">
      <w:pPr>
        <w:pStyle w:val="ListParagraph"/>
        <w:numPr>
          <w:ilvl w:val="0"/>
          <w:numId w:val="30"/>
        </w:numPr>
        <w:rPr>
          <w:rFonts w:eastAsiaTheme="minorHAnsi"/>
        </w:rPr>
      </w:pPr>
      <w:r w:rsidRPr="001E5113">
        <w:rPr>
          <w:rFonts w:eastAsiaTheme="minorHAnsi"/>
        </w:rPr>
        <w:t xml:space="preserve">Every content description is the </w:t>
      </w:r>
      <w:del w:id="256" w:author="Ivy Hornibrook" w:date="2013-02-12T10:11:00Z">
        <w:r w:rsidRPr="001E5113" w:rsidDel="00630AE4">
          <w:rPr>
            <w:rFonts w:eastAsiaTheme="minorHAnsi"/>
          </w:rPr>
          <w:delText xml:space="preserve">descendant </w:delText>
        </w:r>
      </w:del>
      <w:ins w:id="257" w:author="Ivy Hornibrook" w:date="2013-02-12T10:11:00Z">
        <w:r w:rsidR="00630AE4">
          <w:rPr>
            <w:rFonts w:eastAsiaTheme="minorHAnsi"/>
          </w:rPr>
          <w:t xml:space="preserve">child </w:t>
        </w:r>
      </w:ins>
      <w:r w:rsidRPr="001E5113">
        <w:rPr>
          <w:rFonts w:eastAsiaTheme="minorHAnsi"/>
        </w:rPr>
        <w:t xml:space="preserve">of </w:t>
      </w:r>
      <w:del w:id="258" w:author="Ivy Hornibrook" w:date="2013-02-11T23:41:00Z">
        <w:r w:rsidRPr="001E5113" w:rsidDel="001E5113">
          <w:rPr>
            <w:rFonts w:eastAsiaTheme="minorHAnsi"/>
          </w:rPr>
          <w:delText>a strand</w:delText>
        </w:r>
      </w:del>
      <w:ins w:id="259" w:author="Ivy Hornibrook" w:date="2013-02-11T23:41:00Z">
        <w:r w:rsidR="001E5113" w:rsidRPr="001E5113">
          <w:rPr>
            <w:rFonts w:eastAsiaTheme="minorHAnsi"/>
          </w:rPr>
          <w:t>an intermediate grouping</w:t>
        </w:r>
      </w:ins>
      <w:del w:id="260" w:author="Ivy Hornibrook" w:date="2013-02-11T23:41:00Z">
        <w:r w:rsidDel="001E5113">
          <w:rPr>
            <w:rStyle w:val="FootnoteReference"/>
            <w:rFonts w:eastAsiaTheme="minorHAnsi"/>
          </w:rPr>
          <w:footnoteReference w:id="1"/>
        </w:r>
      </w:del>
    </w:p>
    <w:p w14:paraId="2C3397D4" w14:textId="77777777" w:rsidR="008E2F72" w:rsidDel="001E5113" w:rsidRDefault="008E2F72" w:rsidP="00ED570B">
      <w:pPr>
        <w:pStyle w:val="ListParagraph"/>
        <w:numPr>
          <w:ilvl w:val="0"/>
          <w:numId w:val="7"/>
        </w:numPr>
        <w:rPr>
          <w:del w:id="263" w:author="Ivy Hornibrook" w:date="2013-02-11T23:41:00Z"/>
          <w:rFonts w:eastAsiaTheme="minorHAnsi"/>
        </w:rPr>
      </w:pPr>
      <w:del w:id="264" w:author="Ivy Hornibrook" w:date="2013-02-11T23:41:00Z">
        <w:r w:rsidDel="001E5113">
          <w:rPr>
            <w:rFonts w:eastAsiaTheme="minorHAnsi"/>
          </w:rPr>
          <w:delText xml:space="preserve">However, not every strand has content descriptions as descendants (see </w:delText>
        </w:r>
        <w:r w:rsidR="000904AC" w:rsidDel="001E5113">
          <w:rPr>
            <w:rFonts w:eastAsiaTheme="minorHAnsi"/>
            <w:i/>
          </w:rPr>
          <w:delText>Competencies</w:delText>
        </w:r>
        <w:r w:rsidDel="001E5113">
          <w:rPr>
            <w:rFonts w:eastAsiaTheme="minorHAnsi"/>
          </w:rPr>
          <w:delText xml:space="preserve"> below)</w:delText>
        </w:r>
      </w:del>
    </w:p>
    <w:p w14:paraId="52547489" w14:textId="77777777" w:rsidR="00E27436" w:rsidRDefault="00E27436" w:rsidP="00ED570B">
      <w:pPr>
        <w:pStyle w:val="ListParagraph"/>
        <w:numPr>
          <w:ilvl w:val="0"/>
          <w:numId w:val="7"/>
        </w:numPr>
        <w:rPr>
          <w:ins w:id="265" w:author="Ivy Hornibrook" w:date="2013-02-12T00:07:00Z"/>
          <w:rFonts w:eastAsiaTheme="minorHAnsi"/>
        </w:rPr>
      </w:pPr>
      <w:r>
        <w:rPr>
          <w:rFonts w:eastAsiaTheme="minorHAnsi"/>
        </w:rPr>
        <w:t xml:space="preserve">Within </w:t>
      </w:r>
      <w:del w:id="266" w:author="Ivy Hornibrook" w:date="2013-02-11T23:42:00Z">
        <w:r w:rsidDel="001E5113">
          <w:rPr>
            <w:rFonts w:eastAsiaTheme="minorHAnsi"/>
          </w:rPr>
          <w:delText>strands</w:delText>
        </w:r>
      </w:del>
      <w:ins w:id="267" w:author="Ivy Hornibrook" w:date="2013-02-11T23:42:00Z">
        <w:r w:rsidR="001E5113">
          <w:rPr>
            <w:rFonts w:eastAsiaTheme="minorHAnsi"/>
          </w:rPr>
          <w:t>learning areas</w:t>
        </w:r>
      </w:ins>
      <w:r>
        <w:rPr>
          <w:rFonts w:eastAsiaTheme="minorHAnsi"/>
        </w:rPr>
        <w:t xml:space="preserve">, </w:t>
      </w:r>
      <w:del w:id="268" w:author="Ivy Hornibrook" w:date="2013-02-11T23:42:00Z">
        <w:r w:rsidDel="001E5113">
          <w:rPr>
            <w:rFonts w:eastAsiaTheme="minorHAnsi"/>
          </w:rPr>
          <w:delText xml:space="preserve">content descriptions </w:delText>
        </w:r>
      </w:del>
      <w:ins w:id="269" w:author="Ivy Hornibrook" w:date="2013-02-11T23:42:00Z">
        <w:r w:rsidR="001E5113">
          <w:rPr>
            <w:rFonts w:eastAsiaTheme="minorHAnsi"/>
          </w:rPr>
          <w:t xml:space="preserve">intermediate groupings </w:t>
        </w:r>
      </w:ins>
      <w:r>
        <w:rPr>
          <w:rFonts w:eastAsiaTheme="minorHAnsi"/>
        </w:rPr>
        <w:t xml:space="preserve">may be grouped together in various </w:t>
      </w:r>
      <w:del w:id="270" w:author="Ivy Hornibrook" w:date="2013-02-11T23:42:00Z">
        <w:r w:rsidDel="001E5113">
          <w:rPr>
            <w:rFonts w:eastAsiaTheme="minorHAnsi"/>
          </w:rPr>
          <w:delText>intermediate groupings</w:delText>
        </w:r>
      </w:del>
      <w:ins w:id="271" w:author="Ivy Hornibrook" w:date="2013-02-11T23:42:00Z">
        <w:r w:rsidR="001E5113">
          <w:rPr>
            <w:rFonts w:eastAsiaTheme="minorHAnsi"/>
          </w:rPr>
          <w:t>strands.</w:t>
        </w:r>
      </w:ins>
      <w:del w:id="272" w:author="Ivy Hornibrook" w:date="2013-02-11T23:42:00Z">
        <w:r w:rsidDel="001E5113">
          <w:rPr>
            <w:rFonts w:eastAsiaTheme="minorHAnsi"/>
          </w:rPr>
          <w:delText>,</w:delText>
        </w:r>
      </w:del>
      <w:r>
        <w:rPr>
          <w:rFonts w:eastAsiaTheme="minorHAnsi"/>
        </w:rPr>
        <w:t xml:space="preserve"> </w:t>
      </w:r>
      <w:ins w:id="273" w:author="Ivy Hornibrook" w:date="2013-02-11T23:42:00Z">
        <w:r w:rsidR="001E5113">
          <w:rPr>
            <w:rFonts w:eastAsiaTheme="minorHAnsi"/>
          </w:rPr>
          <w:t xml:space="preserve">The </w:t>
        </w:r>
      </w:ins>
      <w:del w:id="274" w:author="Ivy Hornibrook" w:date="2013-02-11T23:42:00Z">
        <w:r w:rsidDel="001E5113">
          <w:rPr>
            <w:rFonts w:eastAsiaTheme="minorHAnsi"/>
          </w:rPr>
          <w:delText xml:space="preserve">whose </w:delText>
        </w:r>
      </w:del>
      <w:r>
        <w:rPr>
          <w:rFonts w:eastAsiaTheme="minorHAnsi"/>
        </w:rPr>
        <w:t xml:space="preserve">name </w:t>
      </w:r>
      <w:del w:id="275" w:author="Ivy Hornibrook" w:date="2013-02-11T23:42:00Z">
        <w:r w:rsidDel="001E5113">
          <w:rPr>
            <w:rFonts w:eastAsiaTheme="minorHAnsi"/>
          </w:rPr>
          <w:delText>and structure varies by learning area</w:delText>
        </w:r>
        <w:r w:rsidR="00B23C7C" w:rsidDel="001E5113">
          <w:rPr>
            <w:rFonts w:eastAsiaTheme="minorHAnsi"/>
          </w:rPr>
          <w:delText xml:space="preserve">, and which </w:delText>
        </w:r>
      </w:del>
      <w:ins w:id="276" w:author="Ivy Hornibrook" w:date="2013-02-11T23:42:00Z">
        <w:r w:rsidR="001E5113">
          <w:rPr>
            <w:rFonts w:eastAsiaTheme="minorHAnsi"/>
          </w:rPr>
          <w:t xml:space="preserve">of intermediate groupings </w:t>
        </w:r>
      </w:ins>
      <w:r w:rsidR="00B23C7C">
        <w:rPr>
          <w:rFonts w:eastAsiaTheme="minorHAnsi"/>
        </w:rPr>
        <w:t>may vary within a learning area</w:t>
      </w:r>
      <w:ins w:id="277" w:author="Ivy Hornibrook" w:date="2013-02-11T23:42:00Z">
        <w:r w:rsidR="001E5113">
          <w:rPr>
            <w:rFonts w:eastAsiaTheme="minorHAnsi"/>
          </w:rPr>
          <w:t xml:space="preserve"> but are broadly consistent</w:t>
        </w:r>
      </w:ins>
      <w:r>
        <w:rPr>
          <w:rFonts w:eastAsiaTheme="minorHAnsi"/>
        </w:rPr>
        <w:t>.</w:t>
      </w:r>
      <w:r w:rsidR="00B23C7C">
        <w:rPr>
          <w:rFonts w:eastAsiaTheme="minorHAnsi"/>
        </w:rPr>
        <w:t xml:space="preserve"> </w:t>
      </w:r>
    </w:p>
    <w:p w14:paraId="0D07816A" w14:textId="77777777" w:rsidR="00B748C4" w:rsidRDefault="00B748C4" w:rsidP="00ED570B">
      <w:pPr>
        <w:pStyle w:val="ListParagraph"/>
        <w:numPr>
          <w:ilvl w:val="0"/>
          <w:numId w:val="7"/>
        </w:numPr>
        <w:rPr>
          <w:rFonts w:eastAsiaTheme="minorHAnsi"/>
        </w:rPr>
      </w:pPr>
      <w:ins w:id="278" w:author="Ivy Hornibrook" w:date="2013-02-12T00:07:00Z">
        <w:r>
          <w:rPr>
            <w:rFonts w:eastAsiaTheme="minorHAnsi"/>
          </w:rPr>
          <w:t>I</w:t>
        </w:r>
        <w:r w:rsidR="00630AE4">
          <w:rPr>
            <w:rFonts w:eastAsiaTheme="minorHAnsi"/>
          </w:rPr>
          <w:t>ntermediate groupings, called “c</w:t>
        </w:r>
        <w:r>
          <w:rPr>
            <w:rFonts w:eastAsiaTheme="minorHAnsi"/>
          </w:rPr>
          <w:t xml:space="preserve">ontent groups” may have </w:t>
        </w:r>
      </w:ins>
      <w:ins w:id="279" w:author="Ivy Hornibrook" w:date="2013-02-12T10:12:00Z">
        <w:r w:rsidR="00630AE4">
          <w:rPr>
            <w:rFonts w:eastAsiaTheme="minorHAnsi"/>
          </w:rPr>
          <w:t xml:space="preserve">child </w:t>
        </w:r>
      </w:ins>
      <w:ins w:id="280" w:author="Ivy Hornibrook" w:date="2013-02-12T00:07:00Z">
        <w:r>
          <w:rPr>
            <w:rFonts w:eastAsiaTheme="minorHAnsi"/>
          </w:rPr>
          <w:t>“content groups”</w:t>
        </w:r>
      </w:ins>
    </w:p>
    <w:p w14:paraId="73FC8A95" w14:textId="77777777" w:rsidR="00952B63" w:rsidRDefault="00952B63" w:rsidP="00ED570B">
      <w:pPr>
        <w:pStyle w:val="ListParagraph"/>
        <w:numPr>
          <w:ilvl w:val="0"/>
          <w:numId w:val="7"/>
        </w:numPr>
        <w:rPr>
          <w:rFonts w:eastAsiaTheme="minorHAnsi"/>
        </w:rPr>
      </w:pPr>
      <w:del w:id="281" w:author="Ivy Hornibrook" w:date="2013-02-11T23:43:00Z">
        <w:r w:rsidDel="001E5113">
          <w:rPr>
            <w:rFonts w:eastAsiaTheme="minorHAnsi"/>
          </w:rPr>
          <w:delText xml:space="preserve">Every </w:delText>
        </w:r>
      </w:del>
      <w:ins w:id="282" w:author="Ivy Hornibrook" w:date="2013-02-11T23:43:00Z">
        <w:r w:rsidR="001E5113">
          <w:rPr>
            <w:rFonts w:eastAsiaTheme="minorHAnsi"/>
          </w:rPr>
          <w:t>C</w:t>
        </w:r>
      </w:ins>
      <w:del w:id="283" w:author="Ivy Hornibrook" w:date="2013-02-11T23:43:00Z">
        <w:r w:rsidDel="001E5113">
          <w:rPr>
            <w:rFonts w:eastAsiaTheme="minorHAnsi"/>
          </w:rPr>
          <w:delText>c</w:delText>
        </w:r>
      </w:del>
      <w:r>
        <w:rPr>
          <w:rFonts w:eastAsiaTheme="minorHAnsi"/>
        </w:rPr>
        <w:t>ontent description</w:t>
      </w:r>
      <w:ins w:id="284" w:author="Ivy Hornibrook" w:date="2013-02-11T23:43:00Z">
        <w:r w:rsidR="001E5113">
          <w:rPr>
            <w:rFonts w:eastAsiaTheme="minorHAnsi"/>
          </w:rPr>
          <w:t>s may or may not</w:t>
        </w:r>
      </w:ins>
      <w:r>
        <w:rPr>
          <w:rFonts w:eastAsiaTheme="minorHAnsi"/>
        </w:rPr>
        <w:t xml:space="preserve"> relate</w:t>
      </w:r>
      <w:del w:id="285" w:author="Ivy Hornibrook" w:date="2013-02-11T23:43:00Z">
        <w:r w:rsidDel="001E5113">
          <w:rPr>
            <w:rFonts w:eastAsiaTheme="minorHAnsi"/>
          </w:rPr>
          <w:delText>s</w:delText>
        </w:r>
      </w:del>
      <w:r>
        <w:rPr>
          <w:rFonts w:eastAsiaTheme="minorHAnsi"/>
        </w:rPr>
        <w:t xml:space="preserve"> to one or more general capabilities</w:t>
      </w:r>
    </w:p>
    <w:p w14:paraId="3A5D767B" w14:textId="77777777" w:rsidR="00952B63" w:rsidRDefault="00952B63" w:rsidP="00ED570B">
      <w:pPr>
        <w:pStyle w:val="ListParagraph"/>
        <w:numPr>
          <w:ilvl w:val="0"/>
          <w:numId w:val="7"/>
        </w:numPr>
        <w:rPr>
          <w:rFonts w:eastAsiaTheme="minorHAnsi"/>
        </w:rPr>
      </w:pPr>
      <w:del w:id="286" w:author="Ivy Hornibrook" w:date="2013-02-11T23:43:00Z">
        <w:r w:rsidDel="001E5113">
          <w:rPr>
            <w:rFonts w:eastAsiaTheme="minorHAnsi"/>
          </w:rPr>
          <w:delText xml:space="preserve">Every </w:delText>
        </w:r>
      </w:del>
      <w:ins w:id="287" w:author="Ivy Hornibrook" w:date="2013-02-11T23:43:00Z">
        <w:r w:rsidR="001E5113">
          <w:rPr>
            <w:rFonts w:eastAsiaTheme="minorHAnsi"/>
          </w:rPr>
          <w:t>C</w:t>
        </w:r>
      </w:ins>
      <w:del w:id="288" w:author="Ivy Hornibrook" w:date="2013-02-11T23:43:00Z">
        <w:r w:rsidDel="001E5113">
          <w:rPr>
            <w:rFonts w:eastAsiaTheme="minorHAnsi"/>
          </w:rPr>
          <w:delText>c</w:delText>
        </w:r>
      </w:del>
      <w:r>
        <w:rPr>
          <w:rFonts w:eastAsiaTheme="minorHAnsi"/>
        </w:rPr>
        <w:t>ontent description</w:t>
      </w:r>
      <w:ins w:id="289" w:author="Ivy Hornibrook" w:date="2013-02-11T23:43:00Z">
        <w:r w:rsidR="001E5113">
          <w:rPr>
            <w:rFonts w:eastAsiaTheme="minorHAnsi"/>
          </w:rPr>
          <w:t>s may or may not</w:t>
        </w:r>
      </w:ins>
      <w:r>
        <w:rPr>
          <w:rFonts w:eastAsiaTheme="minorHAnsi"/>
        </w:rPr>
        <w:t xml:space="preserve"> relate</w:t>
      </w:r>
      <w:del w:id="290" w:author="Ivy Hornibrook" w:date="2013-02-11T23:43:00Z">
        <w:r w:rsidDel="001E5113">
          <w:rPr>
            <w:rFonts w:eastAsiaTheme="minorHAnsi"/>
          </w:rPr>
          <w:delText>s</w:delText>
        </w:r>
      </w:del>
      <w:r>
        <w:rPr>
          <w:rFonts w:eastAsiaTheme="minorHAnsi"/>
        </w:rPr>
        <w:t xml:space="preserve"> to one or more cross-curriculum priorities</w:t>
      </w:r>
    </w:p>
    <w:p w14:paraId="2E972C5E" w14:textId="77777777" w:rsidR="00277D48" w:rsidRDefault="00277D48" w:rsidP="00ED570B">
      <w:pPr>
        <w:pStyle w:val="ListParagraph"/>
        <w:numPr>
          <w:ilvl w:val="0"/>
          <w:numId w:val="7"/>
        </w:numPr>
        <w:rPr>
          <w:rFonts w:eastAsiaTheme="minorHAnsi"/>
        </w:rPr>
      </w:pPr>
      <w:r>
        <w:rPr>
          <w:rFonts w:eastAsiaTheme="minorHAnsi"/>
        </w:rPr>
        <w:t>Currently general capabilities and cross-curriculum priorities are atomic</w:t>
      </w:r>
      <w:r w:rsidR="00C549B1">
        <w:rPr>
          <w:rFonts w:eastAsiaTheme="minorHAnsi"/>
        </w:rPr>
        <w:t xml:space="preserve">. </w:t>
      </w:r>
    </w:p>
    <w:p w14:paraId="788DEA43" w14:textId="77777777" w:rsidR="00675A4E" w:rsidRDefault="00675A4E" w:rsidP="00675A4E">
      <w:pPr>
        <w:rPr>
          <w:rFonts w:eastAsiaTheme="minorHAnsi"/>
        </w:rPr>
      </w:pPr>
      <w:r>
        <w:rPr>
          <w:rFonts w:eastAsiaTheme="minorHAnsi"/>
        </w:rPr>
        <w:t>Note that the hierarchy is not a tree: nodes in the graph can have multiple parents and ancestors, as well as multiple children and descendants.</w:t>
      </w:r>
    </w:p>
    <w:p w14:paraId="7760FD8E" w14:textId="77777777" w:rsidR="006167FC" w:rsidRPr="00675A4E" w:rsidRDefault="00D1485F" w:rsidP="00675A4E">
      <w:pPr>
        <w:rPr>
          <w:rFonts w:eastAsiaTheme="minorHAnsi"/>
        </w:rPr>
      </w:pPr>
      <w:ins w:id="291" w:author="Ivy Hornibrook" w:date="2013-02-11T23:55:00Z">
        <w:r>
          <w:rPr>
            <w:rFonts w:eastAsiaTheme="minorHAnsi"/>
          </w:rPr>
          <w:t>Outcomes and content descriptions share equal importance in the NSW Syllabus.</w:t>
        </w:r>
      </w:ins>
      <w:del w:id="292" w:author="Ivy Hornibrook" w:date="2013-02-11T23:55:00Z">
        <w:r w:rsidR="006167FC" w:rsidDel="00D1485F">
          <w:rPr>
            <w:rFonts w:eastAsiaTheme="minorHAnsi"/>
          </w:rPr>
          <w:delText>The most important level of statement to date in the Australian Curriculum is the content description, which covers what teachers are expected to teach.</w:delText>
        </w:r>
      </w:del>
      <w:r w:rsidR="006167FC">
        <w:rPr>
          <w:rFonts w:eastAsiaTheme="minorHAnsi"/>
        </w:rPr>
        <w:t xml:space="preserve"> The curriculum is presented as a hierarchy of content descriptions</w:t>
      </w:r>
      <w:del w:id="293" w:author="Ivy Hornibrook" w:date="2013-02-11T23:55:00Z">
        <w:r w:rsidR="00B23C7C" w:rsidDel="00D1485F">
          <w:rPr>
            <w:rFonts w:eastAsiaTheme="minorHAnsi"/>
          </w:rPr>
          <w:delText xml:space="preserve">, </w:delText>
        </w:r>
      </w:del>
      <w:ins w:id="294" w:author="Ivy Hornibrook" w:date="2013-02-11T23:55:00Z">
        <w:r>
          <w:rPr>
            <w:rFonts w:eastAsiaTheme="minorHAnsi"/>
          </w:rPr>
          <w:t xml:space="preserve"> grouped with outcomes in intermediate groupings called </w:t>
        </w:r>
      </w:ins>
      <w:ins w:id="295" w:author="Ivy Hornibrook" w:date="2013-02-11T23:56:00Z">
        <w:r>
          <w:rPr>
            <w:rFonts w:eastAsiaTheme="minorHAnsi"/>
          </w:rPr>
          <w:t>“content groups”</w:t>
        </w:r>
      </w:ins>
      <w:del w:id="296" w:author="Ivy Hornibrook" w:date="2013-02-11T23:55:00Z">
        <w:r w:rsidR="00B23C7C" w:rsidDel="00D1485F">
          <w:rPr>
            <w:rFonts w:eastAsiaTheme="minorHAnsi"/>
          </w:rPr>
          <w:delText>and a hierarchy</w:delText>
        </w:r>
        <w:r w:rsidR="00602099" w:rsidDel="00D1485F">
          <w:rPr>
            <w:rFonts w:eastAsiaTheme="minorHAnsi"/>
          </w:rPr>
          <w:delText xml:space="preserve"> of</w:delText>
        </w:r>
        <w:r w:rsidR="006167FC" w:rsidDel="00D1485F">
          <w:rPr>
            <w:rFonts w:eastAsiaTheme="minorHAnsi"/>
          </w:rPr>
          <w:delText xml:space="preserve"> achievement standards</w:delText>
        </w:r>
        <w:r w:rsidR="00B23C7C" w:rsidDel="00D1485F">
          <w:rPr>
            <w:rFonts w:eastAsiaTheme="minorHAnsi"/>
          </w:rPr>
          <w:delText xml:space="preserve"> that is currently more loosely aligned to it</w:delText>
        </w:r>
      </w:del>
      <w:r w:rsidR="006167FC">
        <w:rPr>
          <w:rFonts w:eastAsiaTheme="minorHAnsi"/>
        </w:rPr>
        <w:t>.</w:t>
      </w:r>
      <w:ins w:id="297" w:author="Nicholas, Nick" w:date="2013-02-25T16:23:00Z">
        <w:r w:rsidR="00264889">
          <w:rPr>
            <w:rFonts w:eastAsiaTheme="minorHAnsi"/>
          </w:rPr>
          <w:t xml:space="preserve"> Lower-level content descriptions are intended as clarifications of higher-level content descriptions, but are still compulsory to be taught in NSW.</w:t>
        </w:r>
      </w:ins>
    </w:p>
    <w:p w14:paraId="5EEC1C1B" w14:textId="77777777" w:rsidR="00C7366B" w:rsidRDefault="00C7366B" w:rsidP="00C7366B">
      <w:pPr>
        <w:rPr>
          <w:rFonts w:eastAsiaTheme="minorHAnsi"/>
        </w:rPr>
      </w:pPr>
      <w:r>
        <w:rPr>
          <w:rFonts w:eastAsiaTheme="minorHAnsi"/>
        </w:rPr>
        <w:t>The following is one possible organisation of curriculum statements within a learning area</w:t>
      </w:r>
      <w:ins w:id="298" w:author="Ivy Hornibrook" w:date="2013-02-11T23:56:00Z">
        <w:r w:rsidR="00D1485F">
          <w:rPr>
            <w:rFonts w:eastAsiaTheme="minorHAnsi"/>
          </w:rPr>
          <w:t xml:space="preserve"> in the AC</w:t>
        </w:r>
      </w:ins>
      <w:r>
        <w:rPr>
          <w:rFonts w:eastAsiaTheme="minorHAnsi"/>
        </w:rPr>
        <w:t>; there are others</w:t>
      </w:r>
      <w:r w:rsidR="00675A4E">
        <w:rPr>
          <w:rFonts w:eastAsiaTheme="minorHAnsi"/>
        </w:rPr>
        <w:t>.</w:t>
      </w:r>
    </w:p>
    <w:p w14:paraId="22FF2AD3" w14:textId="77777777" w:rsidR="00693663" w:rsidRDefault="00F241C5" w:rsidP="00C7366B">
      <w:pPr>
        <w:rPr>
          <w:ins w:id="299" w:author="Ivy Hornibrook" w:date="2013-02-11T23:44:00Z"/>
        </w:rPr>
      </w:pPr>
      <w:r>
        <w:object w:dxaOrig="8559" w:dyaOrig="10863" w14:anchorId="425BA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pt;height:379.95pt" o:ole="">
            <v:imagedata r:id="rId14" o:title=""/>
          </v:shape>
          <o:OLEObject Type="Embed" ProgID="Visio.Drawing.11" ShapeID="_x0000_i1025" DrawAspect="Content" ObjectID="_1299058148" r:id="rId15"/>
        </w:object>
      </w:r>
    </w:p>
    <w:p w14:paraId="321AB386" w14:textId="77777777" w:rsidR="00CB24F1" w:rsidRDefault="00D1485F" w:rsidP="00C7366B">
      <w:ins w:id="300" w:author="Ivy Hornibrook" w:date="2013-02-11T23:56:00Z">
        <w:r>
          <w:lastRenderedPageBreak/>
          <w:t xml:space="preserve">And the comparison to </w:t>
        </w:r>
      </w:ins>
      <w:ins w:id="301" w:author="Ivy Hornibrook" w:date="2013-02-11T23:57:00Z">
        <w:r>
          <w:t>NSW Syllabus organisation of content.</w:t>
        </w:r>
      </w:ins>
      <w:ins w:id="302" w:author="Ivy Hornibrook" w:date="2013-02-11T23:45:00Z">
        <w:r w:rsidR="00E43C1D">
          <w:rPr>
            <w:noProof/>
            <w:lang w:val="en-US"/>
          </w:rPr>
          <w:drawing>
            <wp:inline distT="0" distB="0" distL="0" distR="0" wp14:anchorId="507983E6" wp14:editId="60C5F0DC">
              <wp:extent cx="5278120" cy="307911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ins>
    </w:p>
    <w:p w14:paraId="4565F179" w14:textId="77777777" w:rsidR="00693663" w:rsidRDefault="00693663" w:rsidP="00C7366B">
      <w:pPr>
        <w:rPr>
          <w:ins w:id="303" w:author="Ivy Hornibrook" w:date="2013-02-11T23:53:00Z"/>
        </w:rPr>
      </w:pPr>
      <w:del w:id="304" w:author="Ivy Hornibrook" w:date="2013-02-11T23:52:00Z">
        <w:r w:rsidDel="00D1485F">
          <w:delText>The levels “Year Level Strand”, “Substrand”, and “Year Level Substrand”</w:delText>
        </w:r>
        <w:r w:rsidR="00177D2E" w:rsidDel="00D1485F">
          <w:delText xml:space="preserve"> are all intermediate groupings specific to a learning area, and may </w:delText>
        </w:r>
        <w:r w:rsidR="00E3301F" w:rsidDel="00D1485F">
          <w:delText xml:space="preserve">possibly </w:delText>
        </w:r>
        <w:r w:rsidR="00177D2E" w:rsidDel="00D1485F">
          <w:delText>be handled differently in other learning areas.</w:delText>
        </w:r>
      </w:del>
      <w:ins w:id="305" w:author="Ivy Hornibrook" w:date="2013-02-11T23:52:00Z">
        <w:r w:rsidR="00D1485F">
          <w:t>Content groups are intermediate groupings, and may be similar across stages</w:t>
        </w:r>
      </w:ins>
      <w:ins w:id="306" w:author="Ivy Hornibrook" w:date="2013-02-11T23:53:00Z">
        <w:r w:rsidR="00D1485F">
          <w:t xml:space="preserve">, thereby similar to </w:t>
        </w:r>
      </w:ins>
      <w:ins w:id="307" w:author=" Nick Nicholas" w:date="2013-02-22T16:41:00Z">
        <w:r w:rsidR="00DE1972">
          <w:t xml:space="preserve">Australian Curriculum </w:t>
        </w:r>
      </w:ins>
      <w:ins w:id="308" w:author="Ivy Hornibrook" w:date="2013-02-11T23:53:00Z">
        <w:r w:rsidR="00D1485F">
          <w:t>substrands</w:t>
        </w:r>
      </w:ins>
      <w:ins w:id="309" w:author="Ivy Hornibrook" w:date="2013-02-11T23:52:00Z">
        <w:r w:rsidR="00D1485F">
          <w:t xml:space="preserve"> (English in Primary, Mathematics throughout,</w:t>
        </w:r>
      </w:ins>
      <w:ins w:id="310" w:author="Ivy Hornibrook" w:date="2013-02-11T23:53:00Z">
        <w:r w:rsidR="00D1485F">
          <w:t xml:space="preserve"> Science throughout, History not at all).</w:t>
        </w:r>
      </w:ins>
    </w:p>
    <w:p w14:paraId="72ED87F8" w14:textId="77777777" w:rsidR="00D1485F" w:rsidDel="00F241C5" w:rsidRDefault="00D1485F" w:rsidP="00C7366B">
      <w:pPr>
        <w:rPr>
          <w:del w:id="311" w:author="Nicholas, Nick" w:date="2013-02-25T16:27:00Z"/>
        </w:rPr>
      </w:pPr>
    </w:p>
    <w:p w14:paraId="1D862D35" w14:textId="77777777" w:rsidR="00E25801" w:rsidRDefault="00E25801" w:rsidP="00C7366B">
      <w:r>
        <w:t>The diversity of names for groupings of curriculum statements within a curriculum is pervasive. For that reason, machine-readable representations of cur</w:t>
      </w:r>
      <w:r w:rsidR="00391F5C">
        <w:t>ricula, including SIF and ASN, are agnostic about intermediate levels of groupings within a curriculum, and do not strongly type them or differentiate them from each other.</w:t>
      </w:r>
    </w:p>
    <w:p w14:paraId="3F810453" w14:textId="77777777" w:rsidR="00CB59D2" w:rsidRDefault="00CB59D2" w:rsidP="00CB59D2">
      <w:pPr>
        <w:pStyle w:val="Heading2"/>
        <w:rPr>
          <w:rFonts w:eastAsiaTheme="minorHAnsi"/>
          <w:shd w:val="clear" w:color="auto" w:fill="FFFFFF"/>
        </w:rPr>
      </w:pPr>
      <w:bookmarkStart w:id="312" w:name="_Toc326243133"/>
      <w:r>
        <w:rPr>
          <w:rFonts w:eastAsiaTheme="minorHAnsi"/>
          <w:shd w:val="clear" w:color="auto" w:fill="FFFFFF"/>
        </w:rPr>
        <w:t>Competencies</w:t>
      </w:r>
      <w:bookmarkEnd w:id="312"/>
    </w:p>
    <w:p w14:paraId="538FB539" w14:textId="77777777" w:rsidR="00AA60B8" w:rsidRDefault="00AA60B8" w:rsidP="00C7366B">
      <w:pPr>
        <w:rPr>
          <w:ins w:id="313" w:author="Ivy Hornibrook" w:date="2013-02-11T23:59:00Z"/>
        </w:rPr>
      </w:pPr>
      <w:r>
        <w:t xml:space="preserve">Certain curricula organise content descriptions according to competencies as well as content. These ways of organising the curriculum have been encoded as competencies associated with content descriptions, rather than as hierarchical organisations of content descriptions. For example, </w:t>
      </w:r>
      <w:r w:rsidR="005178A5">
        <w:t>M</w:t>
      </w:r>
      <w:r>
        <w:t xml:space="preserve">athematics has </w:t>
      </w:r>
      <w:r w:rsidRPr="000E7F46">
        <w:rPr>
          <w:i/>
        </w:rPr>
        <w:t>proficiency strands</w:t>
      </w:r>
      <w:r>
        <w:t xml:space="preserve"> applicable across the curriculum, alongside </w:t>
      </w:r>
      <w:r w:rsidR="000E7F46" w:rsidRPr="000E7F46">
        <w:rPr>
          <w:i/>
        </w:rPr>
        <w:t>content strands</w:t>
      </w:r>
      <w:r w:rsidR="000E7F46">
        <w:t xml:space="preserve">. The content descriptions are </w:t>
      </w:r>
      <w:r w:rsidR="008E2F72">
        <w:t>organised under content strands. T</w:t>
      </w:r>
      <w:r w:rsidR="000E7F46">
        <w:t xml:space="preserve">he proficiency strands are currently </w:t>
      </w:r>
      <w:r w:rsidR="008E2F72">
        <w:t>defined for each level in the year level description, but individual content descriptions are not aligned to proficiency strands.</w:t>
      </w:r>
    </w:p>
    <w:p w14:paraId="4B283A13" w14:textId="77777777" w:rsidR="00B748C4" w:rsidRDefault="00B748C4" w:rsidP="00C7366B">
      <w:ins w:id="314" w:author="Ivy Hornibrook" w:date="2013-02-11T23:59:00Z">
        <w:r>
          <w:t>However, other subjects such as Science have chosen to express skills strands as the content strand “Working Scientifically”.</w:t>
        </w:r>
      </w:ins>
    </w:p>
    <w:p w14:paraId="6148DA18" w14:textId="77777777" w:rsidR="00153F3F" w:rsidRDefault="00153F3F" w:rsidP="00153F3F">
      <w:pPr>
        <w:pStyle w:val="Heading2"/>
        <w:rPr>
          <w:ins w:id="315" w:author=" Nick Nicholas" w:date="2013-02-22T16:44:00Z"/>
          <w:rFonts w:eastAsiaTheme="minorHAnsi"/>
          <w:shd w:val="clear" w:color="auto" w:fill="FFFFFF"/>
        </w:rPr>
      </w:pPr>
      <w:bookmarkStart w:id="316" w:name="_Toc326243134"/>
      <w:ins w:id="317" w:author=" Nick Nicholas" w:date="2013-02-22T16:42:00Z">
        <w:r>
          <w:rPr>
            <w:rFonts w:eastAsiaTheme="minorHAnsi"/>
            <w:shd w:val="clear" w:color="auto" w:fill="FFFFFF"/>
          </w:rPr>
          <w:t>Outcomes</w:t>
        </w:r>
      </w:ins>
    </w:p>
    <w:p w14:paraId="42E3B9D6" w14:textId="77777777" w:rsidR="002A39C4" w:rsidRPr="00264889" w:rsidRDefault="002A39C4" w:rsidP="00264889">
      <w:pPr>
        <w:rPr>
          <w:ins w:id="318" w:author=" Nick Nicholas" w:date="2013-02-22T16:42:00Z"/>
          <w:rFonts w:eastAsiaTheme="minorHAnsi"/>
        </w:rPr>
      </w:pPr>
      <w:ins w:id="319" w:author=" Nick Nicholas" w:date="2013-02-22T16:44:00Z">
        <w:r>
          <w:rPr>
            <w:rFonts w:eastAsiaTheme="minorHAnsi"/>
          </w:rPr>
          <w:t xml:space="preserve">Unlike the Australian Curriculum, Outcomes and Content Descriptions are both prioritised as the focus of teaching, and of associated resource discovery. </w:t>
        </w:r>
      </w:ins>
      <w:ins w:id="320" w:author=" Nick Nicholas" w:date="2013-02-22T16:45:00Z">
        <w:r>
          <w:rPr>
            <w:rFonts w:eastAsiaTheme="minorHAnsi"/>
          </w:rPr>
          <w:t>For that reason, each Outcome has associated metadata which other curriculum statements lack (Content Descriptions excepted):</w:t>
        </w:r>
      </w:ins>
    </w:p>
    <w:p w14:paraId="355D2EE5" w14:textId="77777777" w:rsidR="006742D9" w:rsidRDefault="006742D9" w:rsidP="006742D9">
      <w:pPr>
        <w:pStyle w:val="ListParagraph"/>
        <w:numPr>
          <w:ilvl w:val="0"/>
          <w:numId w:val="7"/>
        </w:numPr>
        <w:rPr>
          <w:ins w:id="321" w:author=" Nick Nicholas" w:date="2013-02-22T16:45:00Z"/>
          <w:rFonts w:eastAsiaTheme="minorHAnsi"/>
        </w:rPr>
      </w:pPr>
      <w:ins w:id="322" w:author=" Nick Nicholas" w:date="2013-02-22T16:45:00Z">
        <w:r>
          <w:rPr>
            <w:rFonts w:eastAsiaTheme="minorHAnsi"/>
          </w:rPr>
          <w:t>ScOT keywords</w:t>
        </w:r>
      </w:ins>
    </w:p>
    <w:p w14:paraId="52DCCD19" w14:textId="77777777" w:rsidR="006742D9" w:rsidRDefault="006742D9" w:rsidP="006742D9">
      <w:pPr>
        <w:pStyle w:val="ListParagraph"/>
        <w:numPr>
          <w:ilvl w:val="0"/>
          <w:numId w:val="7"/>
        </w:numPr>
        <w:rPr>
          <w:ins w:id="323" w:author=" Nick Nicholas" w:date="2013-02-22T16:45:00Z"/>
          <w:rFonts w:eastAsiaTheme="minorHAnsi"/>
        </w:rPr>
      </w:pPr>
      <w:ins w:id="324" w:author=" Nick Nicholas" w:date="2013-02-22T16:45:00Z">
        <w:r>
          <w:rPr>
            <w:rFonts w:eastAsiaTheme="minorHAnsi"/>
          </w:rPr>
          <w:t>Spatial coverage (NOT currently in NSW syllabus)</w:t>
        </w:r>
      </w:ins>
    </w:p>
    <w:p w14:paraId="7BB523FA" w14:textId="77777777" w:rsidR="006742D9" w:rsidRDefault="006742D9" w:rsidP="006742D9">
      <w:pPr>
        <w:pStyle w:val="ListParagraph"/>
        <w:numPr>
          <w:ilvl w:val="0"/>
          <w:numId w:val="7"/>
        </w:numPr>
        <w:rPr>
          <w:ins w:id="325" w:author=" Nick Nicholas" w:date="2013-02-22T16:45:00Z"/>
          <w:rFonts w:eastAsiaTheme="minorHAnsi"/>
        </w:rPr>
      </w:pPr>
      <w:ins w:id="326" w:author=" Nick Nicholas" w:date="2013-02-22T16:45:00Z">
        <w:r>
          <w:rPr>
            <w:rFonts w:eastAsiaTheme="minorHAnsi"/>
          </w:rPr>
          <w:t>Temporal coverage (NOT currently in NSW syllabus)</w:t>
        </w:r>
      </w:ins>
    </w:p>
    <w:p w14:paraId="6F321D3C" w14:textId="77777777" w:rsidR="0068656E" w:rsidRDefault="0068656E" w:rsidP="00264889">
      <w:pPr>
        <w:rPr>
          <w:ins w:id="327" w:author=" Nick Nicholas" w:date="2013-02-22T16:46:00Z"/>
          <w:rFonts w:eastAsiaTheme="minorHAnsi"/>
        </w:rPr>
      </w:pPr>
    </w:p>
    <w:p w14:paraId="70988AE5" w14:textId="77777777" w:rsidR="006742D9" w:rsidRPr="00264889" w:rsidRDefault="006742D9" w:rsidP="00264889">
      <w:pPr>
        <w:rPr>
          <w:ins w:id="328" w:author=" Nick Nicholas" w:date="2013-02-22T16:46:00Z"/>
          <w:rFonts w:eastAsiaTheme="minorHAnsi"/>
        </w:rPr>
      </w:pPr>
      <w:ins w:id="329" w:author=" Nick Nicholas" w:date="2013-02-22T16:46:00Z">
        <w:r w:rsidRPr="005607A3">
          <w:rPr>
            <w:rFonts w:eastAsiaTheme="minorHAnsi"/>
          </w:rPr>
          <w:t>Only outcomes have statement notation codes (short letter</w:t>
        </w:r>
        <w:r w:rsidR="00724C51">
          <w:rPr>
            <w:rFonts w:eastAsiaTheme="minorHAnsi"/>
          </w:rPr>
          <w:t xml:space="preserve"> </w:t>
        </w:r>
        <w:r w:rsidRPr="005607A3">
          <w:rPr>
            <w:rFonts w:eastAsiaTheme="minorHAnsi"/>
          </w:rPr>
          <w:t>+</w:t>
        </w:r>
        <w:r w:rsidR="00724C51">
          <w:rPr>
            <w:rFonts w:eastAsiaTheme="minorHAnsi"/>
          </w:rPr>
          <w:t xml:space="preserve"> </w:t>
        </w:r>
        <w:r w:rsidRPr="005607A3">
          <w:rPr>
            <w:rFonts w:eastAsiaTheme="minorHAnsi"/>
          </w:rPr>
          <w:t xml:space="preserve">number identifiers, such as </w:t>
        </w:r>
        <w:r w:rsidRPr="005607A3">
          <w:rPr>
            <w:rFonts w:eastAsiaTheme="minorHAnsi"/>
            <w:i/>
          </w:rPr>
          <w:t>ENe</w:t>
        </w:r>
        <w:r w:rsidRPr="005607A3">
          <w:rPr>
            <w:rFonts w:eastAsiaTheme="minorHAnsi"/>
            <w:i/>
          </w:rPr>
          <w:noBreakHyphen/>
          <w:t xml:space="preserve">1A, MA5.1-1WM </w:t>
        </w:r>
        <w:r w:rsidRPr="005607A3">
          <w:rPr>
            <w:rFonts w:eastAsiaTheme="minorHAnsi"/>
          </w:rPr>
          <w:t xml:space="preserve">and </w:t>
        </w:r>
        <w:r w:rsidRPr="00264889">
          <w:rPr>
            <w:rFonts w:eastAsiaTheme="minorHAnsi"/>
            <w:i/>
          </w:rPr>
          <w:t>HI4-1</w:t>
        </w:r>
        <w:r w:rsidRPr="00264889">
          <w:rPr>
            <w:rFonts w:eastAsiaTheme="minorHAnsi"/>
          </w:rPr>
          <w:t>). The first two letters are the subject code, followed by the stage identifier. A hyphen then separates the outcome number, followed by a strand identifier where applicable.</w:t>
        </w:r>
      </w:ins>
    </w:p>
    <w:p w14:paraId="27155606" w14:textId="77777777" w:rsidR="004A319E" w:rsidRDefault="004A319E" w:rsidP="004A319E">
      <w:pPr>
        <w:pStyle w:val="Heading2"/>
        <w:rPr>
          <w:rFonts w:eastAsiaTheme="minorHAnsi"/>
          <w:shd w:val="clear" w:color="auto" w:fill="FFFFFF"/>
        </w:rPr>
      </w:pPr>
      <w:r>
        <w:rPr>
          <w:rFonts w:eastAsiaTheme="minorHAnsi"/>
          <w:shd w:val="clear" w:color="auto" w:fill="FFFFFF"/>
        </w:rPr>
        <w:lastRenderedPageBreak/>
        <w:t>Content Descriptions</w:t>
      </w:r>
      <w:bookmarkEnd w:id="316"/>
    </w:p>
    <w:p w14:paraId="7891EE21" w14:textId="77777777" w:rsidR="004A319E" w:rsidRDefault="004A319E" w:rsidP="00C7366B">
      <w:pPr>
        <w:rPr>
          <w:rFonts w:eastAsiaTheme="minorHAnsi"/>
        </w:rPr>
      </w:pPr>
      <w:del w:id="330" w:author=" Nick Nicholas" w:date="2013-02-22T16:46:00Z">
        <w:r w:rsidDel="00116E4F">
          <w:rPr>
            <w:rFonts w:eastAsiaTheme="minorHAnsi"/>
          </w:rPr>
          <w:delText>As the main focus of alignments with the Australian Curriculum, content</w:delText>
        </w:r>
      </w:del>
      <w:ins w:id="331" w:author=" Nick Nicholas" w:date="2013-02-22T16:46:00Z">
        <w:r w:rsidR="00116E4F">
          <w:rPr>
            <w:rFonts w:eastAsiaTheme="minorHAnsi"/>
          </w:rPr>
          <w:t>Content</w:t>
        </w:r>
      </w:ins>
      <w:r>
        <w:rPr>
          <w:rFonts w:eastAsiaTheme="minorHAnsi"/>
        </w:rPr>
        <w:t xml:space="preserve"> descriptions </w:t>
      </w:r>
      <w:ins w:id="332" w:author=" Nick Nicholas" w:date="2013-02-22T16:47:00Z">
        <w:r w:rsidR="00116E4F">
          <w:rPr>
            <w:rFonts w:eastAsiaTheme="minorHAnsi"/>
          </w:rPr>
          <w:t xml:space="preserve">are a locus of resource alignment, and as such </w:t>
        </w:r>
      </w:ins>
      <w:r>
        <w:rPr>
          <w:rFonts w:eastAsiaTheme="minorHAnsi"/>
        </w:rPr>
        <w:t>have certain associated metadata which other curriculum statements lack</w:t>
      </w:r>
      <w:ins w:id="333" w:author=" Nick Nicholas" w:date="2013-02-22T16:47:00Z">
        <w:r w:rsidR="00116E4F">
          <w:rPr>
            <w:rFonts w:eastAsiaTheme="minorHAnsi"/>
          </w:rPr>
          <w:t xml:space="preserve"> (Outcomes excepted)</w:t>
        </w:r>
      </w:ins>
      <w:r>
        <w:rPr>
          <w:rFonts w:eastAsiaTheme="minorHAnsi"/>
        </w:rPr>
        <w:t>:</w:t>
      </w:r>
    </w:p>
    <w:p w14:paraId="116972E9" w14:textId="77777777" w:rsidR="004A319E" w:rsidRDefault="004A319E" w:rsidP="004A319E">
      <w:pPr>
        <w:pStyle w:val="ListParagraph"/>
        <w:numPr>
          <w:ilvl w:val="0"/>
          <w:numId w:val="7"/>
        </w:numPr>
        <w:rPr>
          <w:rFonts w:eastAsiaTheme="minorHAnsi"/>
        </w:rPr>
      </w:pPr>
      <w:r>
        <w:rPr>
          <w:rFonts w:eastAsiaTheme="minorHAnsi"/>
        </w:rPr>
        <w:t>ScOT keywords</w:t>
      </w:r>
    </w:p>
    <w:p w14:paraId="1569FF22" w14:textId="77777777" w:rsidR="004A319E" w:rsidRDefault="004A319E" w:rsidP="004A319E">
      <w:pPr>
        <w:pStyle w:val="ListParagraph"/>
        <w:numPr>
          <w:ilvl w:val="0"/>
          <w:numId w:val="7"/>
        </w:numPr>
        <w:rPr>
          <w:rFonts w:eastAsiaTheme="minorHAnsi"/>
        </w:rPr>
      </w:pPr>
      <w:r>
        <w:rPr>
          <w:rFonts w:eastAsiaTheme="minorHAnsi"/>
        </w:rPr>
        <w:t>Spatial coverage</w:t>
      </w:r>
      <w:ins w:id="334" w:author="Ivy Hornibrook" w:date="2013-02-11T23:59:00Z">
        <w:r w:rsidR="00B748C4">
          <w:rPr>
            <w:rFonts w:eastAsiaTheme="minorHAnsi"/>
          </w:rPr>
          <w:t xml:space="preserve"> (NOT currently in NSW syllabus)</w:t>
        </w:r>
      </w:ins>
    </w:p>
    <w:p w14:paraId="1E6D6E74" w14:textId="77777777" w:rsidR="004A319E" w:rsidRDefault="004A319E" w:rsidP="004A319E">
      <w:pPr>
        <w:pStyle w:val="ListParagraph"/>
        <w:numPr>
          <w:ilvl w:val="0"/>
          <w:numId w:val="7"/>
        </w:numPr>
        <w:rPr>
          <w:rFonts w:eastAsiaTheme="minorHAnsi"/>
        </w:rPr>
      </w:pPr>
      <w:r>
        <w:rPr>
          <w:rFonts w:eastAsiaTheme="minorHAnsi"/>
        </w:rPr>
        <w:t>Temporal coverage</w:t>
      </w:r>
      <w:ins w:id="335" w:author="Ivy Hornibrook" w:date="2013-02-11T23:59:00Z">
        <w:r w:rsidR="00B748C4">
          <w:rPr>
            <w:rFonts w:eastAsiaTheme="minorHAnsi"/>
          </w:rPr>
          <w:t xml:space="preserve"> (NOT currently in NSW syllabus)</w:t>
        </w:r>
      </w:ins>
    </w:p>
    <w:p w14:paraId="67332D55" w14:textId="77777777" w:rsidR="00CA40F4" w:rsidRDefault="00CA40F4" w:rsidP="004A319E">
      <w:pPr>
        <w:pStyle w:val="ListParagraph"/>
        <w:numPr>
          <w:ilvl w:val="0"/>
          <w:numId w:val="7"/>
        </w:numPr>
        <w:rPr>
          <w:rFonts w:eastAsiaTheme="minorHAnsi"/>
        </w:rPr>
      </w:pPr>
      <w:r>
        <w:rPr>
          <w:rFonts w:eastAsiaTheme="minorHAnsi"/>
        </w:rPr>
        <w:t>General capabilities</w:t>
      </w:r>
    </w:p>
    <w:p w14:paraId="315F03E0" w14:textId="77777777" w:rsidR="00CA40F4" w:rsidRDefault="00CA40F4" w:rsidP="004A319E">
      <w:pPr>
        <w:pStyle w:val="ListParagraph"/>
        <w:numPr>
          <w:ilvl w:val="0"/>
          <w:numId w:val="7"/>
        </w:numPr>
        <w:rPr>
          <w:ins w:id="336" w:author=" Nick Nicholas" w:date="2013-02-22T16:42:00Z"/>
          <w:rFonts w:eastAsiaTheme="minorHAnsi"/>
        </w:rPr>
      </w:pPr>
      <w:r>
        <w:rPr>
          <w:rFonts w:eastAsiaTheme="minorHAnsi"/>
        </w:rPr>
        <w:t>Cross-curriculum priorities</w:t>
      </w:r>
    </w:p>
    <w:p w14:paraId="252474BB" w14:textId="77777777" w:rsidR="00575FB9" w:rsidRDefault="00575FB9" w:rsidP="004A319E">
      <w:pPr>
        <w:pStyle w:val="ListParagraph"/>
        <w:numPr>
          <w:ilvl w:val="0"/>
          <w:numId w:val="7"/>
        </w:numPr>
        <w:rPr>
          <w:rFonts w:eastAsiaTheme="minorHAnsi"/>
        </w:rPr>
      </w:pPr>
      <w:ins w:id="337" w:author=" Nick Nicholas" w:date="2013-02-22T16:42:00Z">
        <w:r>
          <w:rPr>
            <w:rFonts w:eastAsiaTheme="minorHAnsi"/>
          </w:rPr>
          <w:t>Other learning across the curriculum areas</w:t>
        </w:r>
      </w:ins>
    </w:p>
    <w:p w14:paraId="029EE0EF" w14:textId="77777777" w:rsidR="009B2E7F" w:rsidRDefault="009B2E7F" w:rsidP="009B2E7F">
      <w:pPr>
        <w:rPr>
          <w:rFonts w:eastAsiaTheme="minorHAnsi"/>
        </w:rPr>
      </w:pPr>
    </w:p>
    <w:p w14:paraId="2427F0BD" w14:textId="77777777" w:rsidR="009B2E7F" w:rsidRDefault="009B2E7F" w:rsidP="009B2E7F">
      <w:pPr>
        <w:rPr>
          <w:ins w:id="338" w:author=" Nick Nicholas" w:date="2013-02-22T16:57:00Z"/>
          <w:rFonts w:eastAsiaTheme="minorHAnsi"/>
        </w:rPr>
      </w:pPr>
      <w:del w:id="339" w:author=" Nick Nicholas" w:date="2013-02-22T16:47:00Z">
        <w:r w:rsidDel="00116E4F">
          <w:rPr>
            <w:rFonts w:eastAsiaTheme="minorHAnsi"/>
          </w:rPr>
          <w:delText xml:space="preserve">Only content descriptions and elaborations </w:delText>
        </w:r>
      </w:del>
      <w:ins w:id="340" w:author="Ivy Hornibrook" w:date="2013-02-12T00:00:00Z">
        <w:del w:id="341" w:author=" Nick Nicholas" w:date="2013-02-22T16:47:00Z">
          <w:r w:rsidR="00B748C4" w:rsidDel="00116E4F">
            <w:rPr>
              <w:rFonts w:eastAsiaTheme="minorHAnsi"/>
            </w:rPr>
            <w:delText xml:space="preserve">outcomes </w:delText>
          </w:r>
        </w:del>
      </w:ins>
      <w:del w:id="342" w:author=" Nick Nicholas" w:date="2013-02-22T16:47:00Z">
        <w:r w:rsidDel="00116E4F">
          <w:rPr>
            <w:rFonts w:eastAsiaTheme="minorHAnsi"/>
          </w:rPr>
          <w:delText>have statement notation codes (short letter+number identifiers, such as</w:delText>
        </w:r>
      </w:del>
      <w:ins w:id="343" w:author="Ivy Hornibrook" w:date="2013-02-12T00:00:00Z">
        <w:del w:id="344" w:author=" Nick Nicholas" w:date="2013-02-22T16:47:00Z">
          <w:r w:rsidR="00B748C4" w:rsidDel="00116E4F">
            <w:rPr>
              <w:rFonts w:eastAsiaTheme="minorHAnsi"/>
            </w:rPr>
            <w:delText xml:space="preserve"> </w:delText>
          </w:r>
        </w:del>
      </w:ins>
      <w:del w:id="345" w:author=" Nick Nicholas" w:date="2013-02-22T16:47:00Z">
        <w:r w:rsidDel="00116E4F">
          <w:rPr>
            <w:rFonts w:eastAsiaTheme="minorHAnsi"/>
          </w:rPr>
          <w:delText xml:space="preserve"> </w:delText>
        </w:r>
        <w:r w:rsidRPr="009B2E7F" w:rsidDel="00116E4F">
          <w:rPr>
            <w:rFonts w:eastAsiaTheme="minorHAnsi"/>
            <w:i/>
          </w:rPr>
          <w:delText>ACELY1741</w:delText>
        </w:r>
        <w:r w:rsidDel="00116E4F">
          <w:rPr>
            <w:rFonts w:eastAsiaTheme="minorHAnsi"/>
          </w:rPr>
          <w:delText xml:space="preserve"> </w:delText>
        </w:r>
      </w:del>
      <w:ins w:id="346" w:author="Ivy Hornibrook" w:date="2013-02-12T00:00:00Z">
        <w:del w:id="347" w:author=" Nick Nicholas" w:date="2013-02-22T16:47:00Z">
          <w:r w:rsidR="00B748C4" w:rsidDel="00116E4F">
            <w:rPr>
              <w:rFonts w:eastAsiaTheme="minorHAnsi"/>
              <w:i/>
            </w:rPr>
            <w:delText>ENe</w:delText>
          </w:r>
          <w:r w:rsidR="00B748C4" w:rsidDel="00116E4F">
            <w:rPr>
              <w:rFonts w:eastAsiaTheme="minorHAnsi"/>
              <w:i/>
            </w:rPr>
            <w:noBreakHyphen/>
            <w:delText xml:space="preserve">1A, MA5.1-1WM </w:delText>
          </w:r>
        </w:del>
      </w:ins>
      <w:del w:id="348" w:author=" Nick Nicholas" w:date="2013-02-22T16:47:00Z">
        <w:r w:rsidDel="00116E4F">
          <w:rPr>
            <w:rFonts w:eastAsiaTheme="minorHAnsi"/>
          </w:rPr>
          <w:delText xml:space="preserve">and </w:delText>
        </w:r>
        <w:r w:rsidRPr="009B2E7F" w:rsidDel="00116E4F">
          <w:rPr>
            <w:rFonts w:eastAsiaTheme="minorHAnsi"/>
            <w:i/>
          </w:rPr>
          <w:delText>ELBE549</w:delText>
        </w:r>
      </w:del>
      <w:ins w:id="349" w:author="Ivy Hornibrook" w:date="2013-02-12T00:01:00Z">
        <w:del w:id="350" w:author=" Nick Nicholas" w:date="2013-02-22T16:47:00Z">
          <w:r w:rsidR="00B748C4" w:rsidDel="00116E4F">
            <w:rPr>
              <w:rFonts w:eastAsiaTheme="minorHAnsi"/>
              <w:i/>
            </w:rPr>
            <w:delText>HI4-1</w:delText>
          </w:r>
        </w:del>
      </w:ins>
      <w:del w:id="351" w:author=" Nick Nicholas" w:date="2013-02-22T16:47:00Z">
        <w:r w:rsidDel="00116E4F">
          <w:rPr>
            <w:rFonts w:eastAsiaTheme="minorHAnsi"/>
          </w:rPr>
          <w:delText>).</w:delText>
        </w:r>
      </w:del>
      <w:ins w:id="352" w:author="Ivy Hornibrook" w:date="2013-02-12T00:01:00Z">
        <w:del w:id="353" w:author=" Nick Nicholas" w:date="2013-02-22T16:47:00Z">
          <w:r w:rsidR="00B748C4" w:rsidDel="00116E4F">
            <w:rPr>
              <w:rFonts w:eastAsiaTheme="minorHAnsi"/>
            </w:rPr>
            <w:delText xml:space="preserve"> The first two letters are the subject code, followed by the stage identifier. A hyphen then separates the outcome number, followed by a strand identifier where applicable.</w:delText>
          </w:r>
        </w:del>
      </w:ins>
      <w:ins w:id="354" w:author=" Nick Nicholas" w:date="2013-02-22T16:47:00Z">
        <w:r w:rsidR="00116E4F">
          <w:rPr>
            <w:rFonts w:eastAsiaTheme="minorHAnsi"/>
          </w:rPr>
          <w:t>Most BoS Syllabus Content Descriptions are derived from Australian</w:t>
        </w:r>
      </w:ins>
      <w:ins w:id="355" w:author=" Nick Nicholas" w:date="2013-02-22T16:56:00Z">
        <w:r w:rsidR="00563B47">
          <w:rPr>
            <w:rFonts w:eastAsiaTheme="minorHAnsi"/>
          </w:rPr>
          <w:t xml:space="preserve"> Curriculum </w:t>
        </w:r>
      </w:ins>
      <w:ins w:id="356" w:author=" Nick Nicholas" w:date="2013-02-22T16:47:00Z">
        <w:r w:rsidR="00116E4F">
          <w:rPr>
            <w:rFonts w:eastAsiaTheme="minorHAnsi"/>
          </w:rPr>
          <w:t xml:space="preserve">Content Descriptions. The derivation is indicated by </w:t>
        </w:r>
      </w:ins>
      <w:ins w:id="357" w:author=" Nick Nicholas" w:date="2013-02-22T16:56:00Z">
        <w:r w:rsidR="00563B47">
          <w:rPr>
            <w:rFonts w:eastAsiaTheme="minorHAnsi"/>
          </w:rPr>
          <w:t xml:space="preserve">including the code of the Australian Curriculum Content Description in the BoS Syllabus Content Description. BoS Syllabus Content Descriptions are not identical to Australian Curriculum Content Description: they may be reworded, and they may be </w:t>
        </w:r>
      </w:ins>
      <w:ins w:id="358" w:author=" Nick Nicholas" w:date="2013-02-22T16:57:00Z">
        <w:r w:rsidR="00563B47">
          <w:rPr>
            <w:rFonts w:eastAsiaTheme="minorHAnsi"/>
          </w:rPr>
          <w:t xml:space="preserve">broader or narrower in scope, with more or less associated ScOT keywords than their </w:t>
        </w:r>
        <w:r w:rsidR="00063619">
          <w:rPr>
            <w:rFonts w:eastAsiaTheme="minorHAnsi"/>
          </w:rPr>
          <w:t>Australian Curriculum counterparts.</w:t>
        </w:r>
      </w:ins>
    </w:p>
    <w:p w14:paraId="2B4B5A2E" w14:textId="77777777" w:rsidR="00063619" w:rsidRDefault="00063619" w:rsidP="009B2E7F">
      <w:pPr>
        <w:rPr>
          <w:ins w:id="359" w:author=" Nick Nicholas" w:date="2013-02-22T16:58:00Z"/>
          <w:rFonts w:eastAsiaTheme="minorHAnsi"/>
        </w:rPr>
      </w:pPr>
      <w:ins w:id="360" w:author=" Nick Nicholas" w:date="2013-02-22T16:57:00Z">
        <w:r>
          <w:rPr>
            <w:rFonts w:eastAsiaTheme="minorHAnsi"/>
          </w:rPr>
          <w:t xml:space="preserve">Some BoS Syllabus Content Descriptions are not derived from Australian Curriculum Content Descriptions, and as such do not have associated </w:t>
        </w:r>
      </w:ins>
      <w:ins w:id="361" w:author=" Nick Nicholas" w:date="2013-02-22T16:58:00Z">
        <w:r>
          <w:rPr>
            <w:rFonts w:eastAsiaTheme="minorHAnsi"/>
          </w:rPr>
          <w:t xml:space="preserve">Australian Curriculum Content Descriptions codes. </w:t>
        </w:r>
      </w:ins>
    </w:p>
    <w:p w14:paraId="04CF6730" w14:textId="77777777" w:rsidR="00063619" w:rsidRDefault="00063619" w:rsidP="009B2E7F">
      <w:pPr>
        <w:rPr>
          <w:ins w:id="362" w:author="Nicholas, Nick" w:date="2013-02-25T16:24:00Z"/>
          <w:rFonts w:eastAsiaTheme="minorHAnsi"/>
        </w:rPr>
      </w:pPr>
      <w:ins w:id="363" w:author=" Nick Nicholas" w:date="2013-02-22T16:58:00Z">
        <w:r>
          <w:rPr>
            <w:rFonts w:eastAsiaTheme="minorHAnsi"/>
          </w:rPr>
          <w:t>The BoS Syllabus Content Descriptions do not have codes of their own. However for the machine readable curriculum they are assigned distinct identifiers for internal use.</w:t>
        </w:r>
      </w:ins>
    </w:p>
    <w:p w14:paraId="23B65310" w14:textId="77777777" w:rsidR="00264889" w:rsidRPr="009B2E7F" w:rsidRDefault="00264889" w:rsidP="009B2E7F">
      <w:pPr>
        <w:rPr>
          <w:rFonts w:eastAsiaTheme="minorHAnsi"/>
        </w:rPr>
      </w:pPr>
      <w:ins w:id="364" w:author="Nicholas, Nick" w:date="2013-02-25T16:24:00Z">
        <w:r>
          <w:rPr>
            <w:rFonts w:eastAsiaTheme="minorHAnsi"/>
          </w:rPr>
          <w:t xml:space="preserve">Resource discovery is focused against one level of Content Description by default. For most learning areas, this is Level 1; hence ScOT terms are assigned to Content Descriptions at Level 1. For English, Level 1 </w:t>
        </w:r>
      </w:ins>
      <w:ins w:id="365" w:author="Nicholas, Nick" w:date="2013-02-25T16:25:00Z">
        <w:r>
          <w:rPr>
            <w:rFonts w:eastAsiaTheme="minorHAnsi"/>
          </w:rPr>
          <w:t>Content Description are used as headings and organisers, and discovery is focused against Level 2 Content Descriptions instead.</w:t>
        </w:r>
      </w:ins>
    </w:p>
    <w:p w14:paraId="249D5040" w14:textId="77777777" w:rsidR="00AC42CB" w:rsidRDefault="00AC42CB" w:rsidP="00AC42CB">
      <w:pPr>
        <w:pStyle w:val="Heading1"/>
        <w:rPr>
          <w:rFonts w:eastAsiaTheme="minorHAnsi"/>
          <w:shd w:val="clear" w:color="auto" w:fill="FFFFFF"/>
        </w:rPr>
      </w:pPr>
      <w:bookmarkStart w:id="366" w:name="_Toc326243135"/>
      <w:r>
        <w:rPr>
          <w:rFonts w:eastAsiaTheme="minorHAnsi"/>
          <w:shd w:val="clear" w:color="auto" w:fill="FFFFFF"/>
        </w:rPr>
        <w:lastRenderedPageBreak/>
        <w:t>RDF/XML Specification</w:t>
      </w:r>
      <w:bookmarkEnd w:id="366"/>
    </w:p>
    <w:p w14:paraId="421C6D02" w14:textId="77777777" w:rsidR="00A87CD6" w:rsidRDefault="00A87CD6" w:rsidP="00A87CD6">
      <w:r>
        <w:rPr>
          <w:rFonts w:eastAsiaTheme="minorHAnsi"/>
        </w:rPr>
        <w:t xml:space="preserve">The coding of the </w:t>
      </w:r>
      <w:del w:id="367" w:author="Nicholas, Nick" w:date="2013-02-25T16:28:00Z">
        <w:r w:rsidDel="00F241C5">
          <w:rPr>
            <w:rFonts w:eastAsiaTheme="minorHAnsi"/>
          </w:rPr>
          <w:delText>Australian Curriculum</w:delText>
        </w:r>
      </w:del>
      <w:ins w:id="368" w:author="Nicholas, Nick" w:date="2013-02-25T16:28:00Z">
        <w:r w:rsidR="00F241C5">
          <w:rPr>
            <w:rFonts w:eastAsiaTheme="minorHAnsi"/>
          </w:rPr>
          <w:t>BoS Syllabus</w:t>
        </w:r>
      </w:ins>
      <w:r>
        <w:rPr>
          <w:rFonts w:eastAsiaTheme="minorHAnsi"/>
        </w:rPr>
        <w:t xml:space="preserve"> in RDF follows the Achievement Standards Network (ASN) application profile </w:t>
      </w:r>
      <w:r w:rsidR="00D956CA">
        <w:fldChar w:fldCharType="begin"/>
      </w:r>
      <w:r w:rsidR="00D956CA">
        <w:instrText xml:space="preserve"> HYPERLINK "http://www.achievementstandards.org/documentation/ASN-AP.htm" </w:instrText>
      </w:r>
      <w:r w:rsidR="00D956CA">
        <w:fldChar w:fldCharType="separate"/>
      </w:r>
      <w:r w:rsidRPr="00A87CD6">
        <w:rPr>
          <w:color w:val="0000FF"/>
          <w:u w:val="single"/>
          <w:shd w:val="clear" w:color="auto" w:fill="FFFFFF"/>
        </w:rPr>
        <w:t>http://www.achievementstandards.org/documentation/ASN-AP.htm</w:t>
      </w:r>
      <w:r w:rsidR="00D956CA">
        <w:rPr>
          <w:color w:val="0000FF"/>
          <w:u w:val="single"/>
          <w:shd w:val="clear" w:color="auto" w:fill="FFFFFF"/>
        </w:rPr>
        <w:fldChar w:fldCharType="end"/>
      </w:r>
      <w:r>
        <w:t xml:space="preserve"> </w:t>
      </w:r>
      <w:ins w:id="369" w:author="Nicholas, Nick" w:date="2013-02-25T16:28:00Z">
        <w:r w:rsidR="00E47F66">
          <w:t>as used in the specification of the Machine Readable Australian Curriculum</w:t>
        </w:r>
      </w:ins>
      <w:r>
        <w:t xml:space="preserve">, except as documented below. </w:t>
      </w:r>
      <w:r w:rsidR="00FD6A63">
        <w:t xml:space="preserve">Refer to the ASN-AP for definitions of the properties used below. </w:t>
      </w:r>
      <w:r>
        <w:t>The ASN</w:t>
      </w:r>
      <w:r w:rsidR="00B26116">
        <w:t>-</w:t>
      </w:r>
      <w:r>
        <w:t>AP is not a formal ontology, but it does specify the cardinality, domain and range of properties in the RDF through RDF Schema.</w:t>
      </w:r>
    </w:p>
    <w:p w14:paraId="578EC3AF" w14:textId="77777777" w:rsidR="004F5A23" w:rsidRDefault="00507A87" w:rsidP="004F5A23">
      <w:r>
        <w:t xml:space="preserve">The ASN information model distinguishes between two entities: documents, and standards. Standards belong to a document, and standards may have other standards as children. </w:t>
      </w:r>
      <w:r w:rsidR="004F5A23">
        <w:t xml:space="preserve">In the information model given above, documents correspond to the curriculum document with its prefatory material; statements correspond to all the curriculum statements given within the document, and all their higher-level groupings, including strands and year levels. </w:t>
      </w:r>
    </w:p>
    <w:p w14:paraId="1AF6083D" w14:textId="77777777" w:rsidR="00B26116" w:rsidRDefault="00B26116" w:rsidP="004F5A23">
      <w:r>
        <w:t>The ordering of statements in the RDF is not significant. Following the ASN-AP, a manifest file, expressed in JSON, reproduces the RDF with order significant; the manifest file is also included in</w:t>
      </w:r>
      <w:r w:rsidR="00C868D3">
        <w:t xml:space="preserve"> the</w:t>
      </w:r>
      <w:r>
        <w:t xml:space="preserve"> machine readable curriculum.</w:t>
      </w:r>
    </w:p>
    <w:p w14:paraId="6BA6C2B5" w14:textId="77777777" w:rsidR="00641203" w:rsidRDefault="00641203" w:rsidP="004F5A23">
      <w:r>
        <w:t>General capabilities</w:t>
      </w:r>
      <w:ins w:id="370" w:author="Nicholas, Nick" w:date="2013-02-25T16:31:00Z">
        <w:r w:rsidR="001B5977">
          <w:t>,</w:t>
        </w:r>
      </w:ins>
      <w:r>
        <w:t xml:space="preserve"> </w:t>
      </w:r>
      <w:del w:id="371" w:author="Nicholas, Nick" w:date="2013-02-25T16:31:00Z">
        <w:r w:rsidDel="001B5977">
          <w:delText xml:space="preserve">and </w:delText>
        </w:r>
      </w:del>
      <w:r>
        <w:t>cross-curriculum priorities</w:t>
      </w:r>
      <w:ins w:id="372" w:author="Nicholas, Nick" w:date="2013-02-25T16:31:00Z">
        <w:r w:rsidR="001B5977">
          <w:t xml:space="preserve"> and other learning areas</w:t>
        </w:r>
      </w:ins>
      <w:r>
        <w:t xml:space="preserve"> do not fit in the ASN-AP standards tree model, as they span across standards; their encoding is discussed separately.</w:t>
      </w:r>
    </w:p>
    <w:p w14:paraId="77887C95" w14:textId="77777777" w:rsidR="00FD27AC" w:rsidRDefault="00FD27AC" w:rsidP="00FD27AC">
      <w:pPr>
        <w:pStyle w:val="Heading2"/>
        <w:rPr>
          <w:rFonts w:eastAsiaTheme="minorHAnsi"/>
          <w:shd w:val="clear" w:color="auto" w:fill="FFFFFF"/>
        </w:rPr>
      </w:pPr>
      <w:bookmarkStart w:id="373" w:name="_Toc326243136"/>
      <w:r>
        <w:rPr>
          <w:rFonts w:eastAsiaTheme="minorHAnsi"/>
          <w:shd w:val="clear" w:color="auto" w:fill="FFFFFF"/>
        </w:rPr>
        <w:t>Conventions</w:t>
      </w:r>
      <w:bookmarkEnd w:id="373"/>
    </w:p>
    <w:p w14:paraId="4A205072" w14:textId="77777777" w:rsidR="00FD27AC" w:rsidRDefault="00FD27AC" w:rsidP="00FD27AC">
      <w:pPr>
        <w:rPr>
          <w:rFonts w:eastAsiaTheme="minorHAnsi"/>
        </w:rPr>
      </w:pPr>
      <w:r>
        <w:rPr>
          <w:rFonts w:eastAsiaTheme="minorHAnsi"/>
        </w:rPr>
        <w:t>In the RDF templates in this section, variables are indicated as follows:</w:t>
      </w:r>
    </w:p>
    <w:p w14:paraId="54BB0A0B" w14:textId="77777777" w:rsidR="00FD27AC" w:rsidRPr="00FD27AC" w:rsidRDefault="002B56DB" w:rsidP="00FD27AC">
      <w:pPr>
        <w:pStyle w:val="ListParagraph"/>
        <w:numPr>
          <w:ilvl w:val="0"/>
          <w:numId w:val="10"/>
        </w:numPr>
        <w:spacing w:after="240" w:line="312" w:lineRule="auto"/>
        <w:rPr>
          <w:shd w:val="clear" w:color="auto" w:fill="FFFFFF"/>
        </w:rPr>
      </w:pPr>
      <w:r>
        <w:rPr>
          <w:i/>
          <w:shd w:val="clear" w:color="auto" w:fill="FFFFFF"/>
        </w:rPr>
        <w:t>URI</w:t>
      </w:r>
      <w:r w:rsidR="00FD27AC" w:rsidRPr="00FD27AC">
        <w:rPr>
          <w:i/>
          <w:shd w:val="clear" w:color="auto" w:fill="FFFFFF"/>
        </w:rPr>
        <w:t>(</w:t>
      </w:r>
      <w:r w:rsidR="00FD27AC">
        <w:rPr>
          <w:i/>
          <w:shd w:val="clear" w:color="auto" w:fill="FFFFFF"/>
        </w:rPr>
        <w:t>entity</w:t>
      </w:r>
      <w:r w:rsidR="00FD27AC" w:rsidRPr="00FD27AC">
        <w:rPr>
          <w:i/>
          <w:shd w:val="clear" w:color="auto" w:fill="FFFFFF"/>
        </w:rPr>
        <w:t>)</w:t>
      </w:r>
      <w:r w:rsidR="00FD27AC" w:rsidRPr="00FD27AC">
        <w:rPr>
          <w:shd w:val="clear" w:color="auto" w:fill="FFFFFF"/>
        </w:rPr>
        <w:t xml:space="preserve"> : persistent identifiers </w:t>
      </w:r>
      <w:r w:rsidR="00FD27AC">
        <w:rPr>
          <w:shd w:val="clear" w:color="auto" w:fill="FFFFFF"/>
        </w:rPr>
        <w:t>for an</w:t>
      </w:r>
      <w:r w:rsidR="00FD27AC" w:rsidRPr="00FD27AC">
        <w:rPr>
          <w:shd w:val="clear" w:color="auto" w:fill="FFFFFF"/>
        </w:rPr>
        <w:t xml:space="preserve"> entit</w:t>
      </w:r>
      <w:r w:rsidR="00FD27AC">
        <w:rPr>
          <w:shd w:val="clear" w:color="auto" w:fill="FFFFFF"/>
        </w:rPr>
        <w:t>y</w:t>
      </w:r>
      <w:r w:rsidR="00FD27AC" w:rsidRPr="00FD27AC">
        <w:rPr>
          <w:shd w:val="clear" w:color="auto" w:fill="FFFFFF"/>
        </w:rPr>
        <w:t>.</w:t>
      </w:r>
    </w:p>
    <w:p w14:paraId="267D1FAA" w14:textId="77777777" w:rsidR="00FD27AC" w:rsidRPr="00FD27AC" w:rsidRDefault="00FD27AC" w:rsidP="00FD27AC">
      <w:pPr>
        <w:pStyle w:val="ListParagraph"/>
        <w:numPr>
          <w:ilvl w:val="0"/>
          <w:numId w:val="10"/>
        </w:numPr>
        <w:spacing w:after="240" w:line="312" w:lineRule="auto"/>
        <w:rPr>
          <w:shd w:val="clear" w:color="auto" w:fill="FFFFFF"/>
        </w:rPr>
      </w:pPr>
      <w:r w:rsidRPr="00FD27AC">
        <w:rPr>
          <w:i/>
          <w:shd w:val="clear" w:color="auto" w:fill="FFFFFF"/>
        </w:rPr>
        <w:t>DATE(x)</w:t>
      </w:r>
      <w:r w:rsidRPr="00FD27AC">
        <w:rPr>
          <w:shd w:val="clear" w:color="auto" w:fill="FFFFFF"/>
        </w:rPr>
        <w:t xml:space="preserve"> : the date of event x in ISO 8601. For example:</w:t>
      </w:r>
    </w:p>
    <w:p w14:paraId="2934842B" w14:textId="77777777" w:rsidR="00FD27AC" w:rsidRPr="00FD27AC" w:rsidRDefault="00FD27AC" w:rsidP="00FD27AC">
      <w:pPr>
        <w:pStyle w:val="ListParagraph"/>
        <w:numPr>
          <w:ilvl w:val="1"/>
          <w:numId w:val="10"/>
        </w:numPr>
        <w:spacing w:after="240" w:line="312" w:lineRule="auto"/>
        <w:rPr>
          <w:shd w:val="clear" w:color="auto" w:fill="FFFFFF"/>
        </w:rPr>
      </w:pPr>
      <w:r w:rsidRPr="00FD27AC">
        <w:rPr>
          <w:shd w:val="clear" w:color="auto" w:fill="FFFFFF"/>
        </w:rPr>
        <w:t>DATE(copyright of national curriculum) = 2010</w:t>
      </w:r>
    </w:p>
    <w:p w14:paraId="5EBF1D11" w14:textId="77777777" w:rsidR="00FD27AC" w:rsidRPr="00FD27AC" w:rsidRDefault="00FD27AC" w:rsidP="00FD27AC">
      <w:pPr>
        <w:pStyle w:val="ListParagraph"/>
        <w:numPr>
          <w:ilvl w:val="1"/>
          <w:numId w:val="10"/>
        </w:numPr>
        <w:spacing w:after="240" w:line="312" w:lineRule="auto"/>
        <w:rPr>
          <w:shd w:val="clear" w:color="auto" w:fill="FFFFFF"/>
        </w:rPr>
      </w:pPr>
      <w:r w:rsidRPr="00FD27AC">
        <w:rPr>
          <w:shd w:val="clear" w:color="auto" w:fill="FFFFFF"/>
        </w:rPr>
        <w:t>DATE(curriculum valid) = 2010-01-01/P3Y (three years from 2010)</w:t>
      </w:r>
    </w:p>
    <w:p w14:paraId="64CAFEE6" w14:textId="77777777" w:rsidR="00FD27AC" w:rsidRPr="00FD27AC" w:rsidRDefault="00FD27AC" w:rsidP="00FD27AC">
      <w:pPr>
        <w:pStyle w:val="ListParagraph"/>
        <w:numPr>
          <w:ilvl w:val="0"/>
          <w:numId w:val="10"/>
        </w:numPr>
        <w:spacing w:after="240" w:line="312" w:lineRule="auto"/>
        <w:rPr>
          <w:shd w:val="clear" w:color="auto" w:fill="FFFFFF"/>
        </w:rPr>
      </w:pPr>
      <w:r w:rsidRPr="00FD27AC">
        <w:rPr>
          <w:i/>
          <w:shd w:val="clear" w:color="auto" w:fill="FFFFFF"/>
        </w:rPr>
        <w:t>TEXT(x)</w:t>
      </w:r>
      <w:r w:rsidRPr="00FD27AC">
        <w:rPr>
          <w:shd w:val="clear" w:color="auto" w:fill="FFFFFF"/>
        </w:rPr>
        <w:t xml:space="preserve"> : text describing x </w:t>
      </w:r>
    </w:p>
    <w:p w14:paraId="5AA1A2B5" w14:textId="77777777" w:rsidR="00FD27AC" w:rsidRDefault="00FD27AC" w:rsidP="00FD27AC">
      <w:pPr>
        <w:pStyle w:val="Heading2"/>
        <w:rPr>
          <w:rFonts w:eastAsiaTheme="minorHAnsi"/>
          <w:shd w:val="clear" w:color="auto" w:fill="FFFFFF"/>
        </w:rPr>
      </w:pPr>
      <w:bookmarkStart w:id="374" w:name="_Toc326243137"/>
      <w:r>
        <w:rPr>
          <w:rFonts w:eastAsiaTheme="minorHAnsi"/>
          <w:shd w:val="clear" w:color="auto" w:fill="FFFFFF"/>
        </w:rPr>
        <w:t>Document</w:t>
      </w:r>
      <w:bookmarkEnd w:id="374"/>
    </w:p>
    <w:p w14:paraId="05EBDBD7" w14:textId="77777777" w:rsidR="00C868D3" w:rsidRDefault="00C868D3" w:rsidP="00C868D3">
      <w:pPr>
        <w:pStyle w:val="Heading3"/>
        <w:rPr>
          <w:rFonts w:eastAsiaTheme="minorHAnsi"/>
          <w:shd w:val="clear" w:color="auto" w:fill="FFFFFF"/>
        </w:rPr>
      </w:pPr>
      <w:bookmarkStart w:id="375" w:name="_Toc326243138"/>
      <w:r>
        <w:rPr>
          <w:rFonts w:eastAsiaTheme="minorHAnsi"/>
          <w:shd w:val="clear" w:color="auto" w:fill="FFFFFF"/>
        </w:rPr>
        <w:t>StandardDocument</w:t>
      </w:r>
      <w:bookmarkEnd w:id="375"/>
    </w:p>
    <w:p w14:paraId="445D71AA" w14:textId="77777777" w:rsidR="008D024D" w:rsidRDefault="008D024D" w:rsidP="008D024D">
      <w:pPr>
        <w:rPr>
          <w:rFonts w:eastAsiaTheme="minorHAnsi"/>
          <w:shd w:val="clear" w:color="auto" w:fill="FFFFFF"/>
        </w:rPr>
      </w:pPr>
      <w:r w:rsidRPr="00507A87">
        <w:rPr>
          <w:rFonts w:eastAsiaTheme="minorHAnsi"/>
          <w:shd w:val="clear" w:color="auto" w:fill="FFFFFF"/>
        </w:rPr>
        <w:t xml:space="preserve">Documents </w:t>
      </w:r>
      <w:r w:rsidR="00C868D3">
        <w:rPr>
          <w:rFonts w:eastAsiaTheme="minorHAnsi"/>
          <w:shd w:val="clear" w:color="auto" w:fill="FFFFFF"/>
        </w:rPr>
        <w:t>(asn:StandardDocument)</w:t>
      </w:r>
      <w:r w:rsidR="00C868D3" w:rsidRPr="00507A87">
        <w:rPr>
          <w:rFonts w:eastAsiaTheme="minorHAnsi"/>
          <w:shd w:val="clear" w:color="auto" w:fill="FFFFFF"/>
        </w:rPr>
        <w:t xml:space="preserve"> </w:t>
      </w:r>
      <w:r w:rsidRPr="00507A87">
        <w:rPr>
          <w:rFonts w:eastAsiaTheme="minorHAnsi"/>
          <w:shd w:val="clear" w:color="auto" w:fill="FFFFFF"/>
        </w:rPr>
        <w:t xml:space="preserve">are defined as the things </w:t>
      </w:r>
      <w:r w:rsidR="00A93449">
        <w:rPr>
          <w:rFonts w:eastAsiaTheme="minorHAnsi"/>
          <w:shd w:val="clear" w:color="auto" w:fill="FFFFFF"/>
        </w:rPr>
        <w:t>for</w:t>
      </w:r>
      <w:r w:rsidRPr="00507A87">
        <w:rPr>
          <w:rFonts w:eastAsiaTheme="minorHAnsi"/>
          <w:shd w:val="clear" w:color="auto" w:fill="FFFFFF"/>
        </w:rPr>
        <w:t xml:space="preserve"> which properties such as Author and Publisher make sense (a body of curriculum statement with a single authority and intent behind them); they need not correspond to </w:t>
      </w:r>
      <w:r w:rsidR="006A4609">
        <w:rPr>
          <w:rFonts w:eastAsiaTheme="minorHAnsi"/>
          <w:shd w:val="clear" w:color="auto" w:fill="FFFFFF"/>
        </w:rPr>
        <w:t xml:space="preserve">discrete </w:t>
      </w:r>
      <w:r w:rsidRPr="00507A87">
        <w:rPr>
          <w:rFonts w:eastAsiaTheme="minorHAnsi"/>
          <w:shd w:val="clear" w:color="auto" w:fill="FFFFFF"/>
        </w:rPr>
        <w:t xml:space="preserve">physical documents published by </w:t>
      </w:r>
      <w:r w:rsidR="006A4609">
        <w:rPr>
          <w:rFonts w:eastAsiaTheme="minorHAnsi"/>
          <w:shd w:val="clear" w:color="auto" w:fill="FFFFFF"/>
        </w:rPr>
        <w:t>a curriculum authority</w:t>
      </w:r>
      <w:r w:rsidRPr="00507A87">
        <w:rPr>
          <w:rFonts w:eastAsiaTheme="minorHAnsi"/>
          <w:shd w:val="clear" w:color="auto" w:fill="FFFFFF"/>
        </w:rPr>
        <w:t>. They should make sense as a root for navigating standards, and have a reasonably coherent structure of curriculum statements under them.</w:t>
      </w:r>
      <w:r w:rsidR="006A4609">
        <w:rPr>
          <w:rFonts w:eastAsiaTheme="minorHAnsi"/>
          <w:shd w:val="clear" w:color="auto" w:fill="FFFFFF"/>
        </w:rPr>
        <w:t xml:space="preserve"> </w:t>
      </w:r>
    </w:p>
    <w:p w14:paraId="4FDE6731" w14:textId="77777777" w:rsidR="006A4609" w:rsidRPr="00507A87" w:rsidRDefault="006A4609" w:rsidP="008D024D">
      <w:pPr>
        <w:rPr>
          <w:rFonts w:eastAsiaTheme="minorHAnsi"/>
          <w:shd w:val="clear" w:color="auto" w:fill="FFFFFF"/>
        </w:rPr>
      </w:pPr>
      <w:r>
        <w:rPr>
          <w:rFonts w:eastAsiaTheme="minorHAnsi"/>
          <w:shd w:val="clear" w:color="auto" w:fill="FFFFFF"/>
        </w:rPr>
        <w:t>In view of the quite different approach taken to K-10 and senior level curriculum in the Australian Curriculum</w:t>
      </w:r>
      <w:ins w:id="376" w:author="Nicholas, Nick" w:date="2013-02-25T16:31:00Z">
        <w:r w:rsidR="001B5977">
          <w:rPr>
            <w:rFonts w:eastAsiaTheme="minorHAnsi"/>
            <w:shd w:val="clear" w:color="auto" w:fill="FFFFFF"/>
          </w:rPr>
          <w:t xml:space="preserve"> and the Board of Studies Syllabus</w:t>
        </w:r>
      </w:ins>
      <w:r>
        <w:rPr>
          <w:rFonts w:eastAsiaTheme="minorHAnsi"/>
          <w:shd w:val="clear" w:color="auto" w:fill="FFFFFF"/>
        </w:rPr>
        <w:t xml:space="preserve">, the K-10 and senior level curricula are treated in their machine readable form as separate </w:t>
      </w:r>
      <w:r w:rsidRPr="00507A87">
        <w:rPr>
          <w:rFonts w:eastAsiaTheme="minorHAnsi"/>
          <w:shd w:val="clear" w:color="auto" w:fill="FFFFFF"/>
        </w:rPr>
        <w:t>Curriculum Documents</w:t>
      </w:r>
      <w:r w:rsidR="00C868D3">
        <w:rPr>
          <w:rFonts w:eastAsiaTheme="minorHAnsi"/>
          <w:shd w:val="clear" w:color="auto" w:fill="FFFFFF"/>
        </w:rPr>
        <w:t xml:space="preserve">, </w:t>
      </w:r>
      <w:r w:rsidRPr="00507A87">
        <w:rPr>
          <w:rFonts w:eastAsiaTheme="minorHAnsi"/>
          <w:shd w:val="clear" w:color="auto" w:fill="FFFFFF"/>
        </w:rPr>
        <w:t xml:space="preserve">independent of how they </w:t>
      </w:r>
      <w:r>
        <w:rPr>
          <w:rFonts w:eastAsiaTheme="minorHAnsi"/>
          <w:shd w:val="clear" w:color="auto" w:fill="FFFFFF"/>
        </w:rPr>
        <w:t>have been</w:t>
      </w:r>
      <w:r w:rsidRPr="00507A87">
        <w:rPr>
          <w:rFonts w:eastAsiaTheme="minorHAnsi"/>
          <w:shd w:val="clear" w:color="auto" w:fill="FFFFFF"/>
        </w:rPr>
        <w:t xml:space="preserve"> physically published.</w:t>
      </w:r>
    </w:p>
    <w:p w14:paraId="222993E0" w14:textId="77777777" w:rsidR="00FD27AC" w:rsidRDefault="004F5A23" w:rsidP="00A87CD6">
      <w:r>
        <w:t xml:space="preserve">The prefatory </w:t>
      </w:r>
      <w:ins w:id="377" w:author=" Nick Nicholas" w:date="2013-02-22T16:32:00Z">
        <w:r w:rsidR="008A27DB">
          <w:t xml:space="preserve">and concluding </w:t>
        </w:r>
      </w:ins>
      <w:r>
        <w:t>material associated with curriculum documents is linked external to the RDF document, rather than being included inlin</w:t>
      </w:r>
      <w:r w:rsidR="00022C4C">
        <w:t>e in the RDF</w:t>
      </w:r>
      <w:r w:rsidR="00FD27AC">
        <w:t>.</w:t>
      </w:r>
      <w:ins w:id="378" w:author="Nicholas, Nick" w:date="2013-02-25T16:34:00Z">
        <w:r w:rsidR="00D800F2">
          <w:t xml:space="preserve"> All introductory material by default, including</w:t>
        </w:r>
      </w:ins>
      <w:r w:rsidR="00FD27AC">
        <w:t xml:space="preserve"> </w:t>
      </w:r>
      <w:del w:id="379" w:author="Nicholas, Nick" w:date="2013-02-25T16:33:00Z">
        <w:r w:rsidR="00FD27AC" w:rsidDel="00D800F2">
          <w:delText>Aims</w:delText>
        </w:r>
        <w:r w:rsidR="00F0493D" w:rsidDel="00D800F2">
          <w:delText>, rationale and layout</w:delText>
        </w:r>
      </w:del>
      <w:ins w:id="380" w:author="Nicholas, Nick" w:date="2013-02-25T16:33:00Z">
        <w:r w:rsidR="00D800F2">
          <w:t>Introduction, key, rationale, aim, objective, outcomes, stage statements, organisation, assessment</w:t>
        </w:r>
      </w:ins>
      <w:ins w:id="381" w:author="Nicholas, Nick" w:date="2013-02-25T16:34:00Z">
        <w:r w:rsidR="000430B3">
          <w:t>,</w:t>
        </w:r>
      </w:ins>
      <w:r w:rsidR="00FD27AC">
        <w:t xml:space="preserve"> are coded as dc:abstract (which is a subproperty of dc:description</w:t>
      </w:r>
      <w:r w:rsidR="00F0493D">
        <w:t>)</w:t>
      </w:r>
      <w:r w:rsidR="00FD27AC">
        <w:t>.</w:t>
      </w:r>
      <w:r w:rsidR="00F0493D">
        <w:t xml:space="preserve"> The JSON manifest for the file (in which ordering is significant) is attached as dc:tableOfContents.</w:t>
      </w:r>
      <w:r w:rsidR="004B4FA5">
        <w:t xml:space="preserve"> The glossary is not currently in scope of the machine-readable curriculum.</w:t>
      </w:r>
      <w:r w:rsidR="00FD27AC">
        <w:t xml:space="preserve"> </w:t>
      </w:r>
    </w:p>
    <w:p w14:paraId="301AC062" w14:textId="77777777" w:rsidR="001211B6" w:rsidRDefault="001211B6" w:rsidP="00A87CD6">
      <w:r>
        <w:t xml:space="preserve">The metadata contained in the Curriculum Document RDF relates to the curriculum itself, and not to the machine codable form of the document. For example, dc:modified indicates when the curriculum was last updated from </w:t>
      </w:r>
      <w:del w:id="382" w:author="Nicholas, Nick" w:date="2013-02-26T09:50:00Z">
        <w:r w:rsidDel="00584D5A">
          <w:delText>ACARA</w:delText>
        </w:r>
      </w:del>
      <w:ins w:id="383" w:author="Nicholas, Nick" w:date="2013-02-26T09:50:00Z">
        <w:r w:rsidR="00584D5A">
          <w:t>the Board of Studies</w:t>
        </w:r>
      </w:ins>
      <w:r>
        <w:t>, not when the RDF was last updated</w:t>
      </w:r>
      <w:del w:id="384" w:author="Nicholas, Nick" w:date="2013-02-26T09:50:00Z">
        <w:r w:rsidDel="00584D5A">
          <w:delText xml:space="preserve"> by ESA</w:delText>
        </w:r>
      </w:del>
      <w:r>
        <w:t>.</w:t>
      </w:r>
    </w:p>
    <w:p w14:paraId="0D53386F" w14:textId="77777777" w:rsidR="00507A87" w:rsidRDefault="00FD27AC" w:rsidP="00A87CD6">
      <w:r>
        <w:lastRenderedPageBreak/>
        <w:t>The template for Curriculum Documents is as follows:</w:t>
      </w:r>
    </w:p>
    <w:p w14:paraId="4CA8C314" w14:textId="77777777" w:rsidR="00FD27AC" w:rsidRDefault="00FD27AC" w:rsidP="00A87CD6"/>
    <w:p w14:paraId="0150BE6C" w14:textId="77777777" w:rsidR="00FD27AC" w:rsidRPr="00FD27AC"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FD27AC">
        <w:rPr>
          <w:rFonts w:ascii="Courier" w:eastAsiaTheme="minorHAnsi" w:hAnsi="Courier" w:cs="Courier"/>
          <w:color w:val="000000"/>
          <w:shd w:val="clear" w:color="auto" w:fill="EFEFF5"/>
        </w:rPr>
        <w:t xml:space="preserve">&lt;rdf:RDF xmlns:rdf="http://www.w3.org/1999/02/22-rdf-syntax-ns#"    xmlns:dc="http://purl.org/dc/elements/1.1/"    xmlns:gemq="http://purl.org/gem/qualifiers/"    xmlns:asn="http://purl.org/ASN/schema/core/"    xmlns:loc="http://www.loc.gov/loc.terms/relators/"    xmlns:dcterms="http://purl.org/dc/terms/"    xmlns:foaf="http://xmlns.com/foaf/0.1/"    xmlns:rdfs="http://www.w3.org/2000/01/rdf-schema#"&gt; </w:t>
      </w:r>
    </w:p>
    <w:p w14:paraId="11A5D4C8" w14:textId="77777777" w:rsidR="00FD27AC" w:rsidRPr="0013773A"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FD27AC">
        <w:rPr>
          <w:rFonts w:ascii="Courier" w:eastAsiaTheme="minorHAnsi" w:hAnsi="Courier" w:cs="Courier"/>
          <w:color w:val="000000"/>
          <w:shd w:val="clear" w:color="auto" w:fill="EFEFF5"/>
        </w:rPr>
        <w:t xml:space="preserve">  </w:t>
      </w:r>
      <w:r w:rsidRPr="0013773A">
        <w:rPr>
          <w:rFonts w:ascii="Courier" w:eastAsiaTheme="minorHAnsi" w:hAnsi="Courier" w:cs="Courier"/>
          <w:color w:val="000000"/>
          <w:shd w:val="clear" w:color="auto" w:fill="EFEFF5"/>
        </w:rPr>
        <w:t>&lt;asn:StandardDocument rdf:about="</w:t>
      </w:r>
      <w:r w:rsidR="002B56DB" w:rsidRPr="0013773A">
        <w:rPr>
          <w:rFonts w:eastAsiaTheme="minorHAnsi"/>
          <w:i/>
        </w:rPr>
        <w:t>URI</w:t>
      </w:r>
      <w:r w:rsidRPr="0013773A">
        <w:rPr>
          <w:rFonts w:eastAsiaTheme="minorHAnsi"/>
          <w:i/>
        </w:rPr>
        <w:t>(Curriculum)</w:t>
      </w:r>
      <w:r w:rsidRPr="0013773A">
        <w:rPr>
          <w:rFonts w:ascii="Courier" w:eastAsiaTheme="minorHAnsi" w:hAnsi="Courier" w:cs="Courier"/>
          <w:color w:val="000000"/>
          <w:shd w:val="clear" w:color="auto" w:fill="EFEFF5"/>
        </w:rPr>
        <w:t xml:space="preserve"> "&gt; </w:t>
      </w:r>
    </w:p>
    <w:p w14:paraId="21E0C231"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&lt;asn:Jurisdiction rdf:resource="http://purl.org/ASN/scheme/ASNJurisdiction/</w:t>
      </w:r>
      <w:del w:id="385" w:author="Nicholas, Nick" w:date="2013-02-26T09:51:00Z">
        <w:r w:rsidRPr="00A75292" w:rsidDel="00584D5A">
          <w:rPr>
            <w:rFonts w:ascii="Courier" w:eastAsiaTheme="minorHAnsi" w:hAnsi="Courier" w:cs="Courier"/>
            <w:color w:val="000000"/>
            <w:shd w:val="clear" w:color="auto" w:fill="EFEFF5"/>
          </w:rPr>
          <w:delText>AUS</w:delText>
        </w:r>
      </w:del>
      <w:ins w:id="386" w:author="Nicholas, Nick" w:date="2013-02-26T09:51:00Z">
        <w:r w:rsidR="00584D5A">
          <w:rPr>
            <w:rFonts w:ascii="Courier" w:eastAsiaTheme="minorHAnsi" w:hAnsi="Courier" w:cs="Courier"/>
            <w:color w:val="000000"/>
            <w:shd w:val="clear" w:color="auto" w:fill="EFEFF5"/>
          </w:rPr>
          <w:t>AU-NSW</w:t>
        </w:r>
      </w:ins>
      <w:r w:rsidRPr="00A75292">
        <w:rPr>
          <w:rFonts w:ascii="Courier" w:eastAsiaTheme="minorHAnsi" w:hAnsi="Courier" w:cs="Courier"/>
          <w:color w:val="000000"/>
          <w:shd w:val="clear" w:color="auto" w:fill="EFEFF5"/>
        </w:rPr>
        <w:t xml:space="preserve">"/&gt; </w:t>
      </w:r>
    </w:p>
    <w:p w14:paraId="4686A65B" w14:textId="77777777" w:rsidR="00FD27AC" w:rsidRPr="0013773A"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13773A">
        <w:rPr>
          <w:rFonts w:ascii="Courier" w:eastAsiaTheme="minorHAnsi" w:hAnsi="Courier" w:cs="Courier"/>
          <w:color w:val="000000"/>
          <w:shd w:val="clear" w:color="auto" w:fill="EFEFF5"/>
        </w:rPr>
        <w:t xml:space="preserve">     &lt;dc:language</w:t>
      </w:r>
      <w:r w:rsidR="0013773A">
        <w:rPr>
          <w:rFonts w:ascii="Courier" w:eastAsiaTheme="minorHAnsi" w:hAnsi="Courier" w:cs="Courier"/>
          <w:color w:val="000000"/>
          <w:shd w:val="clear" w:color="auto" w:fill="EFEFF5"/>
        </w:rPr>
        <w:t xml:space="preserve"> rdf:resource="</w:t>
      </w:r>
      <w:r w:rsidR="0013773A" w:rsidRPr="0013773A">
        <w:rPr>
          <w:rFonts w:ascii="Courier" w:eastAsiaTheme="minorHAnsi" w:hAnsi="Courier" w:cs="Courier"/>
          <w:color w:val="000000"/>
          <w:shd w:val="clear" w:color="auto" w:fill="EFEFF5"/>
        </w:rPr>
        <w:t>http://id.loc.gov/vocabulary/iso639-2/eng"/</w:t>
      </w:r>
      <w:r w:rsidRPr="0013773A">
        <w:rPr>
          <w:rFonts w:ascii="Courier" w:eastAsiaTheme="minorHAnsi" w:hAnsi="Courier" w:cs="Courier"/>
          <w:color w:val="000000"/>
          <w:shd w:val="clear" w:color="auto" w:fill="EFEFF5"/>
        </w:rPr>
        <w:t xml:space="preserve">&gt; </w:t>
      </w:r>
    </w:p>
    <w:p w14:paraId="36A8DD5E" w14:textId="77777777" w:rsidR="00FD27AC" w:rsidRPr="0013773A"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13773A">
        <w:rPr>
          <w:rFonts w:ascii="Courier" w:eastAsiaTheme="minorHAnsi" w:hAnsi="Courier" w:cs="Courier"/>
          <w:color w:val="000000"/>
          <w:shd w:val="clear" w:color="auto" w:fill="EFEFF5"/>
        </w:rPr>
        <w:t xml:space="preserve">     &lt;dc:rights&gt;</w:t>
      </w:r>
      <w:r w:rsidRPr="0013773A">
        <w:rPr>
          <w:rFonts w:eastAsiaTheme="minorHAnsi"/>
          <w:i/>
        </w:rPr>
        <w:t>TEXT(rights</w:t>
      </w:r>
      <w:r w:rsidRPr="0013773A">
        <w:rPr>
          <w:rFonts w:ascii="Courier" w:eastAsiaTheme="minorHAnsi" w:hAnsi="Courier" w:cs="Courier"/>
          <w:color w:val="000000"/>
          <w:shd w:val="clear" w:color="auto" w:fill="EFEFF5"/>
        </w:rPr>
        <w:t xml:space="preserve">)&lt;/dc:rights&gt; </w:t>
      </w:r>
    </w:p>
    <w:p w14:paraId="07413B50" w14:textId="77777777" w:rsidR="00FD27AC" w:rsidRPr="0013773A"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13773A">
        <w:rPr>
          <w:rFonts w:ascii="Courier" w:eastAsiaTheme="minorHAnsi" w:hAnsi="Courier" w:cs="Courier"/>
          <w:color w:val="000000"/>
          <w:shd w:val="clear" w:color="auto" w:fill="EFEFF5"/>
        </w:rPr>
        <w:t xml:space="preserve">     &lt;dc:rightsHolder rdf:resource="</w:t>
      </w:r>
      <w:ins w:id="387" w:author="Nicholas, Nick" w:date="2013-02-26T09:53:00Z">
        <w:r w:rsidR="00584D5A" w:rsidRPr="00584D5A">
          <w:t xml:space="preserve"> </w:t>
        </w:r>
        <w:r w:rsidR="00584D5A" w:rsidRPr="00584D5A">
          <w:rPr>
            <w:rFonts w:ascii="Courier" w:eastAsiaTheme="minorHAnsi" w:hAnsi="Courier" w:cs="Courier"/>
            <w:color w:val="000000"/>
            <w:shd w:val="clear" w:color="auto" w:fill="EFEFF5"/>
          </w:rPr>
          <w:t>http://</w:t>
        </w:r>
        <w:r w:rsidR="00584D5A" w:rsidRPr="00584D5A">
          <w:rPr>
            <w:rFonts w:ascii="Courier" w:eastAsiaTheme="minorHAnsi" w:hAnsi="Courier" w:cs="Courier"/>
            <w:iCs/>
            <w:color w:val="000000"/>
            <w:shd w:val="clear" w:color="auto" w:fill="EFEFF5"/>
          </w:rPr>
          <w:t>www.boardofstudies.nsw.edu.au/</w:t>
        </w:r>
      </w:ins>
      <w:del w:id="388" w:author="Nicholas, Nick" w:date="2013-02-26T09:53:00Z">
        <w:r w:rsidRPr="00584D5A" w:rsidDel="00584D5A">
          <w:rPr>
            <w:rFonts w:ascii="Courier" w:eastAsiaTheme="minorHAnsi" w:hAnsi="Courier" w:cs="Courier"/>
            <w:color w:val="000000"/>
            <w:shd w:val="clear" w:color="auto" w:fill="EFEFF5"/>
          </w:rPr>
          <w:delText>http</w:delText>
        </w:r>
        <w:r w:rsidRPr="0013773A" w:rsidDel="00584D5A">
          <w:rPr>
            <w:rFonts w:ascii="Courier" w:eastAsiaTheme="minorHAnsi" w:hAnsi="Courier" w:cs="Courier"/>
            <w:color w:val="000000"/>
            <w:shd w:val="clear" w:color="auto" w:fill="EFEFF5"/>
          </w:rPr>
          <w:delText>://www.acara.edu.au</w:delText>
        </w:r>
      </w:del>
      <w:r w:rsidRPr="0013773A">
        <w:rPr>
          <w:rFonts w:ascii="Courier" w:eastAsiaTheme="minorHAnsi" w:hAnsi="Courier" w:cs="Courier"/>
          <w:color w:val="000000"/>
          <w:shd w:val="clear" w:color="auto" w:fill="EFEFF5"/>
        </w:rPr>
        <w:t xml:space="preserve">"/&gt; </w:t>
      </w:r>
    </w:p>
    <w:p w14:paraId="6C8D2F92"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&lt;asn:publicationStatus rdf:resource="http://purl.org/ASN/scheme/ASNPublicationStatus/</w:t>
      </w:r>
      <w:r w:rsidR="00A75292" w:rsidRPr="00A75292">
        <w:rPr>
          <w:rFonts w:ascii="Courier" w:eastAsiaTheme="minorHAnsi" w:hAnsi="Courier" w:cs="Courier"/>
          <w:color w:val="000000"/>
          <w:shd w:val="clear" w:color="auto" w:fill="EFEFF5"/>
        </w:rPr>
        <w:t>Published</w:t>
      </w:r>
      <w:r w:rsidRPr="00A75292">
        <w:rPr>
          <w:rFonts w:ascii="Courier" w:eastAsiaTheme="minorHAnsi" w:hAnsi="Courier" w:cs="Courier"/>
          <w:color w:val="000000"/>
          <w:shd w:val="clear" w:color="auto" w:fill="EFEFF5"/>
        </w:rPr>
        <w:t xml:space="preserve">"/&gt; </w:t>
      </w:r>
    </w:p>
    <w:p w14:paraId="7F66E720"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commentRangeStart w:id="389"/>
      <w:r w:rsidRPr="00A75292">
        <w:rPr>
          <w:rFonts w:ascii="Courier" w:eastAsiaTheme="minorHAnsi" w:hAnsi="Courier" w:cs="Courier"/>
          <w:color w:val="000000"/>
          <w:shd w:val="clear" w:color="auto" w:fill="EFEFF5"/>
        </w:rPr>
        <w:t xml:space="preserve">     &lt;dc:publisher rdf:resource="</w:t>
      </w:r>
      <w:ins w:id="390" w:author="Nicholas, Nick" w:date="2013-02-26T09:53:00Z">
        <w:r w:rsidR="00584D5A" w:rsidRPr="00584D5A">
          <w:rPr>
            <w:rFonts w:ascii="Courier" w:eastAsiaTheme="minorHAnsi" w:hAnsi="Courier" w:cs="Courier"/>
            <w:color w:val="000000"/>
            <w:shd w:val="clear" w:color="auto" w:fill="EFEFF5"/>
          </w:rPr>
          <w:t xml:space="preserve"> http://</w:t>
        </w:r>
        <w:r w:rsidR="00584D5A" w:rsidRPr="00584D5A">
          <w:rPr>
            <w:rFonts w:ascii="Courier" w:eastAsiaTheme="minorHAnsi" w:hAnsi="Courier" w:cs="Courier"/>
            <w:iCs/>
            <w:color w:val="000000"/>
            <w:shd w:val="clear" w:color="auto" w:fill="EFEFF5"/>
          </w:rPr>
          <w:t>www.boardofstudies.nsw.edu.au/</w:t>
        </w:r>
      </w:ins>
      <w:del w:id="391" w:author="Nicholas, Nick" w:date="2013-02-26T09:53:00Z">
        <w:r w:rsidRPr="00A75292" w:rsidDel="00584D5A">
          <w:rPr>
            <w:rFonts w:ascii="Courier" w:eastAsiaTheme="minorHAnsi" w:hAnsi="Courier" w:cs="Courier"/>
            <w:color w:val="000000"/>
            <w:shd w:val="clear" w:color="auto" w:fill="EFEFF5"/>
          </w:rPr>
          <w:delText>http://www.esa.edu.au</w:delText>
        </w:r>
      </w:del>
      <w:r w:rsidRPr="00A75292">
        <w:rPr>
          <w:rFonts w:ascii="Courier" w:eastAsiaTheme="minorHAnsi" w:hAnsi="Courier" w:cs="Courier"/>
          <w:color w:val="000000"/>
          <w:shd w:val="clear" w:color="auto" w:fill="EFEFF5"/>
        </w:rPr>
        <w:t xml:space="preserve">"/&gt; </w:t>
      </w:r>
      <w:commentRangeEnd w:id="389"/>
      <w:r w:rsidR="00584D5A">
        <w:rPr>
          <w:rStyle w:val="CommentReference"/>
        </w:rPr>
        <w:commentReference w:id="389"/>
      </w:r>
    </w:p>
    <w:p w14:paraId="29BDB6D4" w14:textId="77777777" w:rsidR="00FD27AC" w:rsidRPr="0013773A"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13773A">
        <w:rPr>
          <w:rFonts w:ascii="Courier" w:eastAsiaTheme="minorHAnsi" w:hAnsi="Courier" w:cs="Courier"/>
          <w:color w:val="000000"/>
          <w:shd w:val="clear" w:color="auto" w:fill="EFEFF5"/>
        </w:rPr>
        <w:t xml:space="preserve">     &lt;dc:source&gt;</w:t>
      </w:r>
      <w:r w:rsidRPr="0013773A">
        <w:rPr>
          <w:rFonts w:eastAsiaTheme="minorHAnsi"/>
          <w:i/>
        </w:rPr>
        <w:t>TEXT(where this curriculum came from</w:t>
      </w:r>
      <w:r w:rsidR="0013773A">
        <w:rPr>
          <w:rFonts w:eastAsiaTheme="minorHAnsi"/>
          <w:i/>
        </w:rPr>
        <w:t xml:space="preserve">—i.e. the </w:t>
      </w:r>
      <w:del w:id="392" w:author="Nicholas, Nick" w:date="2013-02-26T09:54:00Z">
        <w:r w:rsidR="0013773A" w:rsidDel="00584D5A">
          <w:rPr>
            <w:rFonts w:eastAsiaTheme="minorHAnsi"/>
            <w:i/>
          </w:rPr>
          <w:delText>Australian Curriculum</w:delText>
        </w:r>
      </w:del>
      <w:ins w:id="393" w:author="Nicholas, Nick" w:date="2013-02-26T09:54:00Z">
        <w:r w:rsidR="00584D5A">
          <w:rPr>
            <w:rFonts w:eastAsiaTheme="minorHAnsi"/>
            <w:i/>
          </w:rPr>
          <w:t>Board of Studies</w:t>
        </w:r>
      </w:ins>
      <w:r w:rsidR="0013773A">
        <w:rPr>
          <w:rFonts w:eastAsiaTheme="minorHAnsi"/>
          <w:i/>
        </w:rPr>
        <w:t xml:space="preserve"> web site for this curriculum document</w:t>
      </w:r>
      <w:r w:rsidRPr="0013773A">
        <w:rPr>
          <w:rFonts w:eastAsiaTheme="minorHAnsi"/>
          <w:i/>
        </w:rPr>
        <w:t>)&lt;/</w:t>
      </w:r>
      <w:r w:rsidRPr="0013773A">
        <w:rPr>
          <w:rFonts w:ascii="Courier" w:eastAsiaTheme="minorHAnsi" w:hAnsi="Courier" w:cs="Courier"/>
          <w:color w:val="000000"/>
          <w:shd w:val="clear" w:color="auto" w:fill="EFEFF5"/>
        </w:rPr>
        <w:t xml:space="preserve">dc:source&gt; </w:t>
      </w:r>
    </w:p>
    <w:p w14:paraId="6E1BB4C3" w14:textId="77777777" w:rsidR="00FD27AC" w:rsidRPr="004901F5"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4901F5">
        <w:rPr>
          <w:rFonts w:ascii="Courier" w:eastAsiaTheme="minorHAnsi" w:hAnsi="Courier" w:cs="Courier"/>
          <w:color w:val="000000"/>
          <w:shd w:val="clear" w:color="auto" w:fill="EFEFF5"/>
        </w:rPr>
        <w:t xml:space="preserve">     &lt;dc:modified&gt;</w:t>
      </w:r>
      <w:r w:rsidRPr="004901F5">
        <w:rPr>
          <w:rFonts w:eastAsiaTheme="minorHAnsi"/>
          <w:i/>
        </w:rPr>
        <w:t>DATE(Curriculum:changed)&lt;/</w:t>
      </w:r>
      <w:r w:rsidRPr="004901F5">
        <w:rPr>
          <w:rFonts w:ascii="Courier" w:eastAsiaTheme="minorHAnsi" w:hAnsi="Courier" w:cs="Courier"/>
          <w:color w:val="000000"/>
          <w:shd w:val="clear" w:color="auto" w:fill="EFEFF5"/>
        </w:rPr>
        <w:t xml:space="preserve">dc:modified&gt; </w:t>
      </w:r>
    </w:p>
    <w:p w14:paraId="37F27D33" w14:textId="77777777" w:rsidR="00FD27AC" w:rsidRPr="00A75292" w:rsidRDefault="00A75292"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w:t>
      </w:r>
      <w:r w:rsidR="00FD27AC" w:rsidRPr="00A75292">
        <w:rPr>
          <w:rFonts w:ascii="Courier" w:eastAsiaTheme="minorHAnsi" w:hAnsi="Courier" w:cs="Courier"/>
          <w:color w:val="000000"/>
          <w:shd w:val="clear" w:color="auto" w:fill="EFEFF5"/>
        </w:rPr>
        <w:t>&lt;dc:subject rdf:resource="</w:t>
      </w:r>
      <w:r w:rsidR="00FD27AC" w:rsidRPr="00A75292">
        <w:rPr>
          <w:rFonts w:eastAsiaTheme="minorHAnsi"/>
          <w:i/>
        </w:rPr>
        <w:t xml:space="preserve">URI(learning area 1, out of </w:t>
      </w:r>
      <w:commentRangeStart w:id="394"/>
      <w:r w:rsidR="00FD27AC" w:rsidRPr="00A75292">
        <w:rPr>
          <w:rFonts w:eastAsiaTheme="minorHAnsi"/>
          <w:i/>
        </w:rPr>
        <w:t>http://vocabulary.curriculum.edu.au/AUScurriculumStrand</w:t>
      </w:r>
      <w:commentRangeEnd w:id="394"/>
      <w:r w:rsidR="00584D5A">
        <w:rPr>
          <w:rStyle w:val="CommentReference"/>
        </w:rPr>
        <w:commentReference w:id="394"/>
      </w:r>
      <w:r w:rsidR="00FD27AC" w:rsidRPr="00A75292">
        <w:rPr>
          <w:rFonts w:eastAsiaTheme="minorHAnsi"/>
          <w:i/>
        </w:rPr>
        <w:t>)"&gt;</w:t>
      </w:r>
      <w:r w:rsidR="00FD27AC" w:rsidRPr="00A75292">
        <w:rPr>
          <w:rFonts w:ascii="Courier" w:eastAsiaTheme="minorHAnsi" w:hAnsi="Courier" w:cs="Courier"/>
          <w:color w:val="000000"/>
          <w:shd w:val="clear" w:color="auto" w:fill="EFEFF5"/>
        </w:rPr>
        <w:t xml:space="preserve"> </w:t>
      </w:r>
    </w:p>
    <w:p w14:paraId="6CB9D7C7"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  </w:t>
      </w:r>
    </w:p>
    <w:p w14:paraId="3097EDB9" w14:textId="77777777" w:rsidR="00FD27AC" w:rsidRPr="00A75292" w:rsidRDefault="00A75292"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w:t>
      </w:r>
      <w:r w:rsidR="00FD27AC" w:rsidRPr="00A75292">
        <w:rPr>
          <w:rFonts w:ascii="Courier" w:eastAsiaTheme="minorHAnsi" w:hAnsi="Courier" w:cs="Courier"/>
          <w:color w:val="000000"/>
          <w:shd w:val="clear" w:color="auto" w:fill="EFEFF5"/>
        </w:rPr>
        <w:t>&lt;dc:subject rdf:resource="</w:t>
      </w:r>
      <w:r w:rsidR="00FD27AC" w:rsidRPr="00A75292">
        <w:rPr>
          <w:rFonts w:eastAsiaTheme="minorHAnsi"/>
          <w:i/>
        </w:rPr>
        <w:t>URI(learning area n, out of http://vocabulary.curriculum.edu.au/AUScurriculumStrand)</w:t>
      </w:r>
      <w:r w:rsidR="00FD27AC" w:rsidRPr="00A75292">
        <w:rPr>
          <w:rFonts w:ascii="Courier" w:eastAsiaTheme="minorHAnsi" w:hAnsi="Courier" w:cs="Courier"/>
          <w:color w:val="000000"/>
          <w:shd w:val="clear" w:color="auto" w:fill="EFEFF5"/>
        </w:rPr>
        <w:t xml:space="preserve">"&gt; </w:t>
      </w:r>
    </w:p>
    <w:p w14:paraId="4F879292"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w:t>
      </w:r>
      <w:r w:rsidRPr="00A75292">
        <w:rPr>
          <w:rFonts w:eastAsiaTheme="minorHAnsi"/>
          <w:i/>
        </w:rPr>
        <w:t>&lt;!-- IF CURRICULUM:TYPE = K-10 --&gt;</w:t>
      </w:r>
      <w:r w:rsidRPr="00A75292">
        <w:rPr>
          <w:rFonts w:ascii="Courier" w:eastAsiaTheme="minorHAnsi" w:hAnsi="Courier" w:cs="Courier"/>
          <w:color w:val="000000"/>
          <w:shd w:val="clear" w:color="auto" w:fill="EFEFF5"/>
        </w:rPr>
        <w:t xml:space="preserve"> </w:t>
      </w:r>
    </w:p>
    <w:p w14:paraId="1F0EC601"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commentRangeStart w:id="395"/>
      <w:r w:rsidRPr="00A75292">
        <w:rPr>
          <w:rFonts w:ascii="Courier" w:eastAsiaTheme="minorHAnsi" w:hAnsi="Courier" w:cs="Courier"/>
          <w:color w:val="000000"/>
          <w:shd w:val="clear" w:color="auto" w:fill="EFEFF5"/>
        </w:rPr>
        <w:t xml:space="preserve">     &lt;dc:educationLevel rdf:resource="http://vocabulary.curriculum.edu.au/schoolLevel/0"/&gt; </w:t>
      </w:r>
    </w:p>
    <w:p w14:paraId="14CEDB79"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&lt;dc:educationLevel rdf:resource="http://vocabulary.curriculum.edu.au/schoolLevel/1"/&gt; </w:t>
      </w:r>
      <w:commentRangeEnd w:id="395"/>
      <w:r w:rsidR="004B2C0C">
        <w:rPr>
          <w:rStyle w:val="CommentReference"/>
        </w:rPr>
        <w:commentReference w:id="395"/>
      </w:r>
    </w:p>
    <w:p w14:paraId="5EC672E4"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&lt;dc:educationLevel rdf:resource="http://vocabulary.curriculum.edu.au/schoolLevel/2"/&gt; </w:t>
      </w:r>
    </w:p>
    <w:p w14:paraId="7E328F08"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&lt;dc:educationLevel rdf:resource="http://vocabulary.curriculum.edu.au/schoolLevel/3"/&gt; </w:t>
      </w:r>
    </w:p>
    <w:p w14:paraId="74A62FEC"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&lt;dc:educationLevel rdf:resource="http://vocabulary.curriculum.edu.au/schoolLevel/4"/&gt; </w:t>
      </w:r>
    </w:p>
    <w:p w14:paraId="2689610E"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&lt;dc:educationLevel rdf:resource="http://vocabulary.curriculum.edu.au/schoolLevel/5"/&gt; </w:t>
      </w:r>
      <w:bookmarkStart w:id="396" w:name="_GoBack"/>
      <w:bookmarkEnd w:id="396"/>
    </w:p>
    <w:p w14:paraId="7F5D1459"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&lt;dc:educationLevel rdf:resource="http://vocabulary.curriculum.edu.au/schoolLevel/6"/&gt; </w:t>
      </w:r>
    </w:p>
    <w:p w14:paraId="30E2985D"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&lt;dc:educationLevel rdf:resource="http://vocabulary.curriculum.edu.au/schoolLevel/7"/&gt; </w:t>
      </w:r>
    </w:p>
    <w:p w14:paraId="7FFBEF57"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&lt;dc:educationLevel rdf:resource="http://vocabulary.curriculum.edu.au/schoolLevel/8"/&gt; </w:t>
      </w:r>
    </w:p>
    <w:p w14:paraId="7F19C859"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&lt;dc:educationLevel rdf:resource="http://vocabulary.curriculum.edu.au/schoolLevel/9"/&gt; </w:t>
      </w:r>
    </w:p>
    <w:p w14:paraId="1B280654"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&lt;dc:educationLevel rdf:resource="http://vocabulary.curriculum.edu.au/schoolLevel/10"/&gt; </w:t>
      </w:r>
    </w:p>
    <w:p w14:paraId="69879210"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w:t>
      </w:r>
      <w:r w:rsidRPr="00A75292">
        <w:rPr>
          <w:rFonts w:eastAsiaTheme="minorHAnsi"/>
          <w:i/>
        </w:rPr>
        <w:t>&lt;!-- ELSE IF CURRICULUM:TYPE = SENIOR --&gt;</w:t>
      </w:r>
      <w:r w:rsidRPr="00A75292">
        <w:rPr>
          <w:rFonts w:ascii="Courier" w:eastAsiaTheme="minorHAnsi" w:hAnsi="Courier" w:cs="Courier"/>
          <w:color w:val="000000"/>
          <w:shd w:val="clear" w:color="auto" w:fill="EFEFF5"/>
        </w:rPr>
        <w:t xml:space="preserve"> </w:t>
      </w:r>
    </w:p>
    <w:p w14:paraId="10FB6FF1"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&lt;dc:educationLevel rdf:resource="http://vocabulary.curriculum.edu.au/schoolLevel/11"/&gt; </w:t>
      </w:r>
    </w:p>
    <w:p w14:paraId="19023B42"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&lt;dc:educationLevel rdf:resource="http://vocabulary.curriculum.edu.au/schoolLevel/12"/&gt; </w:t>
      </w:r>
    </w:p>
    <w:p w14:paraId="05A80A21"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lastRenderedPageBreak/>
        <w:t xml:space="preserve">     </w:t>
      </w:r>
      <w:r w:rsidRPr="00A75292">
        <w:rPr>
          <w:rFonts w:eastAsiaTheme="minorHAnsi"/>
          <w:i/>
        </w:rPr>
        <w:t>&lt;!-- END IF --&gt;</w:t>
      </w:r>
      <w:r w:rsidRPr="00A75292">
        <w:rPr>
          <w:rFonts w:ascii="Courier" w:eastAsiaTheme="minorHAnsi" w:hAnsi="Courier" w:cs="Courier"/>
          <w:color w:val="000000"/>
          <w:shd w:val="clear" w:color="auto" w:fill="EFEFF5"/>
        </w:rPr>
        <w:t xml:space="preserve"> </w:t>
      </w:r>
    </w:p>
    <w:p w14:paraId="1A993B7A" w14:textId="77777777" w:rsidR="00FD27AC" w:rsidRPr="0013773A" w:rsidRDefault="002B56DB" w:rsidP="004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commentRangeStart w:id="397"/>
      <w:r w:rsidRPr="0013773A">
        <w:rPr>
          <w:rFonts w:ascii="Courier" w:eastAsiaTheme="minorHAnsi" w:hAnsi="Courier" w:cs="Courier"/>
          <w:color w:val="000000"/>
          <w:shd w:val="clear" w:color="auto" w:fill="EFEFF5"/>
        </w:rPr>
        <w:t xml:space="preserve">     </w:t>
      </w:r>
      <w:r w:rsidR="00FD27AC" w:rsidRPr="0013773A">
        <w:rPr>
          <w:rFonts w:ascii="Courier" w:eastAsiaTheme="minorHAnsi" w:hAnsi="Courier" w:cs="Courier"/>
          <w:color w:val="000000"/>
          <w:shd w:val="clear" w:color="auto" w:fill="EFEFF5"/>
        </w:rPr>
        <w:t>&lt;dc:</w:t>
      </w:r>
      <w:r w:rsidR="00665686" w:rsidRPr="0013773A">
        <w:rPr>
          <w:rFonts w:ascii="Courier" w:eastAsiaTheme="minorHAnsi" w:hAnsi="Courier" w:cs="Courier"/>
          <w:color w:val="000000"/>
          <w:shd w:val="clear" w:color="auto" w:fill="EFEFF5"/>
        </w:rPr>
        <w:t>abstract</w:t>
      </w:r>
      <w:r w:rsidR="00FD27AC" w:rsidRPr="0013773A">
        <w:rPr>
          <w:rFonts w:ascii="Courier" w:eastAsiaTheme="minorHAnsi" w:hAnsi="Courier" w:cs="Courier"/>
          <w:color w:val="000000"/>
          <w:shd w:val="clear" w:color="auto" w:fill="EFEFF5"/>
        </w:rPr>
        <w:t>&gt;</w:t>
      </w:r>
      <w:r w:rsidR="004B4FA5" w:rsidRPr="0013773A">
        <w:rPr>
          <w:rFonts w:eastAsiaTheme="minorHAnsi"/>
          <w:i/>
        </w:rPr>
        <w:t>URI</w:t>
      </w:r>
      <w:r w:rsidR="00FD27AC" w:rsidRPr="0013773A">
        <w:rPr>
          <w:rFonts w:eastAsiaTheme="minorHAnsi"/>
          <w:i/>
        </w:rPr>
        <w:t>(</w:t>
      </w:r>
      <w:del w:id="398" w:author="Nicholas, Nick" w:date="2013-02-26T10:02:00Z">
        <w:r w:rsidR="00FD27AC" w:rsidRPr="0013773A" w:rsidDel="004B2C0C">
          <w:rPr>
            <w:rFonts w:eastAsiaTheme="minorHAnsi"/>
            <w:i/>
          </w:rPr>
          <w:delText>aims</w:delText>
        </w:r>
      </w:del>
      <w:ins w:id="399" w:author="Nicholas, Nick" w:date="2013-02-26T10:02:00Z">
        <w:r w:rsidR="004B2C0C">
          <w:rPr>
            <w:rFonts w:eastAsiaTheme="minorHAnsi"/>
            <w:i/>
          </w:rPr>
          <w:t>introduction</w:t>
        </w:r>
      </w:ins>
      <w:r w:rsidR="00FD27AC" w:rsidRPr="0013773A">
        <w:rPr>
          <w:rFonts w:eastAsiaTheme="minorHAnsi"/>
          <w:i/>
        </w:rPr>
        <w:t>)</w:t>
      </w:r>
      <w:r w:rsidR="00FD27AC" w:rsidRPr="0013773A">
        <w:rPr>
          <w:rFonts w:ascii="Courier" w:eastAsiaTheme="minorHAnsi" w:hAnsi="Courier" w:cs="Courier"/>
          <w:color w:val="000000"/>
          <w:shd w:val="clear" w:color="auto" w:fill="EFEFF5"/>
        </w:rPr>
        <w:t xml:space="preserve">&lt;/dc:description&gt; </w:t>
      </w:r>
    </w:p>
    <w:p w14:paraId="038B8699" w14:textId="77777777" w:rsidR="004B2C0C" w:rsidRPr="0013773A" w:rsidRDefault="004B2C0C" w:rsidP="004B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0" w:author="Nicholas, Nick" w:date="2013-02-26T10:03:00Z"/>
          <w:rFonts w:ascii="Courier" w:eastAsiaTheme="minorHAnsi" w:hAnsi="Courier" w:cs="Courier"/>
          <w:color w:val="000000"/>
          <w:shd w:val="clear" w:color="auto" w:fill="EFEFF5"/>
        </w:rPr>
      </w:pPr>
      <w:ins w:id="401" w:author="Nicholas, Nick" w:date="2013-02-26T10:03:00Z">
        <w:r w:rsidRPr="0013773A">
          <w:rPr>
            <w:rFonts w:ascii="Courier" w:eastAsiaTheme="minorHAnsi" w:hAnsi="Courier" w:cs="Courier"/>
            <w:color w:val="000000"/>
            <w:shd w:val="clear" w:color="auto" w:fill="EFEFF5"/>
          </w:rPr>
          <w:t xml:space="preserve">     &lt;dc:abstract&gt;</w:t>
        </w:r>
        <w:r w:rsidRPr="0013773A">
          <w:rPr>
            <w:rFonts w:eastAsiaTheme="minorHAnsi"/>
            <w:i/>
          </w:rPr>
          <w:t>URI(</w:t>
        </w:r>
        <w:r>
          <w:rPr>
            <w:rFonts w:eastAsiaTheme="minorHAnsi"/>
            <w:i/>
          </w:rPr>
          <w:t>key</w:t>
        </w:r>
        <w:r w:rsidRPr="0013773A">
          <w:rPr>
            <w:rFonts w:eastAsiaTheme="minorHAnsi"/>
            <w:i/>
          </w:rPr>
          <w:t>)</w:t>
        </w:r>
        <w:r w:rsidRPr="0013773A">
          <w:rPr>
            <w:rFonts w:ascii="Courier" w:eastAsiaTheme="minorHAnsi" w:hAnsi="Courier" w:cs="Courier"/>
            <w:color w:val="000000"/>
            <w:shd w:val="clear" w:color="auto" w:fill="EFEFF5"/>
          </w:rPr>
          <w:t xml:space="preserve">&lt;/dc:abstract&gt; </w:t>
        </w:r>
      </w:ins>
    </w:p>
    <w:p w14:paraId="1AB755CE" w14:textId="77777777" w:rsidR="00FD27AC" w:rsidRPr="0013773A"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13773A">
        <w:rPr>
          <w:rFonts w:ascii="Courier" w:eastAsiaTheme="minorHAnsi" w:hAnsi="Courier" w:cs="Courier"/>
          <w:color w:val="000000"/>
          <w:shd w:val="clear" w:color="auto" w:fill="EFEFF5"/>
        </w:rPr>
        <w:t xml:space="preserve">     &lt;dc:abstract&gt;</w:t>
      </w:r>
      <w:r w:rsidR="004B4FA5" w:rsidRPr="0013773A">
        <w:rPr>
          <w:rFonts w:eastAsiaTheme="minorHAnsi"/>
          <w:i/>
        </w:rPr>
        <w:t>URI</w:t>
      </w:r>
      <w:r w:rsidRPr="0013773A">
        <w:rPr>
          <w:rFonts w:eastAsiaTheme="minorHAnsi"/>
          <w:i/>
        </w:rPr>
        <w:t>(rationale</w:t>
      </w:r>
      <w:r w:rsidR="004B4FA5" w:rsidRPr="0013773A">
        <w:rPr>
          <w:rFonts w:eastAsiaTheme="minorHAnsi"/>
          <w:i/>
        </w:rPr>
        <w:t>)</w:t>
      </w:r>
      <w:r w:rsidRPr="0013773A">
        <w:rPr>
          <w:rFonts w:ascii="Courier" w:eastAsiaTheme="minorHAnsi" w:hAnsi="Courier" w:cs="Courier"/>
          <w:color w:val="000000"/>
          <w:shd w:val="clear" w:color="auto" w:fill="EFEFF5"/>
        </w:rPr>
        <w:t xml:space="preserve">&lt;/dc:abstract&gt; </w:t>
      </w:r>
    </w:p>
    <w:p w14:paraId="0663787C" w14:textId="77777777" w:rsidR="004B2C0C" w:rsidRPr="0013773A" w:rsidRDefault="004B2C0C" w:rsidP="004B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2" w:author="Nicholas, Nick" w:date="2013-02-26T10:03:00Z"/>
          <w:rFonts w:ascii="Courier" w:eastAsiaTheme="minorHAnsi" w:hAnsi="Courier" w:cs="Courier"/>
          <w:color w:val="000000"/>
          <w:shd w:val="clear" w:color="auto" w:fill="EFEFF5"/>
        </w:rPr>
      </w:pPr>
      <w:ins w:id="403" w:author="Nicholas, Nick" w:date="2013-02-26T10:03:00Z">
        <w:r w:rsidRPr="0013773A">
          <w:rPr>
            <w:rFonts w:ascii="Courier" w:eastAsiaTheme="minorHAnsi" w:hAnsi="Courier" w:cs="Courier"/>
            <w:color w:val="000000"/>
            <w:shd w:val="clear" w:color="auto" w:fill="EFEFF5"/>
          </w:rPr>
          <w:t xml:space="preserve">     &lt;dc:abstract&gt;</w:t>
        </w:r>
        <w:r w:rsidRPr="0013773A">
          <w:rPr>
            <w:rFonts w:eastAsiaTheme="minorHAnsi"/>
            <w:i/>
          </w:rPr>
          <w:t>URI(</w:t>
        </w:r>
        <w:r>
          <w:rPr>
            <w:rFonts w:eastAsiaTheme="minorHAnsi"/>
            <w:i/>
          </w:rPr>
          <w:t>place in curriculum</w:t>
        </w:r>
        <w:r w:rsidRPr="0013773A">
          <w:rPr>
            <w:rFonts w:eastAsiaTheme="minorHAnsi"/>
            <w:i/>
          </w:rPr>
          <w:t>)</w:t>
        </w:r>
        <w:r w:rsidRPr="0013773A">
          <w:rPr>
            <w:rFonts w:ascii="Courier" w:eastAsiaTheme="minorHAnsi" w:hAnsi="Courier" w:cs="Courier"/>
            <w:color w:val="000000"/>
            <w:shd w:val="clear" w:color="auto" w:fill="EFEFF5"/>
          </w:rPr>
          <w:t xml:space="preserve">&lt;/dc:abstract&gt; </w:t>
        </w:r>
      </w:ins>
    </w:p>
    <w:p w14:paraId="3111ECD0" w14:textId="77777777" w:rsidR="004B2C0C" w:rsidRPr="0013773A" w:rsidRDefault="004B2C0C" w:rsidP="004B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4" w:author="Nicholas, Nick" w:date="2013-02-26T10:03:00Z"/>
          <w:rFonts w:ascii="Courier" w:eastAsiaTheme="minorHAnsi" w:hAnsi="Courier" w:cs="Courier"/>
          <w:color w:val="000000"/>
          <w:shd w:val="clear" w:color="auto" w:fill="EFEFF5"/>
        </w:rPr>
      </w:pPr>
      <w:ins w:id="405" w:author="Nicholas, Nick" w:date="2013-02-26T10:03:00Z">
        <w:r w:rsidRPr="0013773A">
          <w:rPr>
            <w:rFonts w:ascii="Courier" w:eastAsiaTheme="minorHAnsi" w:hAnsi="Courier" w:cs="Courier"/>
            <w:color w:val="000000"/>
            <w:shd w:val="clear" w:color="auto" w:fill="EFEFF5"/>
          </w:rPr>
          <w:t xml:space="preserve">     &lt;dc:abstract&gt;</w:t>
        </w:r>
        <w:r w:rsidRPr="0013773A">
          <w:rPr>
            <w:rFonts w:eastAsiaTheme="minorHAnsi"/>
            <w:i/>
          </w:rPr>
          <w:t>URI(</w:t>
        </w:r>
        <w:r>
          <w:rPr>
            <w:rFonts w:eastAsiaTheme="minorHAnsi"/>
            <w:i/>
          </w:rPr>
          <w:t>aim</w:t>
        </w:r>
        <w:r w:rsidRPr="0013773A">
          <w:rPr>
            <w:rFonts w:eastAsiaTheme="minorHAnsi"/>
            <w:i/>
          </w:rPr>
          <w:t>)</w:t>
        </w:r>
        <w:r w:rsidRPr="0013773A">
          <w:rPr>
            <w:rFonts w:ascii="Courier" w:eastAsiaTheme="minorHAnsi" w:hAnsi="Courier" w:cs="Courier"/>
            <w:color w:val="000000"/>
            <w:shd w:val="clear" w:color="auto" w:fill="EFEFF5"/>
          </w:rPr>
          <w:t xml:space="preserve">&lt;/dc:abstract&gt; </w:t>
        </w:r>
      </w:ins>
    </w:p>
    <w:p w14:paraId="17B6B125" w14:textId="77777777" w:rsidR="004B2C0C" w:rsidRPr="0013773A" w:rsidRDefault="004B2C0C" w:rsidP="004B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6" w:author="Nicholas, Nick" w:date="2013-02-26T10:03:00Z"/>
          <w:rFonts w:ascii="Courier" w:eastAsiaTheme="minorHAnsi" w:hAnsi="Courier" w:cs="Courier"/>
          <w:color w:val="000000"/>
          <w:shd w:val="clear" w:color="auto" w:fill="EFEFF5"/>
        </w:rPr>
      </w:pPr>
      <w:ins w:id="407" w:author="Nicholas, Nick" w:date="2013-02-26T10:03:00Z">
        <w:r w:rsidRPr="0013773A">
          <w:rPr>
            <w:rFonts w:ascii="Courier" w:eastAsiaTheme="minorHAnsi" w:hAnsi="Courier" w:cs="Courier"/>
            <w:color w:val="000000"/>
            <w:shd w:val="clear" w:color="auto" w:fill="EFEFF5"/>
          </w:rPr>
          <w:t xml:space="preserve">     &lt;dc:abstract&gt;</w:t>
        </w:r>
        <w:r w:rsidRPr="0013773A">
          <w:rPr>
            <w:rFonts w:eastAsiaTheme="minorHAnsi"/>
            <w:i/>
          </w:rPr>
          <w:t>URI(</w:t>
        </w:r>
        <w:r>
          <w:rPr>
            <w:rFonts w:eastAsiaTheme="minorHAnsi"/>
            <w:i/>
          </w:rPr>
          <w:t>objectives</w:t>
        </w:r>
        <w:r w:rsidRPr="0013773A">
          <w:rPr>
            <w:rFonts w:eastAsiaTheme="minorHAnsi"/>
            <w:i/>
          </w:rPr>
          <w:t>)</w:t>
        </w:r>
        <w:r w:rsidRPr="0013773A">
          <w:rPr>
            <w:rFonts w:ascii="Courier" w:eastAsiaTheme="minorHAnsi" w:hAnsi="Courier" w:cs="Courier"/>
            <w:color w:val="000000"/>
            <w:shd w:val="clear" w:color="auto" w:fill="EFEFF5"/>
          </w:rPr>
          <w:t xml:space="preserve">&lt;/dc:abstract&gt; </w:t>
        </w:r>
      </w:ins>
    </w:p>
    <w:p w14:paraId="56B69A27" w14:textId="77777777" w:rsidR="004B2C0C" w:rsidRPr="0013773A" w:rsidRDefault="004B2C0C" w:rsidP="004B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8" w:author="Nicholas, Nick" w:date="2013-02-26T10:03:00Z"/>
          <w:rFonts w:ascii="Courier" w:eastAsiaTheme="minorHAnsi" w:hAnsi="Courier" w:cs="Courier"/>
          <w:color w:val="000000"/>
          <w:shd w:val="clear" w:color="auto" w:fill="EFEFF5"/>
        </w:rPr>
      </w:pPr>
      <w:ins w:id="409" w:author="Nicholas, Nick" w:date="2013-02-26T10:03:00Z">
        <w:r w:rsidRPr="0013773A">
          <w:rPr>
            <w:rFonts w:ascii="Courier" w:eastAsiaTheme="minorHAnsi" w:hAnsi="Courier" w:cs="Courier"/>
            <w:color w:val="000000"/>
            <w:shd w:val="clear" w:color="auto" w:fill="EFEFF5"/>
          </w:rPr>
          <w:t xml:space="preserve">     &lt;dc:abstract&gt;</w:t>
        </w:r>
        <w:r w:rsidRPr="0013773A">
          <w:rPr>
            <w:rFonts w:eastAsiaTheme="minorHAnsi"/>
            <w:i/>
          </w:rPr>
          <w:t>URI(</w:t>
        </w:r>
        <w:r>
          <w:rPr>
            <w:rFonts w:eastAsiaTheme="minorHAnsi"/>
            <w:i/>
          </w:rPr>
          <w:t>outcomes</w:t>
        </w:r>
        <w:r w:rsidRPr="0013773A">
          <w:rPr>
            <w:rFonts w:eastAsiaTheme="minorHAnsi"/>
            <w:i/>
          </w:rPr>
          <w:t>)</w:t>
        </w:r>
        <w:r w:rsidRPr="0013773A">
          <w:rPr>
            <w:rFonts w:ascii="Courier" w:eastAsiaTheme="minorHAnsi" w:hAnsi="Courier" w:cs="Courier"/>
            <w:color w:val="000000"/>
            <w:shd w:val="clear" w:color="auto" w:fill="EFEFF5"/>
          </w:rPr>
          <w:t xml:space="preserve">&lt;/dc:abstract&gt; </w:t>
        </w:r>
      </w:ins>
    </w:p>
    <w:p w14:paraId="3644AF79" w14:textId="77777777" w:rsidR="004B2C0C" w:rsidRPr="0013773A" w:rsidRDefault="004B2C0C" w:rsidP="004B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10" w:author="Nicholas, Nick" w:date="2013-02-26T10:03:00Z"/>
          <w:rFonts w:ascii="Courier" w:eastAsiaTheme="minorHAnsi" w:hAnsi="Courier" w:cs="Courier"/>
          <w:color w:val="000000"/>
          <w:shd w:val="clear" w:color="auto" w:fill="EFEFF5"/>
        </w:rPr>
      </w:pPr>
      <w:ins w:id="411" w:author="Nicholas, Nick" w:date="2013-02-26T10:03:00Z">
        <w:r w:rsidRPr="0013773A">
          <w:rPr>
            <w:rFonts w:ascii="Courier" w:eastAsiaTheme="minorHAnsi" w:hAnsi="Courier" w:cs="Courier"/>
            <w:color w:val="000000"/>
            <w:shd w:val="clear" w:color="auto" w:fill="EFEFF5"/>
          </w:rPr>
          <w:t xml:space="preserve">     &lt;dc:abstract&gt;</w:t>
        </w:r>
        <w:r w:rsidRPr="0013773A">
          <w:rPr>
            <w:rFonts w:eastAsiaTheme="minorHAnsi"/>
            <w:i/>
          </w:rPr>
          <w:t>URI(</w:t>
        </w:r>
        <w:r>
          <w:rPr>
            <w:rFonts w:eastAsiaTheme="minorHAnsi"/>
            <w:i/>
          </w:rPr>
          <w:t>stage statements</w:t>
        </w:r>
        <w:r w:rsidRPr="0013773A">
          <w:rPr>
            <w:rFonts w:eastAsiaTheme="minorHAnsi"/>
            <w:i/>
          </w:rPr>
          <w:t>)</w:t>
        </w:r>
        <w:r w:rsidRPr="0013773A">
          <w:rPr>
            <w:rFonts w:ascii="Courier" w:eastAsiaTheme="minorHAnsi" w:hAnsi="Courier" w:cs="Courier"/>
            <w:color w:val="000000"/>
            <w:shd w:val="clear" w:color="auto" w:fill="EFEFF5"/>
          </w:rPr>
          <w:t xml:space="preserve">&lt;/dc:abstract&gt; </w:t>
        </w:r>
      </w:ins>
    </w:p>
    <w:p w14:paraId="040C7E9E" w14:textId="77777777" w:rsidR="00665686" w:rsidRPr="0013773A" w:rsidRDefault="00665686" w:rsidP="0066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13773A">
        <w:rPr>
          <w:rFonts w:ascii="Courier" w:eastAsiaTheme="minorHAnsi" w:hAnsi="Courier" w:cs="Courier"/>
          <w:color w:val="000000"/>
          <w:shd w:val="clear" w:color="auto" w:fill="EFEFF5"/>
        </w:rPr>
        <w:t xml:space="preserve">     &lt;dc:abstract&gt;</w:t>
      </w:r>
      <w:r w:rsidRPr="0013773A">
        <w:rPr>
          <w:rFonts w:eastAsiaTheme="minorHAnsi"/>
          <w:i/>
        </w:rPr>
        <w:t>URI(organisation</w:t>
      </w:r>
      <w:ins w:id="412" w:author="Nicholas, Nick" w:date="2013-02-26T10:03:00Z">
        <w:r w:rsidR="004B2C0C">
          <w:rPr>
            <w:rFonts w:eastAsiaTheme="minorHAnsi"/>
            <w:i/>
          </w:rPr>
          <w:t xml:space="preserve"> of content</w:t>
        </w:r>
      </w:ins>
      <w:r w:rsidRPr="0013773A">
        <w:rPr>
          <w:rFonts w:eastAsiaTheme="minorHAnsi"/>
          <w:i/>
        </w:rPr>
        <w:t>)</w:t>
      </w:r>
      <w:r w:rsidRPr="0013773A">
        <w:rPr>
          <w:rFonts w:ascii="Courier" w:eastAsiaTheme="minorHAnsi" w:hAnsi="Courier" w:cs="Courier"/>
          <w:color w:val="000000"/>
          <w:shd w:val="clear" w:color="auto" w:fill="EFEFF5"/>
        </w:rPr>
        <w:t xml:space="preserve">&lt;/dc:abstract&gt; </w:t>
      </w:r>
    </w:p>
    <w:p w14:paraId="6E6215B7" w14:textId="77777777" w:rsidR="004B2C0C" w:rsidRPr="0013773A" w:rsidRDefault="004B2C0C" w:rsidP="004B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13" w:author="Nicholas, Nick" w:date="2013-02-26T10:04:00Z"/>
          <w:rFonts w:ascii="Courier" w:eastAsiaTheme="minorHAnsi" w:hAnsi="Courier" w:cs="Courier"/>
          <w:color w:val="000000"/>
          <w:shd w:val="clear" w:color="auto" w:fill="EFEFF5"/>
        </w:rPr>
      </w:pPr>
      <w:ins w:id="414" w:author="Nicholas, Nick" w:date="2013-02-26T10:04:00Z">
        <w:r w:rsidRPr="0013773A">
          <w:rPr>
            <w:rFonts w:ascii="Courier" w:eastAsiaTheme="minorHAnsi" w:hAnsi="Courier" w:cs="Courier"/>
            <w:color w:val="000000"/>
            <w:shd w:val="clear" w:color="auto" w:fill="EFEFF5"/>
          </w:rPr>
          <w:t xml:space="preserve">     &lt;dc:abstract&gt;</w:t>
        </w:r>
        <w:r w:rsidRPr="0013773A">
          <w:rPr>
            <w:rFonts w:eastAsiaTheme="minorHAnsi"/>
            <w:i/>
          </w:rPr>
          <w:t>URI(</w:t>
        </w:r>
        <w:r>
          <w:rPr>
            <w:rFonts w:eastAsiaTheme="minorHAnsi"/>
            <w:i/>
          </w:rPr>
          <w:t>life skills</w:t>
        </w:r>
        <w:r w:rsidRPr="0013773A">
          <w:rPr>
            <w:rFonts w:eastAsiaTheme="minorHAnsi"/>
            <w:i/>
          </w:rPr>
          <w:t>)</w:t>
        </w:r>
        <w:r w:rsidRPr="0013773A">
          <w:rPr>
            <w:rFonts w:ascii="Courier" w:eastAsiaTheme="minorHAnsi" w:hAnsi="Courier" w:cs="Courier"/>
            <w:color w:val="000000"/>
            <w:shd w:val="clear" w:color="auto" w:fill="EFEFF5"/>
          </w:rPr>
          <w:t xml:space="preserve">&lt;/dc:abstract&gt; </w:t>
        </w:r>
      </w:ins>
    </w:p>
    <w:p w14:paraId="43E7EEAA" w14:textId="77777777" w:rsidR="004B2C0C" w:rsidRPr="0013773A" w:rsidRDefault="004B2C0C" w:rsidP="004B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15" w:author="Nicholas, Nick" w:date="2013-02-26T10:04:00Z"/>
          <w:rFonts w:ascii="Courier" w:eastAsiaTheme="minorHAnsi" w:hAnsi="Courier" w:cs="Courier"/>
          <w:color w:val="000000"/>
          <w:shd w:val="clear" w:color="auto" w:fill="EFEFF5"/>
        </w:rPr>
      </w:pPr>
      <w:ins w:id="416" w:author="Nicholas, Nick" w:date="2013-02-26T10:04:00Z">
        <w:r w:rsidRPr="0013773A">
          <w:rPr>
            <w:rFonts w:ascii="Courier" w:eastAsiaTheme="minorHAnsi" w:hAnsi="Courier" w:cs="Courier"/>
            <w:color w:val="000000"/>
            <w:shd w:val="clear" w:color="auto" w:fill="EFEFF5"/>
          </w:rPr>
          <w:t xml:space="preserve">     &lt;dc:abstract&gt;</w:t>
        </w:r>
        <w:r w:rsidRPr="0013773A">
          <w:rPr>
            <w:rFonts w:eastAsiaTheme="minorHAnsi"/>
            <w:i/>
          </w:rPr>
          <w:t>URI(</w:t>
        </w:r>
        <w:r>
          <w:rPr>
            <w:rFonts w:eastAsiaTheme="minorHAnsi"/>
            <w:i/>
          </w:rPr>
          <w:t>assessment</w:t>
        </w:r>
        <w:r w:rsidRPr="0013773A">
          <w:rPr>
            <w:rFonts w:eastAsiaTheme="minorHAnsi"/>
            <w:i/>
          </w:rPr>
          <w:t>)</w:t>
        </w:r>
        <w:r w:rsidRPr="0013773A">
          <w:rPr>
            <w:rFonts w:ascii="Courier" w:eastAsiaTheme="minorHAnsi" w:hAnsi="Courier" w:cs="Courier"/>
            <w:color w:val="000000"/>
            <w:shd w:val="clear" w:color="auto" w:fill="EFEFF5"/>
          </w:rPr>
          <w:t xml:space="preserve">&lt;/dc:abstract&gt; </w:t>
        </w:r>
        <w:commentRangeEnd w:id="397"/>
        <w:r w:rsidR="00537E63">
          <w:rPr>
            <w:rStyle w:val="CommentReference"/>
          </w:rPr>
          <w:commentReference w:id="397"/>
        </w:r>
      </w:ins>
    </w:p>
    <w:p w14:paraId="33BBB9DD" w14:textId="77777777" w:rsidR="00FD27AC" w:rsidRPr="0013773A"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13773A">
        <w:rPr>
          <w:rFonts w:ascii="Courier" w:eastAsiaTheme="minorHAnsi" w:hAnsi="Courier" w:cs="Courier"/>
          <w:color w:val="000000"/>
          <w:shd w:val="clear" w:color="auto" w:fill="EFEFF5"/>
        </w:rPr>
        <w:t xml:space="preserve">     &lt;dc:</w:t>
      </w:r>
      <w:r w:rsidR="004B4FA5" w:rsidRPr="0013773A">
        <w:rPr>
          <w:rFonts w:ascii="Courier" w:eastAsiaTheme="minorHAnsi" w:hAnsi="Courier" w:cs="Courier"/>
          <w:color w:val="000000"/>
          <w:shd w:val="clear" w:color="auto" w:fill="EFEFF5"/>
        </w:rPr>
        <w:t>tableOfContents&gt;</w:t>
      </w:r>
      <w:r w:rsidR="004B4FA5" w:rsidRPr="0013773A">
        <w:rPr>
          <w:rFonts w:eastAsiaTheme="minorHAnsi"/>
          <w:i/>
        </w:rPr>
        <w:t>URI</w:t>
      </w:r>
      <w:r w:rsidRPr="0013773A">
        <w:rPr>
          <w:rFonts w:eastAsiaTheme="minorHAnsi"/>
          <w:i/>
        </w:rPr>
        <w:t>(</w:t>
      </w:r>
      <w:r w:rsidR="00F0493D" w:rsidRPr="0013773A">
        <w:rPr>
          <w:rFonts w:eastAsiaTheme="minorHAnsi"/>
          <w:i/>
        </w:rPr>
        <w:t>JSON manifest</w:t>
      </w:r>
      <w:r w:rsidR="004B4FA5" w:rsidRPr="0013773A">
        <w:rPr>
          <w:rFonts w:ascii="Courier" w:eastAsiaTheme="minorHAnsi" w:hAnsi="Courier" w:cs="Courier"/>
          <w:color w:val="000000"/>
          <w:shd w:val="clear" w:color="auto" w:fill="EFEFF5"/>
        </w:rPr>
        <w:t>)</w:t>
      </w:r>
      <w:r w:rsidRPr="0013773A">
        <w:rPr>
          <w:rFonts w:ascii="Courier" w:eastAsiaTheme="minorHAnsi" w:hAnsi="Courier" w:cs="Courier"/>
          <w:color w:val="000000"/>
          <w:shd w:val="clear" w:color="auto" w:fill="EFEFF5"/>
        </w:rPr>
        <w:t>&lt;/dc:</w:t>
      </w:r>
      <w:r w:rsidR="004B4FA5" w:rsidRPr="0013773A">
        <w:rPr>
          <w:rFonts w:ascii="Courier" w:eastAsiaTheme="minorHAnsi" w:hAnsi="Courier" w:cs="Courier"/>
          <w:color w:val="000000"/>
          <w:shd w:val="clear" w:color="auto" w:fill="EFEFF5"/>
        </w:rPr>
        <w:t>tableOfContents</w:t>
      </w:r>
      <w:r w:rsidRPr="0013773A">
        <w:rPr>
          <w:rFonts w:ascii="Courier" w:eastAsiaTheme="minorHAnsi" w:hAnsi="Courier" w:cs="Courier"/>
          <w:color w:val="000000"/>
          <w:shd w:val="clear" w:color="auto" w:fill="EFEFF5"/>
        </w:rPr>
        <w:t xml:space="preserve">&gt; </w:t>
      </w:r>
    </w:p>
    <w:p w14:paraId="43D61F6A" w14:textId="77777777" w:rsidR="00FD27AC" w:rsidRPr="0013773A"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13773A">
        <w:rPr>
          <w:rFonts w:ascii="Courier" w:eastAsiaTheme="minorHAnsi" w:hAnsi="Courier" w:cs="Courier"/>
          <w:color w:val="000000"/>
          <w:shd w:val="clear" w:color="auto" w:fill="EFEFF5"/>
        </w:rPr>
        <w:t xml:space="preserve">     </w:t>
      </w:r>
      <w:r w:rsidRPr="0013773A">
        <w:rPr>
          <w:rFonts w:eastAsiaTheme="minorHAnsi"/>
          <w:i/>
        </w:rPr>
        <w:t xml:space="preserve">&lt;!-- Ordering </w:t>
      </w:r>
      <w:r w:rsidR="002B56DB" w:rsidRPr="0013773A">
        <w:rPr>
          <w:rFonts w:eastAsiaTheme="minorHAnsi"/>
          <w:i/>
        </w:rPr>
        <w:t xml:space="preserve">is significant </w:t>
      </w:r>
      <w:r w:rsidR="00F0493D" w:rsidRPr="0013773A">
        <w:rPr>
          <w:rFonts w:eastAsiaTheme="minorHAnsi"/>
          <w:i/>
        </w:rPr>
        <w:t>in JSON Manifest</w:t>
      </w:r>
      <w:r w:rsidRPr="0013773A">
        <w:rPr>
          <w:rFonts w:eastAsiaTheme="minorHAnsi"/>
          <w:i/>
        </w:rPr>
        <w:t xml:space="preserve"> --&gt;</w:t>
      </w:r>
      <w:r w:rsidRPr="0013773A">
        <w:rPr>
          <w:rFonts w:ascii="Courier" w:eastAsiaTheme="minorHAnsi" w:hAnsi="Courier" w:cs="Courier"/>
          <w:color w:val="000000"/>
          <w:shd w:val="clear" w:color="auto" w:fill="EFEFF5"/>
        </w:rPr>
        <w:t xml:space="preserve"> </w:t>
      </w:r>
    </w:p>
    <w:p w14:paraId="087FEDF8" w14:textId="77777777" w:rsidR="00FD27AC" w:rsidRPr="00A75292" w:rsidRDefault="004B4FA5"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w:t>
      </w:r>
      <w:r w:rsidR="00FD27AC" w:rsidRPr="00A75292">
        <w:rPr>
          <w:rFonts w:ascii="Courier" w:eastAsiaTheme="minorHAnsi" w:hAnsi="Courier" w:cs="Courier"/>
          <w:color w:val="000000"/>
          <w:shd w:val="clear" w:color="auto" w:fill="EFEFF5"/>
        </w:rPr>
        <w:t>&lt;gemq:hasChild rdf:resource="</w:t>
      </w:r>
      <w:r w:rsidR="00E326E5" w:rsidRPr="00A75292">
        <w:rPr>
          <w:rFonts w:eastAsiaTheme="minorHAnsi"/>
          <w:i/>
        </w:rPr>
        <w:t>URI</w:t>
      </w:r>
      <w:r w:rsidR="00FD27AC" w:rsidRPr="00A75292">
        <w:rPr>
          <w:rFonts w:eastAsiaTheme="minorHAnsi"/>
          <w:i/>
        </w:rPr>
        <w:t>(Strand 1</w:t>
      </w:r>
      <w:r w:rsidR="00FD27AC" w:rsidRPr="00A75292">
        <w:rPr>
          <w:rFonts w:ascii="Courier" w:eastAsiaTheme="minorHAnsi" w:hAnsi="Courier" w:cs="Courier"/>
          <w:color w:val="000000"/>
          <w:shd w:val="clear" w:color="auto" w:fill="EFEFF5"/>
        </w:rPr>
        <w:t xml:space="preserve">)"/&gt; </w:t>
      </w:r>
    </w:p>
    <w:p w14:paraId="2ED8E902"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 </w:t>
      </w:r>
    </w:p>
    <w:p w14:paraId="526FC81E" w14:textId="77777777" w:rsidR="00FD27AC" w:rsidRPr="00A75292" w:rsidRDefault="004B4FA5"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w:t>
      </w:r>
      <w:r w:rsidR="00FD27AC" w:rsidRPr="00A75292">
        <w:rPr>
          <w:rFonts w:ascii="Courier" w:eastAsiaTheme="minorHAnsi" w:hAnsi="Courier" w:cs="Courier"/>
          <w:color w:val="000000"/>
          <w:shd w:val="clear" w:color="auto" w:fill="EFEFF5"/>
        </w:rPr>
        <w:t>&lt;gemq:hasChild rdf:resource="</w:t>
      </w:r>
      <w:r w:rsidR="00E326E5" w:rsidRPr="00A75292">
        <w:rPr>
          <w:rFonts w:eastAsiaTheme="minorHAnsi"/>
          <w:i/>
        </w:rPr>
        <w:t>URI</w:t>
      </w:r>
      <w:r w:rsidR="00FD27AC" w:rsidRPr="00A75292">
        <w:rPr>
          <w:rFonts w:eastAsiaTheme="minorHAnsi"/>
          <w:i/>
        </w:rPr>
        <w:t>(Strand n</w:t>
      </w:r>
      <w:r w:rsidR="00FD27AC" w:rsidRPr="00A75292">
        <w:rPr>
          <w:rFonts w:ascii="Courier" w:eastAsiaTheme="minorHAnsi" w:hAnsi="Courier" w:cs="Courier"/>
          <w:color w:val="000000"/>
          <w:shd w:val="clear" w:color="auto" w:fill="EFEFF5"/>
        </w:rPr>
        <w:t xml:space="preserve">)"/&gt; </w:t>
      </w:r>
    </w:p>
    <w:p w14:paraId="255D114C" w14:textId="77777777" w:rsidR="00FD27AC" w:rsidRPr="00A75292" w:rsidRDefault="004B4FA5"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w:t>
      </w:r>
      <w:r w:rsidR="00FD27AC" w:rsidRPr="00A75292">
        <w:rPr>
          <w:rFonts w:ascii="Courier" w:eastAsiaTheme="minorHAnsi" w:hAnsi="Courier" w:cs="Courier"/>
          <w:color w:val="000000"/>
          <w:shd w:val="clear" w:color="auto" w:fill="EFEFF5"/>
        </w:rPr>
        <w:t>&lt;gemq:hasChild rdf:resource="</w:t>
      </w:r>
      <w:r w:rsidR="00E326E5" w:rsidRPr="00A75292">
        <w:rPr>
          <w:rFonts w:eastAsiaTheme="minorHAnsi"/>
          <w:i/>
        </w:rPr>
        <w:t>URI</w:t>
      </w:r>
      <w:r w:rsidR="00FD27AC" w:rsidRPr="00A75292">
        <w:rPr>
          <w:rFonts w:eastAsiaTheme="minorHAnsi"/>
          <w:i/>
        </w:rPr>
        <w:t>(</w:t>
      </w:r>
      <w:del w:id="417" w:author="Nicholas, Nick" w:date="2013-02-26T10:05:00Z">
        <w:r w:rsidR="00FD27AC" w:rsidRPr="00A75292" w:rsidDel="00537E63">
          <w:rPr>
            <w:rFonts w:eastAsiaTheme="minorHAnsi"/>
            <w:i/>
          </w:rPr>
          <w:delText xml:space="preserve">YearLevel </w:delText>
        </w:r>
      </w:del>
      <w:ins w:id="418" w:author="Nicholas, Nick" w:date="2013-02-26T10:05:00Z">
        <w:r w:rsidR="00537E63">
          <w:rPr>
            <w:rFonts w:eastAsiaTheme="minorHAnsi"/>
            <w:i/>
          </w:rPr>
          <w:t>Stage</w:t>
        </w:r>
        <w:r w:rsidR="00537E63" w:rsidRPr="00A75292">
          <w:rPr>
            <w:rFonts w:eastAsiaTheme="minorHAnsi"/>
            <w:i/>
          </w:rPr>
          <w:t xml:space="preserve"> </w:t>
        </w:r>
      </w:ins>
      <w:r w:rsidR="00FD27AC" w:rsidRPr="00A75292">
        <w:rPr>
          <w:rFonts w:eastAsiaTheme="minorHAnsi"/>
          <w:i/>
        </w:rPr>
        <w:t>1</w:t>
      </w:r>
      <w:r w:rsidR="00FD27AC" w:rsidRPr="00A75292">
        <w:rPr>
          <w:rFonts w:ascii="Courier" w:eastAsiaTheme="minorHAnsi" w:hAnsi="Courier" w:cs="Courier"/>
          <w:color w:val="000000"/>
          <w:shd w:val="clear" w:color="auto" w:fill="EFEFF5"/>
        </w:rPr>
        <w:t xml:space="preserve">)"/&gt; </w:t>
      </w:r>
    </w:p>
    <w:p w14:paraId="7E6D67BF" w14:textId="77777777" w:rsidR="00FD27AC" w:rsidRPr="00A75292"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 </w:t>
      </w:r>
    </w:p>
    <w:p w14:paraId="4632141B" w14:textId="77777777" w:rsidR="00FD27AC" w:rsidRPr="00FD27AC" w:rsidRDefault="004B4FA5"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A75292">
        <w:rPr>
          <w:rFonts w:ascii="Courier" w:eastAsiaTheme="minorHAnsi" w:hAnsi="Courier" w:cs="Courier"/>
          <w:color w:val="000000"/>
          <w:shd w:val="clear" w:color="auto" w:fill="EFEFF5"/>
        </w:rPr>
        <w:t xml:space="preserve">      </w:t>
      </w:r>
      <w:r w:rsidR="00FD27AC" w:rsidRPr="00A75292">
        <w:rPr>
          <w:rFonts w:ascii="Courier" w:eastAsiaTheme="minorHAnsi" w:hAnsi="Courier" w:cs="Courier"/>
          <w:color w:val="000000"/>
          <w:shd w:val="clear" w:color="auto" w:fill="EFEFF5"/>
        </w:rPr>
        <w:t>&lt;gemq:hasChild rdf:resource="</w:t>
      </w:r>
      <w:r w:rsidR="00E326E5" w:rsidRPr="00A75292">
        <w:rPr>
          <w:rFonts w:eastAsiaTheme="minorHAnsi"/>
          <w:i/>
        </w:rPr>
        <w:t>URI</w:t>
      </w:r>
      <w:r w:rsidR="00FD27AC" w:rsidRPr="00A75292">
        <w:rPr>
          <w:rFonts w:eastAsiaTheme="minorHAnsi"/>
          <w:i/>
        </w:rPr>
        <w:t>(</w:t>
      </w:r>
      <w:del w:id="419" w:author="Nicholas, Nick" w:date="2013-02-26T10:05:00Z">
        <w:r w:rsidR="00FD27AC" w:rsidRPr="00A75292" w:rsidDel="00537E63">
          <w:rPr>
            <w:rFonts w:eastAsiaTheme="minorHAnsi"/>
            <w:i/>
          </w:rPr>
          <w:delText xml:space="preserve">YearLevel </w:delText>
        </w:r>
      </w:del>
      <w:ins w:id="420" w:author="Nicholas, Nick" w:date="2013-02-26T10:05:00Z">
        <w:r w:rsidR="00537E63">
          <w:rPr>
            <w:rFonts w:eastAsiaTheme="minorHAnsi"/>
            <w:i/>
          </w:rPr>
          <w:t>Stage</w:t>
        </w:r>
        <w:r w:rsidR="00537E63" w:rsidRPr="00A75292">
          <w:rPr>
            <w:rFonts w:eastAsiaTheme="minorHAnsi"/>
            <w:i/>
          </w:rPr>
          <w:t xml:space="preserve"> </w:t>
        </w:r>
      </w:ins>
      <w:r w:rsidR="00FD27AC" w:rsidRPr="00A75292">
        <w:rPr>
          <w:rFonts w:eastAsiaTheme="minorHAnsi"/>
          <w:i/>
        </w:rPr>
        <w:t>n</w:t>
      </w:r>
      <w:r w:rsidR="00FD27AC" w:rsidRPr="00A75292">
        <w:rPr>
          <w:rFonts w:ascii="Courier" w:eastAsiaTheme="minorHAnsi" w:hAnsi="Courier" w:cs="Courier"/>
          <w:color w:val="000000"/>
          <w:shd w:val="clear" w:color="auto" w:fill="EFEFF5"/>
        </w:rPr>
        <w:t>)"/&gt;</w:t>
      </w:r>
      <w:r w:rsidR="00FD27AC" w:rsidRPr="00FD27AC">
        <w:rPr>
          <w:rFonts w:ascii="Courier" w:eastAsiaTheme="minorHAnsi" w:hAnsi="Courier" w:cs="Courier"/>
          <w:color w:val="000000"/>
          <w:shd w:val="clear" w:color="auto" w:fill="EFEFF5"/>
        </w:rPr>
        <w:t xml:space="preserve"> </w:t>
      </w:r>
    </w:p>
    <w:p w14:paraId="0A3A2442" w14:textId="77777777" w:rsidR="00FD27AC" w:rsidRPr="00FD27AC"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FD27AC">
        <w:rPr>
          <w:rFonts w:ascii="Courier" w:eastAsiaTheme="minorHAnsi" w:hAnsi="Courier" w:cs="Courier"/>
          <w:color w:val="000000"/>
          <w:shd w:val="clear" w:color="auto" w:fill="EFEFF5"/>
        </w:rPr>
        <w:t xml:space="preserve">   &lt;/asn:StandardDocument&gt; </w:t>
      </w:r>
    </w:p>
    <w:p w14:paraId="738DA049" w14:textId="77777777" w:rsidR="00FD27AC" w:rsidRDefault="00FD27A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FD27AC">
        <w:rPr>
          <w:rFonts w:ascii="Courier" w:eastAsiaTheme="minorHAnsi" w:hAnsi="Courier" w:cs="Courier"/>
          <w:color w:val="000000"/>
          <w:shd w:val="clear" w:color="auto" w:fill="EFEFF5"/>
        </w:rPr>
        <w:t>&lt;/rdf:RDF&gt;</w:t>
      </w:r>
    </w:p>
    <w:p w14:paraId="1B4B0616" w14:textId="77777777" w:rsidR="004B4FA5" w:rsidRDefault="004B4FA5"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p>
    <w:p w14:paraId="28352D52" w14:textId="77777777" w:rsidR="004B4FA5" w:rsidRDefault="004B4FA5"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p>
    <w:p w14:paraId="1B186687" w14:textId="77777777" w:rsidR="00F048D2" w:rsidRDefault="00F048D2" w:rsidP="00C868D3">
      <w:pPr>
        <w:pStyle w:val="Heading3"/>
        <w:rPr>
          <w:rFonts w:eastAsiaTheme="minorHAnsi"/>
          <w:shd w:val="clear" w:color="auto" w:fill="FFFFFF"/>
        </w:rPr>
      </w:pPr>
      <w:bookmarkStart w:id="421" w:name="_Toc326243139"/>
      <w:r>
        <w:rPr>
          <w:rFonts w:eastAsiaTheme="minorHAnsi"/>
          <w:shd w:val="clear" w:color="auto" w:fill="FFFFFF"/>
        </w:rPr>
        <w:t xml:space="preserve">Machine Readable form of </w:t>
      </w:r>
      <w:r w:rsidR="00C868D3">
        <w:rPr>
          <w:rFonts w:eastAsiaTheme="minorHAnsi"/>
          <w:shd w:val="clear" w:color="auto" w:fill="FFFFFF"/>
        </w:rPr>
        <w:t>Standard</w:t>
      </w:r>
      <w:r>
        <w:rPr>
          <w:rFonts w:eastAsiaTheme="minorHAnsi"/>
          <w:shd w:val="clear" w:color="auto" w:fill="FFFFFF"/>
        </w:rPr>
        <w:t>Document</w:t>
      </w:r>
      <w:bookmarkEnd w:id="421"/>
    </w:p>
    <w:p w14:paraId="12220450" w14:textId="77777777" w:rsidR="00F048D2" w:rsidRDefault="00F048D2" w:rsidP="00F048D2">
      <w:pPr>
        <w:rPr>
          <w:rFonts w:eastAsiaTheme="minorHAnsi"/>
        </w:rPr>
      </w:pPr>
      <w:r>
        <w:rPr>
          <w:rFonts w:eastAsiaTheme="minorHAnsi"/>
        </w:rPr>
        <w:t xml:space="preserve">As indicated, </w:t>
      </w:r>
      <w:r w:rsidRPr="00FD27AC">
        <w:rPr>
          <w:rFonts w:ascii="Courier" w:eastAsiaTheme="minorHAnsi" w:hAnsi="Courier" w:cs="Courier"/>
          <w:color w:val="000000"/>
          <w:shd w:val="clear" w:color="auto" w:fill="EFEFF5"/>
        </w:rPr>
        <w:t>asn:StandardDocument</w:t>
      </w:r>
      <w:r>
        <w:rPr>
          <w:rFonts w:eastAsiaTheme="minorHAnsi"/>
        </w:rPr>
        <w:t xml:space="preserve"> contains metadata about the </w:t>
      </w:r>
      <w:r w:rsidR="00FD6A63">
        <w:rPr>
          <w:rFonts w:eastAsiaTheme="minorHAnsi"/>
        </w:rPr>
        <w:t>curriculum itself, as opposed to metadata about the RDF</w:t>
      </w:r>
      <w:r w:rsidR="00963C2C">
        <w:rPr>
          <w:rFonts w:eastAsiaTheme="minorHAnsi"/>
        </w:rPr>
        <w:t xml:space="preserve">; </w:t>
      </w:r>
      <w:ins w:id="422" w:author="Nicholas, Nick" w:date="2013-02-26T10:08:00Z">
        <w:r w:rsidR="003325D2">
          <w:rPr>
            <w:rFonts w:eastAsiaTheme="minorHAnsi"/>
          </w:rPr>
          <w:t xml:space="preserve">in the case of the Australian Curriculum </w:t>
        </w:r>
      </w:ins>
      <w:r w:rsidR="00963C2C">
        <w:rPr>
          <w:rFonts w:eastAsiaTheme="minorHAnsi"/>
        </w:rPr>
        <w:t>for example, ACARA is the author of the curriculum, but ESA creates the RDF encoding of the curriculum</w:t>
      </w:r>
      <w:r w:rsidR="00FD6A63">
        <w:rPr>
          <w:rFonts w:eastAsiaTheme="minorHAnsi"/>
        </w:rPr>
        <w:t>. The RDF document itself can be described using the following template:</w:t>
      </w:r>
    </w:p>
    <w:p w14:paraId="3E0C3E8A" w14:textId="77777777" w:rsidR="00B65D0B" w:rsidRPr="00FD27AC" w:rsidRDefault="00B65D0B" w:rsidP="00B6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FD27AC">
        <w:rPr>
          <w:rFonts w:ascii="Courier" w:eastAsiaTheme="minorHAnsi" w:hAnsi="Courier" w:cs="Courier"/>
          <w:color w:val="000000"/>
          <w:shd w:val="clear" w:color="auto" w:fill="EFEFF5"/>
        </w:rPr>
        <w:t xml:space="preserve">&lt;rdf:RDF xmlns:rdf="http://www.w3.org/1999/02/22-rdf-syntax-ns#"    xmlns:dc="http://purl.org/dc/elements/1.1/"    xmlns:asn="http://purl.org/ASN/schema/core/"    xmlns:loc="http://www.loc.gov/loc.terms/relators/"    xmlns:dcterms="http://purl.org/dc/terms/"    xmlns:foaf="http://xmlns.com/foaf/0.1/"    </w:t>
      </w:r>
      <w:r w:rsidR="00D33F6B">
        <w:rPr>
          <w:rFonts w:ascii="Courier" w:eastAsiaTheme="minorHAnsi" w:hAnsi="Courier" w:cs="Courier"/>
          <w:color w:val="000000"/>
          <w:shd w:val="clear" w:color="auto" w:fill="EFEFF5"/>
        </w:rPr>
        <w:br/>
      </w:r>
      <w:r w:rsidR="00D33F6B" w:rsidRPr="00FD27AC">
        <w:rPr>
          <w:rFonts w:ascii="Courier" w:eastAsiaTheme="minorHAnsi" w:hAnsi="Courier" w:cs="Courier"/>
          <w:color w:val="000000"/>
          <w:shd w:val="clear" w:color="auto" w:fill="EFEFF5"/>
        </w:rPr>
        <w:t>xmlns:</w:t>
      </w:r>
      <w:r w:rsidR="00D33F6B">
        <w:rPr>
          <w:rFonts w:ascii="Courier" w:eastAsiaTheme="minorHAnsi" w:hAnsi="Courier" w:cs="Courier"/>
          <w:color w:val="000000"/>
          <w:shd w:val="clear" w:color="auto" w:fill="EFEFF5"/>
        </w:rPr>
        <w:t>cc</w:t>
      </w:r>
      <w:r w:rsidR="00D33F6B" w:rsidRPr="00FD27AC">
        <w:rPr>
          <w:rFonts w:ascii="Courier" w:eastAsiaTheme="minorHAnsi" w:hAnsi="Courier" w:cs="Courier"/>
          <w:color w:val="000000"/>
          <w:shd w:val="clear" w:color="auto" w:fill="EFEFF5"/>
        </w:rPr>
        <w:t>="</w:t>
      </w:r>
      <w:r w:rsidR="00D33F6B" w:rsidRPr="00D33F6B">
        <w:rPr>
          <w:rFonts w:ascii="Courier" w:eastAsiaTheme="minorHAnsi" w:hAnsi="Courier" w:cs="Courier"/>
          <w:color w:val="000000"/>
          <w:shd w:val="clear" w:color="auto" w:fill="EFEFF5"/>
        </w:rPr>
        <w:t>http://creativecommons.org/ns#</w:t>
      </w:r>
      <w:r w:rsidR="00D33F6B" w:rsidRPr="00FD27AC">
        <w:rPr>
          <w:rFonts w:ascii="Courier" w:eastAsiaTheme="minorHAnsi" w:hAnsi="Courier" w:cs="Courier"/>
          <w:color w:val="000000"/>
          <w:shd w:val="clear" w:color="auto" w:fill="EFEFF5"/>
        </w:rPr>
        <w:t xml:space="preserve">"    </w:t>
      </w:r>
      <w:r w:rsidRPr="00FD27AC">
        <w:rPr>
          <w:rFonts w:ascii="Courier" w:eastAsiaTheme="minorHAnsi" w:hAnsi="Courier" w:cs="Courier"/>
          <w:color w:val="000000"/>
          <w:shd w:val="clear" w:color="auto" w:fill="EFEFF5"/>
        </w:rPr>
        <w:t>xmlns:rdfs="http://www.w3.org/2000/01/rdf-schema#"</w:t>
      </w:r>
      <w:r>
        <w:rPr>
          <w:rFonts w:ascii="Courier" w:eastAsiaTheme="minorHAnsi" w:hAnsi="Courier" w:cs="Courier"/>
          <w:color w:val="000000"/>
          <w:shd w:val="clear" w:color="auto" w:fill="EFEFF5"/>
        </w:rPr>
        <w:t>&gt;</w:t>
      </w:r>
      <w:r w:rsidRPr="00FD27AC">
        <w:rPr>
          <w:rFonts w:ascii="Courier" w:eastAsiaTheme="minorHAnsi" w:hAnsi="Courier" w:cs="Courier"/>
          <w:color w:val="000000"/>
          <w:shd w:val="clear" w:color="auto" w:fill="EFEFF5"/>
        </w:rPr>
        <w:t xml:space="preserve"> </w:t>
      </w:r>
    </w:p>
    <w:p w14:paraId="76C806ED" w14:textId="77777777" w:rsidR="00963C2C" w:rsidRDefault="00963C2C" w:rsidP="00963C2C">
      <w:pPr>
        <w:pStyle w:val="HTMLPreformatted"/>
        <w:rPr>
          <w:color w:val="000000"/>
        </w:rPr>
      </w:pPr>
      <w:r>
        <w:rPr>
          <w:color w:val="000000"/>
        </w:rPr>
        <w:t>&lt;rdf:Description rdf:about="</w:t>
      </w:r>
      <w:r>
        <w:rPr>
          <w:rFonts w:ascii="Arial" w:hAnsi="Arial" w:cs="Times New Roman"/>
          <w:i/>
        </w:rPr>
        <w:t>URI(</w:t>
      </w:r>
      <w:del w:id="423" w:author="Nicholas, Nick" w:date="2013-02-26T10:08:00Z">
        <w:r w:rsidDel="003325D2">
          <w:rPr>
            <w:rFonts w:ascii="Arial" w:hAnsi="Arial" w:cs="Times New Roman"/>
            <w:i/>
          </w:rPr>
          <w:delText>Australian Curriculum</w:delText>
        </w:r>
      </w:del>
      <w:ins w:id="424" w:author="Nicholas, Nick" w:date="2013-02-26T10:08:00Z">
        <w:r w:rsidR="003325D2">
          <w:rPr>
            <w:rFonts w:ascii="Arial" w:hAnsi="Arial" w:cs="Times New Roman"/>
            <w:i/>
          </w:rPr>
          <w:t>NSW Board of Studies Syllabus</w:t>
        </w:r>
      </w:ins>
      <w:r>
        <w:rPr>
          <w:rFonts w:ascii="Arial" w:hAnsi="Arial" w:cs="Times New Roman"/>
          <w:i/>
        </w:rPr>
        <w:t xml:space="preserve"> Document RDF </w:t>
      </w:r>
      <w:r w:rsidR="00B65D0B">
        <w:rPr>
          <w:rFonts w:ascii="Arial" w:hAnsi="Arial" w:cs="Times New Roman"/>
          <w:i/>
        </w:rPr>
        <w:t>filename</w:t>
      </w:r>
      <w:r>
        <w:rPr>
          <w:rFonts w:ascii="Arial" w:hAnsi="Arial" w:cs="Times New Roman"/>
          <w:i/>
        </w:rPr>
        <w:t>)</w:t>
      </w:r>
      <w:r>
        <w:rPr>
          <w:color w:val="000000"/>
        </w:rPr>
        <w:t>"&gt;</w:t>
      </w:r>
    </w:p>
    <w:p w14:paraId="72BEA748" w14:textId="77777777" w:rsidR="00963C2C" w:rsidRDefault="00963C2C" w:rsidP="00963C2C">
      <w:pPr>
        <w:pStyle w:val="HTMLPreformatted"/>
        <w:rPr>
          <w:color w:val="000000"/>
        </w:rPr>
      </w:pPr>
      <w:r>
        <w:rPr>
          <w:color w:val="000000"/>
        </w:rPr>
        <w:t xml:space="preserve">      &lt;foaf:primaryTopic rdf:resource="</w:t>
      </w:r>
      <w:r w:rsidR="00B65D0B" w:rsidRPr="00B65D0B">
        <w:rPr>
          <w:rFonts w:ascii="Arial" w:hAnsi="Arial" w:cs="Times New Roman"/>
          <w:i/>
        </w:rPr>
        <w:t>URI(</w:t>
      </w:r>
      <w:ins w:id="425" w:author="Nicholas, Nick" w:date="2013-02-26T10:08:00Z">
        <w:r w:rsidR="003325D2">
          <w:rPr>
            <w:rFonts w:ascii="Arial" w:hAnsi="Arial" w:cs="Times New Roman"/>
            <w:i/>
          </w:rPr>
          <w:t xml:space="preserve">NSW Board of Studies Syllabus </w:t>
        </w:r>
      </w:ins>
      <w:del w:id="426" w:author="Nicholas, Nick" w:date="2013-02-26T10:08:00Z">
        <w:r w:rsidR="00B65D0B" w:rsidRPr="00B65D0B" w:rsidDel="003325D2">
          <w:rPr>
            <w:rFonts w:ascii="Arial" w:hAnsi="Arial" w:cs="Times New Roman"/>
            <w:i/>
          </w:rPr>
          <w:delText xml:space="preserve">Australian Curriculum </w:delText>
        </w:r>
      </w:del>
      <w:r w:rsidR="00B65D0B" w:rsidRPr="00B65D0B">
        <w:rPr>
          <w:rFonts w:ascii="Arial" w:hAnsi="Arial" w:cs="Times New Roman"/>
          <w:i/>
        </w:rPr>
        <w:t>Document identifier)</w:t>
      </w:r>
      <w:r>
        <w:rPr>
          <w:color w:val="000000"/>
        </w:rPr>
        <w:t>"/&gt;</w:t>
      </w:r>
    </w:p>
    <w:p w14:paraId="172478A9" w14:textId="77777777" w:rsidR="00C50DB7" w:rsidRDefault="00C50DB7" w:rsidP="00C50DB7">
      <w:pPr>
        <w:pStyle w:val="HTMLPreformatted"/>
        <w:rPr>
          <w:color w:val="000000"/>
        </w:rPr>
      </w:pPr>
      <w:r>
        <w:rPr>
          <w:color w:val="000000"/>
        </w:rPr>
        <w:t xml:space="preserve">      &lt;dcterms:rightsHolder </w:t>
      </w:r>
      <w:r w:rsidR="00D009DB">
        <w:rPr>
          <w:color w:val="000000"/>
        </w:rPr>
        <w:t>xml:lang</w:t>
      </w:r>
      <w:r>
        <w:rPr>
          <w:color w:val="000000"/>
        </w:rPr>
        <w:t>="</w:t>
      </w:r>
      <w:r w:rsidR="00D009DB">
        <w:rPr>
          <w:color w:val="000000"/>
        </w:rPr>
        <w:t>en-AU</w:t>
      </w:r>
      <w:r>
        <w:rPr>
          <w:color w:val="000000"/>
        </w:rPr>
        <w:t>"&gt;</w:t>
      </w:r>
      <w:ins w:id="427" w:author="Nicholas, Nick" w:date="2013-02-26T10:08:00Z">
        <w:r w:rsidR="003325D2">
          <w:rPr>
            <w:rFonts w:ascii="Arial" w:hAnsi="Arial" w:cs="Times New Roman"/>
            <w:i/>
          </w:rPr>
          <w:t xml:space="preserve">NSW Board of Studies </w:t>
        </w:r>
      </w:ins>
      <w:del w:id="428" w:author="Nicholas, Nick" w:date="2013-02-26T10:08:00Z">
        <w:r w:rsidDel="003325D2">
          <w:rPr>
            <w:rFonts w:ascii="Arial" w:hAnsi="Arial" w:cs="Times New Roman"/>
            <w:i/>
          </w:rPr>
          <w:delText>Education Services Australia</w:delText>
        </w:r>
      </w:del>
      <w:r>
        <w:rPr>
          <w:color w:val="000000"/>
        </w:rPr>
        <w:t>&lt;/dcterms:rightsHolder&gt;</w:t>
      </w:r>
    </w:p>
    <w:p w14:paraId="6D35967A" w14:textId="77777777" w:rsidR="00C50DB7" w:rsidRDefault="00C50DB7" w:rsidP="00C50DB7">
      <w:pPr>
        <w:pStyle w:val="HTMLPreformatted"/>
        <w:rPr>
          <w:color w:val="000000"/>
        </w:rPr>
      </w:pPr>
      <w:r>
        <w:rPr>
          <w:color w:val="000000"/>
        </w:rPr>
        <w:t xml:space="preserve">      &lt;dcterms:creator </w:t>
      </w:r>
      <w:r w:rsidR="00D009DB">
        <w:rPr>
          <w:color w:val="000000"/>
        </w:rPr>
        <w:t>xml:lang="en-AU</w:t>
      </w:r>
      <w:r>
        <w:rPr>
          <w:color w:val="000000"/>
        </w:rPr>
        <w:t>"&gt;</w:t>
      </w:r>
      <w:ins w:id="429" w:author="Nicholas, Nick" w:date="2013-02-26T10:08:00Z">
        <w:r w:rsidR="003325D2" w:rsidRPr="003325D2">
          <w:rPr>
            <w:rFonts w:ascii="Arial" w:hAnsi="Arial" w:cs="Times New Roman"/>
            <w:i/>
          </w:rPr>
          <w:t xml:space="preserve"> </w:t>
        </w:r>
        <w:r w:rsidR="003325D2">
          <w:rPr>
            <w:rFonts w:ascii="Arial" w:hAnsi="Arial" w:cs="Times New Roman"/>
            <w:i/>
          </w:rPr>
          <w:t>NSW Board of Studies</w:t>
        </w:r>
      </w:ins>
      <w:del w:id="430" w:author="Nicholas, Nick" w:date="2013-02-26T10:08:00Z">
        <w:r w:rsidDel="003325D2">
          <w:rPr>
            <w:rFonts w:ascii="Arial" w:hAnsi="Arial" w:cs="Times New Roman"/>
            <w:i/>
          </w:rPr>
          <w:delText>Education Services Australia</w:delText>
        </w:r>
      </w:del>
      <w:r>
        <w:rPr>
          <w:color w:val="000000"/>
        </w:rPr>
        <w:t>&lt;/dcterms:creator&gt;</w:t>
      </w:r>
    </w:p>
    <w:p w14:paraId="3BDAB12B" w14:textId="77777777" w:rsidR="00963C2C" w:rsidRDefault="00963C2C" w:rsidP="00963C2C">
      <w:pPr>
        <w:pStyle w:val="HTMLPreformatted"/>
        <w:rPr>
          <w:color w:val="000000"/>
        </w:rPr>
      </w:pPr>
      <w:r>
        <w:rPr>
          <w:color w:val="000000"/>
        </w:rPr>
        <w:t xml:space="preserve">      &lt;dcterms:modified rdf:datatype="http://www.w3.org/2001/XMLSchema#date"&gt;</w:t>
      </w:r>
      <w:r>
        <w:rPr>
          <w:rFonts w:ascii="Arial" w:hAnsi="Arial" w:cs="Times New Roman"/>
          <w:i/>
        </w:rPr>
        <w:t>DATE(RDF document modified)</w:t>
      </w:r>
      <w:r>
        <w:rPr>
          <w:color w:val="000000"/>
        </w:rPr>
        <w:t>&lt;/dcterms:modified&gt;</w:t>
      </w:r>
    </w:p>
    <w:p w14:paraId="4FCB995C" w14:textId="77777777" w:rsidR="00963C2C" w:rsidRDefault="00963C2C" w:rsidP="00963C2C">
      <w:pPr>
        <w:pStyle w:val="HTMLPreformatted"/>
        <w:rPr>
          <w:color w:val="000000"/>
        </w:rPr>
      </w:pPr>
      <w:r>
        <w:rPr>
          <w:color w:val="000000"/>
        </w:rPr>
        <w:t xml:space="preserve">      &lt;dcterms:created rdf:datatype="http://www.w3.org/2001/XMLSchema#date"&gt;</w:t>
      </w:r>
      <w:r>
        <w:rPr>
          <w:rFonts w:ascii="Arial" w:hAnsi="Arial" w:cs="Times New Roman"/>
          <w:i/>
        </w:rPr>
        <w:t>DATE(RDF document created)</w:t>
      </w:r>
      <w:r>
        <w:rPr>
          <w:color w:val="000000"/>
        </w:rPr>
        <w:t>&lt;/dcterms:created&gt;</w:t>
      </w:r>
    </w:p>
    <w:p w14:paraId="50C736FD" w14:textId="77777777" w:rsidR="0030296E" w:rsidRPr="00FD27AC" w:rsidRDefault="0030296E" w:rsidP="0030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FD27AC">
        <w:rPr>
          <w:rFonts w:ascii="Courier" w:eastAsiaTheme="minorHAnsi" w:hAnsi="Courier" w:cs="Courier"/>
          <w:color w:val="000000"/>
          <w:shd w:val="clear" w:color="auto" w:fill="EFEFF5"/>
        </w:rPr>
        <w:t xml:space="preserve">     &lt;</w:t>
      </w:r>
      <w:r w:rsidR="001E7136">
        <w:rPr>
          <w:rFonts w:ascii="Courier" w:eastAsiaTheme="minorHAnsi" w:hAnsi="Courier" w:cs="Courier"/>
          <w:color w:val="000000"/>
          <w:shd w:val="clear" w:color="auto" w:fill="EFEFF5"/>
        </w:rPr>
        <w:t>c</w:t>
      </w:r>
      <w:r w:rsidRPr="00FD27AC">
        <w:rPr>
          <w:rFonts w:ascii="Courier" w:eastAsiaTheme="minorHAnsi" w:hAnsi="Courier" w:cs="Courier"/>
          <w:color w:val="000000"/>
          <w:shd w:val="clear" w:color="auto" w:fill="EFEFF5"/>
        </w:rPr>
        <w:t>c:license rdf:resource="</w:t>
      </w:r>
      <w:r>
        <w:rPr>
          <w:rFonts w:eastAsiaTheme="minorHAnsi"/>
          <w:i/>
        </w:rPr>
        <w:t>URI</w:t>
      </w:r>
      <w:r w:rsidRPr="00FD27AC">
        <w:rPr>
          <w:rFonts w:eastAsiaTheme="minorHAnsi"/>
          <w:i/>
        </w:rPr>
        <w:t>(</w:t>
      </w:r>
      <w:r>
        <w:rPr>
          <w:rFonts w:eastAsiaTheme="minorHAnsi"/>
          <w:i/>
        </w:rPr>
        <w:t xml:space="preserve">Licence for the RDF encoding of the </w:t>
      </w:r>
      <w:ins w:id="431" w:author="Nicholas, Nick" w:date="2013-02-26T10:09:00Z">
        <w:r w:rsidR="003325D2">
          <w:rPr>
            <w:i/>
          </w:rPr>
          <w:t>NSW Board of Studies Syllabus</w:t>
        </w:r>
      </w:ins>
      <w:del w:id="432" w:author="Nicholas, Nick" w:date="2013-02-26T10:09:00Z">
        <w:r w:rsidDel="003325D2">
          <w:rPr>
            <w:rFonts w:eastAsiaTheme="minorHAnsi"/>
            <w:i/>
          </w:rPr>
          <w:delText>Australian curriculum</w:delText>
        </w:r>
      </w:del>
      <w:r w:rsidRPr="00FD27AC">
        <w:rPr>
          <w:rFonts w:eastAsiaTheme="minorHAnsi"/>
          <w:i/>
        </w:rPr>
        <w:t>)"/&gt;</w:t>
      </w:r>
      <w:r w:rsidRPr="00FD27AC">
        <w:rPr>
          <w:rFonts w:ascii="Courier" w:eastAsiaTheme="minorHAnsi" w:hAnsi="Courier" w:cs="Courier"/>
          <w:color w:val="000000"/>
          <w:shd w:val="clear" w:color="auto" w:fill="EFEFF5"/>
        </w:rPr>
        <w:t xml:space="preserve"> </w:t>
      </w:r>
    </w:p>
    <w:p w14:paraId="05955637" w14:textId="77777777" w:rsidR="00D009DB" w:rsidRPr="00FD27AC" w:rsidRDefault="00D009DB" w:rsidP="00D0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FD27AC">
        <w:rPr>
          <w:rFonts w:ascii="Courier" w:eastAsiaTheme="minorHAnsi" w:hAnsi="Courier" w:cs="Courier"/>
          <w:color w:val="000000"/>
          <w:shd w:val="clear" w:color="auto" w:fill="EFEFF5"/>
        </w:rPr>
        <w:t xml:space="preserve">     &lt;</w:t>
      </w:r>
      <w:r>
        <w:rPr>
          <w:rFonts w:ascii="Courier" w:eastAsiaTheme="minorHAnsi" w:hAnsi="Courier" w:cs="Courier"/>
          <w:color w:val="000000"/>
          <w:shd w:val="clear" w:color="auto" w:fill="EFEFF5"/>
        </w:rPr>
        <w:t>c</w:t>
      </w:r>
      <w:r w:rsidRPr="00FD27AC">
        <w:rPr>
          <w:rFonts w:ascii="Courier" w:eastAsiaTheme="minorHAnsi" w:hAnsi="Courier" w:cs="Courier"/>
          <w:color w:val="000000"/>
          <w:shd w:val="clear" w:color="auto" w:fill="EFEFF5"/>
        </w:rPr>
        <w:t>c:</w:t>
      </w:r>
      <w:r>
        <w:rPr>
          <w:rFonts w:ascii="Courier" w:eastAsiaTheme="minorHAnsi" w:hAnsi="Courier" w:cs="Courier"/>
          <w:color w:val="000000"/>
          <w:shd w:val="clear" w:color="auto" w:fill="EFEFF5"/>
        </w:rPr>
        <w:t>attributionURL</w:t>
      </w:r>
      <w:r w:rsidRPr="00FD27AC">
        <w:rPr>
          <w:rFonts w:ascii="Courier" w:eastAsiaTheme="minorHAnsi" w:hAnsi="Courier" w:cs="Courier"/>
          <w:color w:val="000000"/>
          <w:shd w:val="clear" w:color="auto" w:fill="EFEFF5"/>
        </w:rPr>
        <w:t xml:space="preserve"> rdf:resource="</w:t>
      </w:r>
      <w:r>
        <w:rPr>
          <w:rFonts w:eastAsiaTheme="minorHAnsi"/>
          <w:i/>
        </w:rPr>
        <w:t>URI</w:t>
      </w:r>
      <w:r w:rsidRPr="00FD27AC">
        <w:rPr>
          <w:rFonts w:eastAsiaTheme="minorHAnsi"/>
          <w:i/>
        </w:rPr>
        <w:t>(</w:t>
      </w:r>
      <w:ins w:id="433" w:author="Nicholas, Nick" w:date="2013-02-26T10:09:00Z">
        <w:r w:rsidR="003325D2">
          <w:rPr>
            <w:i/>
          </w:rPr>
          <w:t>NSW Board of Studies Syllabus</w:t>
        </w:r>
        <w:r w:rsidR="003325D2" w:rsidDel="003325D2">
          <w:rPr>
            <w:rFonts w:eastAsiaTheme="minorHAnsi"/>
            <w:i/>
          </w:rPr>
          <w:t xml:space="preserve"> </w:t>
        </w:r>
      </w:ins>
      <w:del w:id="434" w:author="Nicholas, Nick" w:date="2013-02-26T10:09:00Z">
        <w:r w:rsidDel="003325D2">
          <w:rPr>
            <w:rFonts w:eastAsiaTheme="minorHAnsi"/>
            <w:i/>
          </w:rPr>
          <w:delText xml:space="preserve">Australian Curriculum </w:delText>
        </w:r>
      </w:del>
      <w:r>
        <w:rPr>
          <w:rFonts w:eastAsiaTheme="minorHAnsi"/>
          <w:i/>
        </w:rPr>
        <w:t>Document identifier, as URI to include in rights attribution</w:t>
      </w:r>
      <w:r w:rsidRPr="00FD27AC">
        <w:rPr>
          <w:rFonts w:eastAsiaTheme="minorHAnsi"/>
          <w:i/>
        </w:rPr>
        <w:t>)"/&gt;</w:t>
      </w:r>
      <w:r w:rsidRPr="00FD27AC">
        <w:rPr>
          <w:rFonts w:ascii="Courier" w:eastAsiaTheme="minorHAnsi" w:hAnsi="Courier" w:cs="Courier"/>
          <w:color w:val="000000"/>
          <w:shd w:val="clear" w:color="auto" w:fill="EFEFF5"/>
        </w:rPr>
        <w:t xml:space="preserve"> </w:t>
      </w:r>
    </w:p>
    <w:p w14:paraId="4D192856" w14:textId="77777777" w:rsidR="00911D68" w:rsidRDefault="00911D68" w:rsidP="00911D68">
      <w:pPr>
        <w:pStyle w:val="HTMLPreformatted"/>
        <w:rPr>
          <w:color w:val="000000"/>
        </w:rPr>
      </w:pPr>
      <w:r>
        <w:rPr>
          <w:color w:val="000000"/>
        </w:rPr>
        <w:lastRenderedPageBreak/>
        <w:t xml:space="preserve">     &lt;cc:attributionName xml:lang="en-AU"&gt;</w:t>
      </w:r>
      <w:ins w:id="435" w:author="Nicholas, Nick" w:date="2013-02-26T10:09:00Z">
        <w:r w:rsidR="003325D2">
          <w:rPr>
            <w:rFonts w:ascii="Arial" w:hAnsi="Arial" w:cs="Times New Roman"/>
            <w:i/>
          </w:rPr>
          <w:t>NSW Board of Studies</w:t>
        </w:r>
      </w:ins>
      <w:del w:id="436" w:author="Nicholas, Nick" w:date="2013-02-26T10:09:00Z">
        <w:r w:rsidDel="003325D2">
          <w:rPr>
            <w:rFonts w:ascii="Arial" w:hAnsi="Arial" w:cs="Times New Roman"/>
            <w:i/>
          </w:rPr>
          <w:delText>Education Services Australia</w:delText>
        </w:r>
      </w:del>
      <w:r>
        <w:rPr>
          <w:color w:val="000000"/>
        </w:rPr>
        <w:t>&lt;/dcterms:creator&gt;</w:t>
      </w:r>
    </w:p>
    <w:p w14:paraId="592D5976" w14:textId="77777777" w:rsidR="00B65D0B" w:rsidRPr="00FD27AC" w:rsidRDefault="00B65D0B" w:rsidP="00B6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FD27AC">
        <w:rPr>
          <w:rFonts w:ascii="Courier" w:eastAsiaTheme="minorHAnsi" w:hAnsi="Courier" w:cs="Courier"/>
          <w:color w:val="000000"/>
          <w:shd w:val="clear" w:color="auto" w:fill="EFEFF5"/>
        </w:rPr>
        <w:t xml:space="preserve">     &lt;</w:t>
      </w:r>
      <w:r>
        <w:rPr>
          <w:rFonts w:ascii="Courier" w:eastAsiaTheme="minorHAnsi" w:hAnsi="Courier" w:cs="Courier"/>
          <w:color w:val="000000"/>
          <w:shd w:val="clear" w:color="auto" w:fill="EFEFF5"/>
        </w:rPr>
        <w:t>asn:exportVersion</w:t>
      </w:r>
      <w:r w:rsidRPr="00FD27AC">
        <w:rPr>
          <w:rFonts w:ascii="Courier" w:eastAsiaTheme="minorHAnsi" w:hAnsi="Courier" w:cs="Courier"/>
          <w:color w:val="000000"/>
          <w:shd w:val="clear" w:color="auto" w:fill="EFEFF5"/>
        </w:rPr>
        <w:t xml:space="preserve"> rdf:resource="</w:t>
      </w:r>
      <w:r>
        <w:rPr>
          <w:rFonts w:ascii="Courier" w:eastAsiaTheme="minorHAnsi" w:hAnsi="Courier" w:cs="Courier"/>
          <w:color w:val="000000"/>
          <w:shd w:val="clear" w:color="auto" w:fill="EFEFF5"/>
        </w:rPr>
        <w:t>http</w:t>
      </w:r>
      <w:r w:rsidRPr="00B65D0B">
        <w:rPr>
          <w:rFonts w:ascii="Courier" w:eastAsiaTheme="minorHAnsi" w:hAnsi="Courier" w:cs="Courier"/>
          <w:color w:val="000000"/>
          <w:shd w:val="clear" w:color="auto" w:fill="EFEFF5"/>
        </w:rPr>
        <w:t>://purl.org/ASN/export/3.1.0"/&gt;</w:t>
      </w:r>
      <w:r w:rsidRPr="00FD27AC">
        <w:rPr>
          <w:rFonts w:ascii="Courier" w:eastAsiaTheme="minorHAnsi" w:hAnsi="Courier" w:cs="Courier"/>
          <w:color w:val="000000"/>
          <w:shd w:val="clear" w:color="auto" w:fill="EFEFF5"/>
        </w:rPr>
        <w:t xml:space="preserve"> </w:t>
      </w:r>
    </w:p>
    <w:p w14:paraId="3BCDE520" w14:textId="77777777" w:rsidR="00963C2C" w:rsidRDefault="00963C2C" w:rsidP="00963C2C">
      <w:pPr>
        <w:pStyle w:val="HTMLPreformatted"/>
        <w:rPr>
          <w:color w:val="000000"/>
        </w:rPr>
      </w:pPr>
      <w:r>
        <w:rPr>
          <w:color w:val="000000"/>
        </w:rPr>
        <w:t>&lt;/rdf:Description&gt;</w:t>
      </w:r>
    </w:p>
    <w:p w14:paraId="64DBCD9F" w14:textId="77777777" w:rsidR="00963C2C" w:rsidRDefault="00B65D0B" w:rsidP="00963C2C">
      <w:pPr>
        <w:pStyle w:val="HTMLPreformatted"/>
        <w:rPr>
          <w:color w:val="000000"/>
        </w:rPr>
      </w:pPr>
      <w:r>
        <w:rPr>
          <w:color w:val="000000"/>
        </w:rPr>
        <w:t>&lt;/rdf:RDF&gt;</w:t>
      </w:r>
    </w:p>
    <w:p w14:paraId="5F6C3429" w14:textId="77777777" w:rsidR="00FD6A63" w:rsidRDefault="00FD6A63" w:rsidP="00F048D2">
      <w:pPr>
        <w:rPr>
          <w:rFonts w:eastAsiaTheme="minorHAnsi"/>
        </w:rPr>
      </w:pPr>
    </w:p>
    <w:p w14:paraId="5519FC35" w14:textId="77777777" w:rsidR="00C3467D" w:rsidRPr="00F048D2" w:rsidRDefault="00C3467D" w:rsidP="00F048D2">
      <w:pPr>
        <w:rPr>
          <w:rFonts w:eastAsiaTheme="minorHAnsi"/>
        </w:rPr>
      </w:pPr>
      <w:r>
        <w:rPr>
          <w:rFonts w:eastAsiaTheme="minorHAnsi"/>
        </w:rPr>
        <w:t xml:space="preserve">For example, </w:t>
      </w:r>
      <w:ins w:id="437" w:author="Nicholas, Nick" w:date="2013-02-26T10:10:00Z">
        <w:r w:rsidR="00E75A57">
          <w:rPr>
            <w:rFonts w:eastAsiaTheme="minorHAnsi"/>
          </w:rPr>
          <w:t xml:space="preserve">in the Australian Curriculum, </w:t>
        </w:r>
      </w:ins>
      <w:r>
        <w:rPr>
          <w:rFonts w:eastAsiaTheme="minorHAnsi"/>
        </w:rPr>
        <w:t xml:space="preserve">the English Curriculum has the identifier </w:t>
      </w:r>
      <w:r w:rsidR="00D956CA">
        <w:fldChar w:fldCharType="begin"/>
      </w:r>
      <w:r w:rsidR="00D956CA">
        <w:instrText xml:space="preserve"> HYPERLINK "http://www.australiancurriculum.edu.au/Elements/7f6bd186-fcdf-4e46-a727-9e4600a2a39b" </w:instrText>
      </w:r>
      <w:r w:rsidR="00D956CA">
        <w:fldChar w:fldCharType="separate"/>
      </w:r>
      <w:r w:rsidRPr="00046E94">
        <w:rPr>
          <w:rFonts w:ascii="Courier" w:eastAsiaTheme="minorHAnsi" w:hAnsi="Courier" w:cs="Courier"/>
          <w:color w:val="000000"/>
          <w:shd w:val="clear" w:color="auto" w:fill="EFEFF5"/>
        </w:rPr>
        <w:t>http://www.australiancurriculum.edu.au/Elements/7f6bd186-fcdf-4e46-a727-9e4600a2a39b</w:t>
      </w:r>
      <w:r w:rsidR="00D956CA">
        <w:rPr>
          <w:rFonts w:ascii="Courier" w:eastAsiaTheme="minorHAnsi" w:hAnsi="Courier" w:cs="Courier"/>
          <w:color w:val="000000"/>
          <w:shd w:val="clear" w:color="auto" w:fill="EFEFF5"/>
        </w:rPr>
        <w:fldChar w:fldCharType="end"/>
      </w:r>
      <w:r>
        <w:t xml:space="preserve"> , which is where the description of the curriculum itself can be found. </w:t>
      </w:r>
      <w:r w:rsidRPr="00046E94">
        <w:rPr>
          <w:rFonts w:ascii="Courier" w:eastAsiaTheme="minorHAnsi" w:hAnsi="Courier" w:cs="Courier"/>
          <w:color w:val="000000"/>
          <w:shd w:val="clear" w:color="auto" w:fill="EFEFF5"/>
        </w:rPr>
        <w:t>&lt;asn:StandardDocument rdf:about="7f6bd186-fcdf-4e46-a727-9e4600a2a39b"&gt;</w:t>
      </w:r>
      <w:r>
        <w:t xml:space="preserve"> introduces a description of the English Curriculum. </w:t>
      </w:r>
      <w:r w:rsidRPr="00046E94">
        <w:rPr>
          <w:rFonts w:ascii="Courier" w:eastAsiaTheme="minorHAnsi" w:hAnsi="Courier" w:cs="Courier"/>
          <w:color w:val="000000"/>
          <w:shd w:val="clear" w:color="auto" w:fill="EFEFF5"/>
        </w:rPr>
        <w:t>&lt;rdf:Description rdf:about="7f6bd186-fcdf-4e46-a727-9e4600a2a39b.rdf"&gt;</w:t>
      </w:r>
      <w:r>
        <w:t xml:space="preserve"> introduces a description of the English Curriculum RDF file.</w:t>
      </w:r>
    </w:p>
    <w:p w14:paraId="60ED6BFF" w14:textId="77777777" w:rsidR="00585620" w:rsidRDefault="00C868D3" w:rsidP="00585620">
      <w:pPr>
        <w:pStyle w:val="Heading2"/>
        <w:rPr>
          <w:rFonts w:eastAsiaTheme="minorHAnsi"/>
          <w:shd w:val="clear" w:color="auto" w:fill="FFFFFF"/>
        </w:rPr>
      </w:pPr>
      <w:bookmarkStart w:id="438" w:name="_Toc326243140"/>
      <w:r>
        <w:rPr>
          <w:rFonts w:eastAsiaTheme="minorHAnsi"/>
          <w:shd w:val="clear" w:color="auto" w:fill="FFFFFF"/>
        </w:rPr>
        <w:t>Statement</w:t>
      </w:r>
      <w:bookmarkEnd w:id="438"/>
    </w:p>
    <w:p w14:paraId="0F550150" w14:textId="77777777" w:rsidR="00585620" w:rsidRDefault="00585620"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HAnsi"/>
        </w:rPr>
      </w:pPr>
      <w:r w:rsidRPr="00585620">
        <w:rPr>
          <w:rFonts w:eastAsiaTheme="minorHAnsi"/>
        </w:rPr>
        <w:t xml:space="preserve">Levels of </w:t>
      </w:r>
      <w:r>
        <w:rPr>
          <w:rFonts w:eastAsiaTheme="minorHAnsi"/>
        </w:rPr>
        <w:t>statement intermediate between the curriculum document and the content description are coded as curriculum statements</w:t>
      </w:r>
      <w:r w:rsidR="00C868D3">
        <w:rPr>
          <w:rFonts w:eastAsiaTheme="minorHAnsi"/>
        </w:rPr>
        <w:t xml:space="preserve"> (asn:Statement)</w:t>
      </w:r>
      <w:r>
        <w:rPr>
          <w:rFonts w:eastAsiaTheme="minorHAnsi"/>
        </w:rPr>
        <w:t xml:space="preserve">. </w:t>
      </w:r>
      <w:r w:rsidR="005C7910">
        <w:rPr>
          <w:rFonts w:eastAsiaTheme="minorHAnsi"/>
        </w:rPr>
        <w:t xml:space="preserve">We will not specify the internal structure of curriculum statement groupings, which the RDF is agnostic about. We will however assume a top-level structure of </w:t>
      </w:r>
      <w:del w:id="439" w:author="Nicholas, Nick" w:date="2013-02-26T10:15:00Z">
        <w:r w:rsidR="005C7910" w:rsidDel="00125115">
          <w:rPr>
            <w:rFonts w:eastAsiaTheme="minorHAnsi"/>
          </w:rPr>
          <w:delText>year levels</w:delText>
        </w:r>
      </w:del>
      <w:ins w:id="440" w:author="Nicholas, Nick" w:date="2013-02-26T10:15:00Z">
        <w:r w:rsidR="00125115">
          <w:rPr>
            <w:rFonts w:eastAsiaTheme="minorHAnsi"/>
          </w:rPr>
          <w:t>stages</w:t>
        </w:r>
      </w:ins>
      <w:r w:rsidR="005C7910">
        <w:rPr>
          <w:rFonts w:eastAsiaTheme="minorHAnsi"/>
        </w:rPr>
        <w:t xml:space="preserve"> and strands, which is common to all </w:t>
      </w:r>
      <w:del w:id="441" w:author="Nicholas, Nick" w:date="2013-02-26T10:15:00Z">
        <w:r w:rsidR="005C7910" w:rsidDel="00125115">
          <w:rPr>
            <w:rFonts w:eastAsiaTheme="minorHAnsi"/>
          </w:rPr>
          <w:delText>Australian Curriculum</w:delText>
        </w:r>
      </w:del>
      <w:ins w:id="442" w:author="Nicholas, Nick" w:date="2013-02-26T10:15:00Z">
        <w:r w:rsidR="00125115">
          <w:rPr>
            <w:rFonts w:eastAsiaTheme="minorHAnsi"/>
          </w:rPr>
          <w:t>NSW Board of Studies Syllabus</w:t>
        </w:r>
      </w:ins>
      <w:r w:rsidR="005C7910">
        <w:rPr>
          <w:rFonts w:eastAsiaTheme="minorHAnsi"/>
        </w:rPr>
        <w:t xml:space="preserve"> statements published to date.</w:t>
      </w:r>
    </w:p>
    <w:p w14:paraId="4B200E36" w14:textId="77777777" w:rsidR="00C868D3" w:rsidRDefault="00C868D3" w:rsidP="00C868D3">
      <w:pPr>
        <w:pStyle w:val="Heading3"/>
        <w:rPr>
          <w:rFonts w:eastAsiaTheme="minorHAnsi"/>
          <w:shd w:val="clear" w:color="auto" w:fill="FFFFFF"/>
        </w:rPr>
      </w:pPr>
      <w:bookmarkStart w:id="443" w:name="_Toc326243141"/>
      <w:r>
        <w:rPr>
          <w:rFonts w:eastAsiaTheme="minorHAnsi"/>
          <w:shd w:val="clear" w:color="auto" w:fill="FFFFFF"/>
        </w:rPr>
        <w:t>Strand</w:t>
      </w:r>
      <w:bookmarkEnd w:id="443"/>
    </w:p>
    <w:p w14:paraId="27CE17A4" w14:textId="77777777" w:rsidR="007C5BAA" w:rsidRDefault="007C5BAA"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HAnsi"/>
        </w:rPr>
      </w:pPr>
    </w:p>
    <w:p w14:paraId="286DC93E" w14:textId="77777777" w:rsidR="007C5BAA" w:rsidRDefault="007C5BAA"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HAnsi"/>
        </w:rPr>
      </w:pPr>
      <w:r>
        <w:rPr>
          <w:rFonts w:eastAsiaTheme="minorHAnsi"/>
        </w:rPr>
        <w:t>Strands do not link directly to content descriptions; their child nodes are intermediate groupings.</w:t>
      </w:r>
    </w:p>
    <w:p w14:paraId="16CE2120" w14:textId="77777777" w:rsidR="00CA2FA6" w:rsidRDefault="00CA2FA6"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HAnsi"/>
        </w:rPr>
      </w:pPr>
    </w:p>
    <w:p w14:paraId="7CD974AE" w14:textId="77777777" w:rsidR="00F10075" w:rsidRPr="0026246E"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26246E">
        <w:rPr>
          <w:rFonts w:ascii="Courier" w:eastAsiaTheme="minorHAnsi" w:hAnsi="Courier" w:cs="Courier"/>
          <w:color w:val="000000"/>
          <w:shd w:val="clear" w:color="auto" w:fill="FFFFFF"/>
        </w:rPr>
        <w:t xml:space="preserve">&lt;rdf:RDF xmlns:rdf="http://www.w3.org/1999/02/22-rdf-syntax-ns#"    xmlns:dc="http://purl.org/dc/elements/1.1/"    xmlns:gemq="http://purl.org/gem/qualifiers/"   xmlns:asn="http://purl.org/ASN/schema/core/"   xmlns:loc="http://www.loc.gov/loc.terms/relators/"   xmlns:dcterms="http://purl.org/dc/terms/"   xmlns:foaf="http://xmlns.com/foaf/0.1/"   xmlns:rdfs="http://www.w3.org/2000/01/rdf-schema#"&gt; </w:t>
      </w:r>
    </w:p>
    <w:p w14:paraId="3D5E2FEC" w14:textId="77777777" w:rsidR="00F10075" w:rsidRPr="005F0D3D"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5F0D3D">
        <w:rPr>
          <w:rFonts w:ascii="Courier" w:eastAsiaTheme="minorHAnsi" w:hAnsi="Courier" w:cs="Courier"/>
          <w:color w:val="000000"/>
          <w:shd w:val="clear" w:color="auto" w:fill="FFFFFF"/>
        </w:rPr>
        <w:t xml:space="preserve">  &lt;asn:Statement rdf:about="</w:t>
      </w:r>
      <w:r w:rsidRPr="005F0D3D">
        <w:rPr>
          <w:rFonts w:eastAsiaTheme="minorHAnsi"/>
          <w:i/>
        </w:rPr>
        <w:t xml:space="preserve">URI(Strand id)"&gt; </w:t>
      </w:r>
    </w:p>
    <w:p w14:paraId="61613C2F" w14:textId="77777777" w:rsidR="00B22FE5" w:rsidRPr="00B22FE5" w:rsidRDefault="00B22FE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B22FE5">
        <w:rPr>
          <w:rFonts w:ascii="Courier" w:eastAsiaTheme="minorHAnsi" w:hAnsi="Courier" w:cs="Courier"/>
          <w:color w:val="000000"/>
          <w:shd w:val="clear" w:color="auto" w:fill="FFFFFF"/>
        </w:rPr>
        <w:t xml:space="preserve">     &lt;</w:t>
      </w:r>
      <w:r w:rsidR="00170AA0">
        <w:rPr>
          <w:rFonts w:ascii="Courier" w:eastAsiaTheme="minorHAnsi" w:hAnsi="Courier" w:cs="Courier"/>
          <w:color w:val="000000"/>
          <w:shd w:val="clear" w:color="auto" w:fill="FFFFFF"/>
        </w:rPr>
        <w:t>dcterms</w:t>
      </w:r>
      <w:r w:rsidRPr="00B22FE5">
        <w:rPr>
          <w:rFonts w:ascii="Courier" w:eastAsiaTheme="minorHAnsi" w:hAnsi="Courier" w:cs="Courier"/>
          <w:color w:val="000000"/>
          <w:shd w:val="clear" w:color="auto" w:fill="FFFFFF"/>
        </w:rPr>
        <w:t>:isPartOf rdf:resource="</w:t>
      </w:r>
      <w:r w:rsidRPr="00B22FE5">
        <w:rPr>
          <w:rFonts w:eastAsiaTheme="minorHAnsi"/>
          <w:i/>
        </w:rPr>
        <w:t>URI(Curriculum Document)</w:t>
      </w:r>
      <w:r w:rsidRPr="00B22FE5">
        <w:rPr>
          <w:rFonts w:ascii="Courier" w:eastAsiaTheme="minorHAnsi" w:hAnsi="Courier" w:cs="Courier"/>
          <w:color w:val="000000"/>
          <w:shd w:val="clear" w:color="auto" w:fill="FFFFFF"/>
        </w:rPr>
        <w:t>"&gt;</w:t>
      </w:r>
    </w:p>
    <w:p w14:paraId="6A4ED3E7" w14:textId="77777777" w:rsidR="00F10075" w:rsidRPr="00170AA0"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170AA0">
        <w:rPr>
          <w:rFonts w:ascii="Courier" w:eastAsiaTheme="minorHAnsi" w:hAnsi="Courier" w:cs="Courier"/>
          <w:color w:val="000000"/>
          <w:shd w:val="clear" w:color="auto" w:fill="FFFFFF"/>
        </w:rPr>
        <w:t xml:space="preserve">     &lt;asn:authorityStatus rdf:resource="http://purl.org/ASN/scheme/ASNAuthorityStatus/Original"/&gt; </w:t>
      </w:r>
    </w:p>
    <w:p w14:paraId="6D243648" w14:textId="77777777" w:rsidR="00F10075" w:rsidRPr="00170AA0"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170AA0">
        <w:rPr>
          <w:rFonts w:ascii="Courier" w:eastAsiaTheme="minorHAnsi" w:hAnsi="Courier" w:cs="Courier"/>
          <w:color w:val="000000"/>
          <w:shd w:val="clear" w:color="auto" w:fill="FFFFFF"/>
        </w:rPr>
        <w:t xml:space="preserve">     </w:t>
      </w:r>
      <w:r w:rsidRPr="00170AA0">
        <w:rPr>
          <w:rFonts w:eastAsiaTheme="minorHAnsi"/>
          <w:i/>
        </w:rPr>
        <w:t>&lt;!</w:t>
      </w:r>
      <w:r w:rsidR="0087144C" w:rsidRPr="00170AA0">
        <w:rPr>
          <w:rFonts w:eastAsiaTheme="minorHAnsi"/>
          <w:i/>
        </w:rPr>
        <w:t>—Authority Status “d</w:t>
      </w:r>
      <w:r w:rsidRPr="00170AA0">
        <w:rPr>
          <w:rFonts w:eastAsiaTheme="minorHAnsi"/>
          <w:i/>
        </w:rPr>
        <w:t>erived</w:t>
      </w:r>
      <w:r w:rsidR="0087144C" w:rsidRPr="00170AA0">
        <w:rPr>
          <w:rFonts w:eastAsiaTheme="minorHAnsi"/>
          <w:i/>
        </w:rPr>
        <w:t>”</w:t>
      </w:r>
      <w:r w:rsidRPr="00170AA0">
        <w:rPr>
          <w:rFonts w:eastAsiaTheme="minorHAnsi"/>
          <w:i/>
        </w:rPr>
        <w:t xml:space="preserve"> is used by third parties --&gt;</w:t>
      </w:r>
      <w:r w:rsidRPr="00170AA0">
        <w:rPr>
          <w:rFonts w:ascii="Courier" w:eastAsiaTheme="minorHAnsi" w:hAnsi="Courier" w:cs="Courier"/>
          <w:color w:val="000000"/>
          <w:shd w:val="clear" w:color="auto" w:fill="FFFFFF"/>
        </w:rPr>
        <w:t xml:space="preserve"> </w:t>
      </w:r>
    </w:p>
    <w:p w14:paraId="2143618B" w14:textId="77777777" w:rsidR="00F10075" w:rsidRPr="004901F5"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4901F5">
        <w:rPr>
          <w:rFonts w:ascii="Courier" w:eastAsiaTheme="minorHAnsi" w:hAnsi="Courier" w:cs="Courier"/>
          <w:color w:val="000000"/>
          <w:shd w:val="clear" w:color="auto" w:fill="FFFFFF"/>
        </w:rPr>
        <w:t xml:space="preserve">     &lt;dc:modified&gt;</w:t>
      </w:r>
      <w:r w:rsidRPr="004901F5">
        <w:rPr>
          <w:rFonts w:eastAsiaTheme="minorHAnsi"/>
          <w:i/>
        </w:rPr>
        <w:t>DATE(Strand</w:t>
      </w:r>
      <w:r w:rsidR="00963C2C" w:rsidRPr="004901F5">
        <w:rPr>
          <w:rFonts w:eastAsiaTheme="minorHAnsi"/>
          <w:i/>
        </w:rPr>
        <w:t xml:space="preserve"> </w:t>
      </w:r>
      <w:r w:rsidRPr="004901F5">
        <w:rPr>
          <w:rFonts w:eastAsiaTheme="minorHAnsi"/>
          <w:i/>
        </w:rPr>
        <w:t>changed)</w:t>
      </w:r>
      <w:r w:rsidRPr="004901F5">
        <w:rPr>
          <w:rFonts w:ascii="Courier" w:eastAsiaTheme="minorHAnsi" w:hAnsi="Courier" w:cs="Courier"/>
          <w:color w:val="000000"/>
          <w:shd w:val="clear" w:color="auto" w:fill="FFFFFF"/>
        </w:rPr>
        <w:t xml:space="preserve">&lt;/dc:modified&gt; </w:t>
      </w:r>
    </w:p>
    <w:p w14:paraId="3101CEDD" w14:textId="77777777" w:rsidR="00F10075" w:rsidRPr="00170AA0"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170AA0">
        <w:rPr>
          <w:rFonts w:ascii="Courier" w:eastAsiaTheme="minorHAnsi" w:hAnsi="Courier" w:cs="Courier"/>
          <w:color w:val="000000"/>
          <w:shd w:val="clear" w:color="auto" w:fill="FFFFFF"/>
        </w:rPr>
        <w:t xml:space="preserve">     &lt;asn:indexingStatus rdf:resource="http://purl.org/ASN/scheme/ASNIndexingStatus/No" /&gt; </w:t>
      </w:r>
    </w:p>
    <w:p w14:paraId="2D69C50F" w14:textId="77777777" w:rsidR="00F10075" w:rsidRPr="00170AA0"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170AA0">
        <w:rPr>
          <w:rFonts w:ascii="Courier" w:eastAsiaTheme="minorHAnsi" w:hAnsi="Courier" w:cs="Courier"/>
          <w:color w:val="000000"/>
          <w:shd w:val="clear" w:color="auto" w:fill="FFFFFF"/>
        </w:rPr>
        <w:t xml:space="preserve">     </w:t>
      </w:r>
      <w:r w:rsidRPr="00170AA0">
        <w:rPr>
          <w:rFonts w:eastAsiaTheme="minorHAnsi"/>
          <w:i/>
        </w:rPr>
        <w:t xml:space="preserve">&lt;!-- Only index </w:t>
      </w:r>
      <w:del w:id="444" w:author="Nicholas, Nick" w:date="2013-02-26T10:19:00Z">
        <w:r w:rsidRPr="00170AA0" w:rsidDel="006E7F66">
          <w:rPr>
            <w:rFonts w:eastAsiaTheme="minorHAnsi"/>
            <w:i/>
          </w:rPr>
          <w:delText>actual objectives</w:delText>
        </w:r>
      </w:del>
      <w:ins w:id="445" w:author="Nicholas, Nick" w:date="2013-02-26T10:19:00Z">
        <w:r w:rsidR="006E7F66">
          <w:rPr>
            <w:rFonts w:eastAsiaTheme="minorHAnsi"/>
            <w:i/>
          </w:rPr>
          <w:t>statements associated with resource discovery</w:t>
        </w:r>
      </w:ins>
      <w:r w:rsidRPr="00170AA0">
        <w:rPr>
          <w:rFonts w:eastAsiaTheme="minorHAnsi"/>
          <w:i/>
        </w:rPr>
        <w:t xml:space="preserve"> --&gt;</w:t>
      </w:r>
      <w:r w:rsidRPr="00170AA0">
        <w:rPr>
          <w:rFonts w:ascii="Courier" w:eastAsiaTheme="minorHAnsi" w:hAnsi="Courier" w:cs="Courier"/>
          <w:color w:val="000000"/>
          <w:shd w:val="clear" w:color="auto" w:fill="FFFFFF"/>
        </w:rPr>
        <w:t xml:space="preserve"> </w:t>
      </w:r>
    </w:p>
    <w:p w14:paraId="4DB9A2F2" w14:textId="77777777" w:rsidR="00F10075" w:rsidRPr="00170AA0"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170AA0">
        <w:rPr>
          <w:rFonts w:ascii="Courier" w:eastAsiaTheme="minorHAnsi" w:hAnsi="Courier" w:cs="Courier"/>
          <w:color w:val="000000"/>
          <w:shd w:val="clear" w:color="auto" w:fill="FFFFFF"/>
        </w:rPr>
        <w:t xml:space="preserve">     &lt;asn:statementLabel xml:lang="en</w:t>
      </w:r>
      <w:r w:rsidR="00170AA0">
        <w:rPr>
          <w:rFonts w:ascii="Courier" w:eastAsiaTheme="minorHAnsi" w:hAnsi="Courier" w:cs="Courier"/>
          <w:color w:val="000000"/>
          <w:shd w:val="clear" w:color="auto" w:fill="FFFFFF"/>
        </w:rPr>
        <w:t>-AU</w:t>
      </w:r>
      <w:r w:rsidRPr="00170AA0">
        <w:rPr>
          <w:rFonts w:ascii="Courier" w:eastAsiaTheme="minorHAnsi" w:hAnsi="Courier" w:cs="Courier"/>
          <w:color w:val="000000"/>
          <w:shd w:val="clear" w:color="auto" w:fill="FFFFFF"/>
        </w:rPr>
        <w:t xml:space="preserve">"&gt;Strand&lt;/asn:statementLabel&gt; </w:t>
      </w:r>
    </w:p>
    <w:p w14:paraId="65ACF73A" w14:textId="77777777" w:rsidR="00F10075" w:rsidRPr="00731482"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highlight w:val="yellow"/>
          <w:shd w:val="clear" w:color="auto" w:fill="FFFFFF"/>
        </w:rPr>
      </w:pPr>
    </w:p>
    <w:p w14:paraId="379559B1" w14:textId="77777777" w:rsidR="00F10075" w:rsidRPr="00B22FE5"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HAnsi"/>
          <w:i/>
        </w:rPr>
      </w:pPr>
      <w:r w:rsidRPr="00B22FE5">
        <w:rPr>
          <w:rFonts w:ascii="Courier" w:eastAsiaTheme="minorHAnsi" w:hAnsi="Courier" w:cs="Courier"/>
          <w:color w:val="000000"/>
          <w:shd w:val="clear" w:color="auto" w:fill="FFFFFF"/>
        </w:rPr>
        <w:t xml:space="preserve">     &lt;dc:description&gt;</w:t>
      </w:r>
      <w:r w:rsidRPr="00B22FE5">
        <w:rPr>
          <w:rFonts w:eastAsiaTheme="minorHAnsi"/>
          <w:i/>
        </w:rPr>
        <w:t>TEXT(Strand description)</w:t>
      </w:r>
    </w:p>
    <w:p w14:paraId="779EAB2C" w14:textId="77777777" w:rsidR="00F10075" w:rsidRPr="00B22FE5"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B22FE5">
        <w:rPr>
          <w:rFonts w:ascii="Courier" w:eastAsiaTheme="minorHAnsi" w:hAnsi="Courier" w:cs="Courier"/>
          <w:color w:val="000000"/>
          <w:shd w:val="clear" w:color="auto" w:fill="FFFFFF"/>
        </w:rPr>
        <w:t xml:space="preserve">       </w:t>
      </w:r>
      <w:r w:rsidRPr="00B22FE5">
        <w:rPr>
          <w:rFonts w:eastAsiaTheme="minorHAnsi"/>
          <w:i/>
        </w:rPr>
        <w:t xml:space="preserve">&lt;!-- </w:t>
      </w:r>
      <w:r w:rsidR="0058103D" w:rsidRPr="00B22FE5">
        <w:rPr>
          <w:rFonts w:eastAsiaTheme="minorHAnsi"/>
          <w:i/>
        </w:rPr>
        <w:t xml:space="preserve">Description is mandatory in ASN-AP, but can be a placeholder if not provided from source </w:t>
      </w:r>
      <w:r w:rsidRPr="00B22FE5">
        <w:rPr>
          <w:rFonts w:eastAsiaTheme="minorHAnsi"/>
          <w:i/>
        </w:rPr>
        <w:t>--&gt;</w:t>
      </w:r>
      <w:r w:rsidRPr="00B22FE5">
        <w:rPr>
          <w:rFonts w:ascii="Courier" w:eastAsiaTheme="minorHAnsi" w:hAnsi="Courier" w:cs="Courier"/>
          <w:color w:val="000000"/>
          <w:shd w:val="clear" w:color="auto" w:fill="FFFFFF"/>
        </w:rPr>
        <w:t xml:space="preserve"> </w:t>
      </w:r>
    </w:p>
    <w:p w14:paraId="1D19A8F4" w14:textId="77777777" w:rsidR="00F10075" w:rsidRPr="00B22FE5"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B22FE5">
        <w:rPr>
          <w:rFonts w:ascii="Courier" w:eastAsiaTheme="minorHAnsi" w:hAnsi="Courier" w:cs="Courier"/>
          <w:color w:val="000000"/>
          <w:shd w:val="clear" w:color="auto" w:fill="FFFFFF"/>
        </w:rPr>
        <w:t xml:space="preserve">     &lt;/dc:description&gt; </w:t>
      </w:r>
    </w:p>
    <w:p w14:paraId="7C7356C1" w14:textId="77777777" w:rsidR="00F10075" w:rsidRPr="00B22FE5"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B22FE5">
        <w:rPr>
          <w:rFonts w:ascii="Courier" w:eastAsiaTheme="minorHAnsi" w:hAnsi="Courier" w:cs="Courier"/>
          <w:color w:val="000000"/>
          <w:shd w:val="clear" w:color="auto" w:fill="FFFFFF"/>
        </w:rPr>
        <w:t xml:space="preserve">     &lt;dc:subject rdf:resource="</w:t>
      </w:r>
      <w:r w:rsidRPr="00B22FE5">
        <w:rPr>
          <w:rFonts w:eastAsiaTheme="minorHAnsi"/>
          <w:i/>
        </w:rPr>
        <w:t>URI(learning area, out of http://vocabulary.curriculum.edu.au/AUScurriculumStrand)</w:t>
      </w:r>
      <w:r w:rsidRPr="00B22FE5">
        <w:rPr>
          <w:rFonts w:ascii="Courier" w:eastAsiaTheme="minorHAnsi" w:hAnsi="Courier" w:cs="Courier"/>
          <w:color w:val="000000"/>
          <w:shd w:val="clear" w:color="auto" w:fill="FFFFFF"/>
        </w:rPr>
        <w:t xml:space="preserve">"/&gt; </w:t>
      </w:r>
    </w:p>
    <w:p w14:paraId="6FD41A34" w14:textId="77777777" w:rsidR="00F10075" w:rsidRPr="00731482"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highlight w:val="yellow"/>
          <w:shd w:val="clear" w:color="auto" w:fill="FFFFFF"/>
        </w:rPr>
      </w:pPr>
      <w:r w:rsidRPr="00731482">
        <w:rPr>
          <w:rFonts w:ascii="Courier" w:eastAsiaTheme="minorHAnsi" w:hAnsi="Courier" w:cs="Courier"/>
          <w:color w:val="000000"/>
          <w:highlight w:val="yellow"/>
          <w:shd w:val="clear" w:color="auto" w:fill="FFFFFF"/>
        </w:rPr>
        <w:t xml:space="preserve"> </w:t>
      </w:r>
    </w:p>
    <w:p w14:paraId="36FE32E7" w14:textId="77777777" w:rsidR="00F10075" w:rsidRPr="00170AA0"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170AA0">
        <w:rPr>
          <w:rFonts w:ascii="Courier" w:eastAsiaTheme="minorHAnsi" w:hAnsi="Courier" w:cs="Courier"/>
          <w:color w:val="000000"/>
          <w:shd w:val="clear" w:color="auto" w:fill="FFFFFF"/>
        </w:rPr>
        <w:t xml:space="preserve">     &lt;dc:rights&gt;</w:t>
      </w:r>
      <w:r w:rsidRPr="00170AA0">
        <w:rPr>
          <w:rFonts w:eastAsiaTheme="minorHAnsi"/>
          <w:i/>
        </w:rPr>
        <w:t>TEXT(rights)</w:t>
      </w:r>
      <w:r w:rsidRPr="00170AA0">
        <w:rPr>
          <w:rFonts w:ascii="Courier" w:eastAsiaTheme="minorHAnsi" w:hAnsi="Courier" w:cs="Courier"/>
          <w:color w:val="000000"/>
          <w:shd w:val="clear" w:color="auto" w:fill="FFFFFF"/>
        </w:rPr>
        <w:t xml:space="preserve">&lt;/dc:rights&gt; </w:t>
      </w:r>
    </w:p>
    <w:p w14:paraId="50F3A50E" w14:textId="77777777" w:rsidR="00F10075" w:rsidRPr="00170AA0"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170AA0">
        <w:rPr>
          <w:rFonts w:ascii="Courier" w:eastAsiaTheme="minorHAnsi" w:hAnsi="Courier" w:cs="Courier"/>
          <w:color w:val="000000"/>
          <w:shd w:val="clear" w:color="auto" w:fill="FFFFFF"/>
        </w:rPr>
        <w:t xml:space="preserve">     &lt;dc:rightsHolder rdf:resource="</w:t>
      </w:r>
      <w:ins w:id="446" w:author="Nicholas, Nick" w:date="2013-02-26T10:20:00Z">
        <w:r w:rsidR="006E7F66" w:rsidRPr="006E7F66">
          <w:rPr>
            <w:rFonts w:ascii="Courier" w:eastAsiaTheme="minorHAnsi" w:hAnsi="Courier" w:cs="Courier"/>
            <w:color w:val="000000"/>
            <w:shd w:val="clear" w:color="auto" w:fill="EFEFF5"/>
          </w:rPr>
          <w:t xml:space="preserve"> </w:t>
        </w:r>
        <w:r w:rsidR="006E7F66" w:rsidRPr="00584D5A">
          <w:rPr>
            <w:rFonts w:ascii="Courier" w:eastAsiaTheme="minorHAnsi" w:hAnsi="Courier" w:cs="Courier"/>
            <w:color w:val="000000"/>
            <w:shd w:val="clear" w:color="auto" w:fill="EFEFF5"/>
          </w:rPr>
          <w:t>http://</w:t>
        </w:r>
        <w:r w:rsidR="006E7F66" w:rsidRPr="00584D5A">
          <w:rPr>
            <w:rFonts w:ascii="Courier" w:eastAsiaTheme="minorHAnsi" w:hAnsi="Courier" w:cs="Courier"/>
            <w:iCs/>
            <w:color w:val="000000"/>
            <w:shd w:val="clear" w:color="auto" w:fill="EFEFF5"/>
          </w:rPr>
          <w:t>www.boardofstudies.nsw.edu.au</w:t>
        </w:r>
        <w:r w:rsidR="006E7F66" w:rsidRPr="00170AA0" w:rsidDel="006E7F66">
          <w:rPr>
            <w:rFonts w:ascii="Courier" w:eastAsiaTheme="minorHAnsi" w:hAnsi="Courier" w:cs="Courier"/>
            <w:color w:val="000000"/>
            <w:shd w:val="clear" w:color="auto" w:fill="FFFFFF"/>
          </w:rPr>
          <w:t xml:space="preserve"> </w:t>
        </w:r>
      </w:ins>
      <w:del w:id="447" w:author="Nicholas, Nick" w:date="2013-02-26T10:20:00Z">
        <w:r w:rsidRPr="00170AA0" w:rsidDel="006E7F66">
          <w:rPr>
            <w:rFonts w:ascii="Courier" w:eastAsiaTheme="minorHAnsi" w:hAnsi="Courier" w:cs="Courier"/>
            <w:color w:val="000000"/>
            <w:shd w:val="clear" w:color="auto" w:fill="FFFFFF"/>
          </w:rPr>
          <w:delText>http://www.acara.edu.au</w:delText>
        </w:r>
      </w:del>
      <w:r w:rsidRPr="00170AA0">
        <w:rPr>
          <w:rFonts w:ascii="Courier" w:eastAsiaTheme="minorHAnsi" w:hAnsi="Courier" w:cs="Courier"/>
          <w:color w:val="000000"/>
          <w:shd w:val="clear" w:color="auto" w:fill="FFFFFF"/>
        </w:rPr>
        <w:t xml:space="preserve">"/&gt; </w:t>
      </w:r>
    </w:p>
    <w:p w14:paraId="2E0FDB76" w14:textId="77777777" w:rsidR="00F10075" w:rsidRPr="00731482"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highlight w:val="yellow"/>
          <w:shd w:val="clear" w:color="auto" w:fill="FFFFFF"/>
        </w:rPr>
      </w:pPr>
      <w:r w:rsidRPr="00731482">
        <w:rPr>
          <w:rFonts w:ascii="Courier" w:eastAsiaTheme="minorHAnsi" w:hAnsi="Courier" w:cs="Courier"/>
          <w:color w:val="000000"/>
          <w:highlight w:val="yellow"/>
          <w:shd w:val="clear" w:color="auto" w:fill="FFFFFF"/>
        </w:rPr>
        <w:lastRenderedPageBreak/>
        <w:t xml:space="preserve"> </w:t>
      </w:r>
    </w:p>
    <w:p w14:paraId="3162FB62"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w:t>
      </w:r>
      <w:r w:rsidRPr="008527BF">
        <w:rPr>
          <w:rFonts w:eastAsiaTheme="minorHAnsi"/>
          <w:i/>
        </w:rPr>
        <w:t>&lt;!—</w:t>
      </w:r>
      <w:r w:rsidR="0058103D" w:rsidRPr="008527BF">
        <w:rPr>
          <w:rFonts w:eastAsiaTheme="minorHAnsi"/>
          <w:i/>
        </w:rPr>
        <w:t>Strands normally cut across multiple year levels</w:t>
      </w:r>
      <w:r w:rsidRPr="008527BF">
        <w:rPr>
          <w:rFonts w:eastAsiaTheme="minorHAnsi"/>
          <w:i/>
        </w:rPr>
        <w:t>; the following are F-10 --&gt;</w:t>
      </w:r>
      <w:r w:rsidRPr="008527BF">
        <w:rPr>
          <w:rFonts w:ascii="Courier" w:eastAsiaTheme="minorHAnsi" w:hAnsi="Courier" w:cs="Courier"/>
          <w:color w:val="000000"/>
          <w:shd w:val="clear" w:color="auto" w:fill="FFFFFF"/>
        </w:rPr>
        <w:t xml:space="preserve"> </w:t>
      </w:r>
    </w:p>
    <w:p w14:paraId="3D52BD50"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&lt;dc:educationLevel rdf:resource="http://vocabulary.curriculum.edu.au/schoolLevel/0"/&gt; </w:t>
      </w:r>
    </w:p>
    <w:p w14:paraId="2A357051"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&lt;dc:educationLevel rdf:resource="http://vocabulary.curriculum.edu.au/schoolLevel/1"/&gt; </w:t>
      </w:r>
    </w:p>
    <w:p w14:paraId="5F22AD7D"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&lt;dc:educationLevel rdf:resource="http://vocabulary.curriculum.edu.au/schoolLevel/2"/&gt; </w:t>
      </w:r>
    </w:p>
    <w:p w14:paraId="50667AFC"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&lt;dc:educationLevel rdf:resource="http://vocabulary.curriculum.edu.au/schoolLevel/3"/&gt; </w:t>
      </w:r>
    </w:p>
    <w:p w14:paraId="068908F1"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&lt;dc:educationLevel rdf:resource="http://vocabulary.curriculum.edu.au/schoolLevel/4"/&gt; </w:t>
      </w:r>
    </w:p>
    <w:p w14:paraId="5228AE89"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&lt;dc:educationLevel rdf:resource="http://vocabulary.curriculum.edu.au/schoolLevel/5"/&gt; </w:t>
      </w:r>
    </w:p>
    <w:p w14:paraId="7DBCA551"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&lt;dc:educationLevel rdf:resource="http://vocabulary.curriculum.edu.au/schoolLevel/6"/&gt; </w:t>
      </w:r>
    </w:p>
    <w:p w14:paraId="491F15AD"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&lt;dc:educationLevel rdf:resource="http://vocabulary.curriculum.edu.au/schoolLevel/7"/&gt; </w:t>
      </w:r>
    </w:p>
    <w:p w14:paraId="488F746D"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&lt;dc:educationLevel rdf:resource="http://vocabulary.curriculum.edu.au/schoolLevel/8"/&gt; </w:t>
      </w:r>
    </w:p>
    <w:p w14:paraId="427246A0"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&lt;dc:educationLevel rdf:resource="http://vocabulary.curriculum.edu.au/schoolLevel/9"/&gt; </w:t>
      </w:r>
    </w:p>
    <w:p w14:paraId="350C377A"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&lt;dc:educationLevel rdf:resource="http://vocabulary.curriculum.edu.au/schoolLevel/10"/&gt; </w:t>
      </w:r>
    </w:p>
    <w:p w14:paraId="30B90482"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w:t>
      </w:r>
    </w:p>
    <w:p w14:paraId="44EECA1D"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&lt;gemq:isChildOf rdf:resource="</w:t>
      </w:r>
      <w:r w:rsidRPr="008527BF">
        <w:rPr>
          <w:rFonts w:eastAsiaTheme="minorHAnsi"/>
          <w:i/>
        </w:rPr>
        <w:t>URI(Curriculum:id)</w:t>
      </w:r>
      <w:r w:rsidRPr="008527BF">
        <w:rPr>
          <w:rFonts w:ascii="Courier" w:eastAsiaTheme="minorHAnsi" w:hAnsi="Courier" w:cs="Courier"/>
          <w:color w:val="000000"/>
          <w:shd w:val="clear" w:color="auto" w:fill="FFFFFF"/>
        </w:rPr>
        <w:t xml:space="preserve">"/&gt; </w:t>
      </w:r>
    </w:p>
    <w:p w14:paraId="17CCA10A"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HAnsi"/>
          <w:i/>
        </w:rPr>
      </w:pPr>
      <w:r w:rsidRPr="008527BF">
        <w:rPr>
          <w:rFonts w:ascii="Courier" w:eastAsiaTheme="minorHAnsi" w:hAnsi="Courier" w:cs="Courier"/>
          <w:color w:val="000000"/>
          <w:shd w:val="clear" w:color="auto" w:fill="FFFFFF"/>
        </w:rPr>
        <w:t xml:space="preserve">     </w:t>
      </w:r>
      <w:r w:rsidRPr="008527BF">
        <w:rPr>
          <w:rFonts w:eastAsiaTheme="minorHAnsi"/>
          <w:i/>
        </w:rPr>
        <w:t xml:space="preserve">&lt;!-- ordering is significant in JSON (Manifest) --&gt; </w:t>
      </w:r>
    </w:p>
    <w:p w14:paraId="204AC2B1"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shd w:val="clear" w:color="auto" w:fill="FFFFFF"/>
        </w:rPr>
      </w:pPr>
      <w:r w:rsidRPr="008527BF">
        <w:rPr>
          <w:rFonts w:ascii="Courier" w:eastAsiaTheme="minorHAnsi" w:hAnsi="Courier" w:cs="Courier"/>
          <w:shd w:val="clear" w:color="auto" w:fill="FFFFFF"/>
        </w:rPr>
        <w:t xml:space="preserve">     &lt;gemq:hasChild rdf:resource="</w:t>
      </w:r>
      <w:r w:rsidR="00405061" w:rsidRPr="008527BF">
        <w:rPr>
          <w:rFonts w:eastAsiaTheme="minorHAnsi"/>
          <w:i/>
        </w:rPr>
        <w:t>URI</w:t>
      </w:r>
      <w:r w:rsidRPr="008527BF">
        <w:rPr>
          <w:rFonts w:eastAsiaTheme="minorHAnsi"/>
          <w:i/>
        </w:rPr>
        <w:t>(</w:t>
      </w:r>
      <w:r w:rsidR="00405061" w:rsidRPr="008527BF">
        <w:rPr>
          <w:rFonts w:eastAsiaTheme="minorHAnsi"/>
          <w:i/>
        </w:rPr>
        <w:t>Intermediate Grouping</w:t>
      </w:r>
      <w:r w:rsidRPr="008527BF">
        <w:rPr>
          <w:rFonts w:eastAsiaTheme="minorHAnsi"/>
          <w:i/>
        </w:rPr>
        <w:t xml:space="preserve"> 1)</w:t>
      </w:r>
      <w:r w:rsidRPr="008527BF">
        <w:rPr>
          <w:rFonts w:ascii="Courier" w:eastAsiaTheme="minorHAnsi" w:hAnsi="Courier" w:cs="Courier"/>
          <w:shd w:val="clear" w:color="auto" w:fill="FFFFFF"/>
        </w:rPr>
        <w:t xml:space="preserve">"/&gt; </w:t>
      </w:r>
    </w:p>
    <w:p w14:paraId="6F1BD3C5"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shd w:val="clear" w:color="auto" w:fill="FFFFFF"/>
        </w:rPr>
      </w:pPr>
      <w:r w:rsidRPr="008527BF">
        <w:rPr>
          <w:rFonts w:ascii="Courier" w:eastAsiaTheme="minorHAnsi" w:hAnsi="Courier" w:cs="Courier"/>
          <w:shd w:val="clear" w:color="auto" w:fill="FFFFFF"/>
        </w:rPr>
        <w:t xml:space="preserve">          ... </w:t>
      </w:r>
    </w:p>
    <w:p w14:paraId="199813BF"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shd w:val="clear" w:color="auto" w:fill="FFFFFF"/>
        </w:rPr>
      </w:pPr>
      <w:r w:rsidRPr="008527BF">
        <w:rPr>
          <w:rFonts w:ascii="Courier" w:eastAsiaTheme="minorHAnsi" w:hAnsi="Courier" w:cs="Courier"/>
          <w:shd w:val="clear" w:color="auto" w:fill="FFFFFF"/>
        </w:rPr>
        <w:t xml:space="preserve">     &lt;gemq:hasChild rdf:resource="</w:t>
      </w:r>
      <w:r w:rsidR="00405061" w:rsidRPr="008527BF">
        <w:rPr>
          <w:rFonts w:eastAsiaTheme="minorHAnsi"/>
          <w:i/>
        </w:rPr>
        <w:t>URI</w:t>
      </w:r>
      <w:r w:rsidRPr="008527BF">
        <w:rPr>
          <w:rFonts w:eastAsiaTheme="minorHAnsi"/>
          <w:i/>
        </w:rPr>
        <w:t>(</w:t>
      </w:r>
      <w:r w:rsidR="00405061" w:rsidRPr="008527BF">
        <w:rPr>
          <w:rFonts w:eastAsiaTheme="minorHAnsi"/>
          <w:i/>
        </w:rPr>
        <w:t>Intermediate Grouping</w:t>
      </w:r>
      <w:r w:rsidRPr="008527BF">
        <w:rPr>
          <w:rFonts w:eastAsiaTheme="minorHAnsi"/>
          <w:i/>
        </w:rPr>
        <w:t xml:space="preserve"> n)</w:t>
      </w:r>
      <w:r w:rsidRPr="008527BF">
        <w:rPr>
          <w:rFonts w:ascii="Courier" w:eastAsiaTheme="minorHAnsi" w:hAnsi="Courier" w:cs="Courier"/>
          <w:shd w:val="clear" w:color="auto" w:fill="FFFFFF"/>
        </w:rPr>
        <w:t xml:space="preserve">"/&gt; </w:t>
      </w:r>
    </w:p>
    <w:p w14:paraId="7A3A3E81" w14:textId="77777777" w:rsidR="00F10075" w:rsidRPr="008527BF"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 xml:space="preserve">   &lt;/asn:Statement&gt; </w:t>
      </w:r>
    </w:p>
    <w:p w14:paraId="277CDCF1" w14:textId="77777777" w:rsidR="00F10075" w:rsidRPr="00F10075" w:rsidRDefault="00F10075" w:rsidP="00F1007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color w:val="000000"/>
          <w:shd w:val="clear" w:color="auto" w:fill="FFFFFF"/>
        </w:rPr>
      </w:pPr>
      <w:r w:rsidRPr="008527BF">
        <w:rPr>
          <w:rFonts w:ascii="Courier" w:eastAsiaTheme="minorHAnsi" w:hAnsi="Courier" w:cs="Courier"/>
          <w:color w:val="000000"/>
          <w:shd w:val="clear" w:color="auto" w:fill="FFFFFF"/>
        </w:rPr>
        <w:t>&lt;/rdf:RDF&gt;</w:t>
      </w:r>
      <w:r w:rsidRPr="00F10075">
        <w:rPr>
          <w:rFonts w:ascii="Courier" w:eastAsiaTheme="minorHAnsi" w:hAnsi="Courier" w:cs="Courier"/>
          <w:color w:val="000000"/>
          <w:shd w:val="clear" w:color="auto" w:fill="FFFFFF"/>
        </w:rPr>
        <w:t xml:space="preserve"> </w:t>
      </w:r>
    </w:p>
    <w:p w14:paraId="7C34C99C" w14:textId="77777777" w:rsidR="00F10075" w:rsidRDefault="00F10075"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HAnsi"/>
        </w:rPr>
      </w:pPr>
    </w:p>
    <w:p w14:paraId="1027717E" w14:textId="77777777" w:rsidR="00CA2FA6" w:rsidRDefault="00CA2FA6" w:rsidP="00C868D3">
      <w:pPr>
        <w:pStyle w:val="Heading3"/>
        <w:rPr>
          <w:rFonts w:eastAsiaTheme="minorHAnsi"/>
          <w:shd w:val="clear" w:color="auto" w:fill="FFFFFF"/>
        </w:rPr>
      </w:pPr>
      <w:bookmarkStart w:id="448" w:name="_Toc326243142"/>
      <w:del w:id="449" w:author="Nicholas, Nick" w:date="2013-02-26T10:16:00Z">
        <w:r w:rsidDel="009B797C">
          <w:rPr>
            <w:rFonts w:eastAsiaTheme="minorHAnsi"/>
            <w:shd w:val="clear" w:color="auto" w:fill="FFFFFF"/>
          </w:rPr>
          <w:delText>Year Level</w:delText>
        </w:r>
      </w:del>
      <w:bookmarkEnd w:id="448"/>
      <w:ins w:id="450" w:author="Nicholas, Nick" w:date="2013-02-26T10:16:00Z">
        <w:r w:rsidR="009B797C">
          <w:rPr>
            <w:rFonts w:eastAsiaTheme="minorHAnsi"/>
            <w:shd w:val="clear" w:color="auto" w:fill="FFFFFF"/>
          </w:rPr>
          <w:t>Stages</w:t>
        </w:r>
      </w:ins>
    </w:p>
    <w:p w14:paraId="5439A026" w14:textId="77777777" w:rsidR="007C5BAA" w:rsidRDefault="007C5BAA" w:rsidP="007C5BAA">
      <w:pPr>
        <w:rPr>
          <w:rFonts w:eastAsiaTheme="minorHAnsi"/>
        </w:rPr>
      </w:pPr>
      <w:del w:id="451" w:author="Nicholas, Nick" w:date="2013-02-26T10:16:00Z">
        <w:r w:rsidDel="009B797C">
          <w:rPr>
            <w:rFonts w:eastAsiaTheme="minorHAnsi"/>
          </w:rPr>
          <w:delText>Year Levels</w:delText>
        </w:r>
      </w:del>
      <w:ins w:id="452" w:author="Nicholas, Nick" w:date="2013-02-26T10:16:00Z">
        <w:r w:rsidR="009B797C">
          <w:rPr>
            <w:rFonts w:eastAsiaTheme="minorHAnsi"/>
          </w:rPr>
          <w:t>Stages</w:t>
        </w:r>
      </w:ins>
      <w:r>
        <w:rPr>
          <w:rFonts w:eastAsiaTheme="minorHAnsi"/>
        </w:rPr>
        <w:t xml:space="preserve"> </w:t>
      </w:r>
      <w:r w:rsidR="00C152FB">
        <w:rPr>
          <w:rFonts w:eastAsiaTheme="minorHAnsi"/>
        </w:rPr>
        <w:t xml:space="preserve">(or Curriculum Levels) </w:t>
      </w:r>
      <w:r>
        <w:rPr>
          <w:rFonts w:eastAsiaTheme="minorHAnsi"/>
        </w:rPr>
        <w:t>do not link directly to content descriptions; their child nodes are intermediate groupings.</w:t>
      </w:r>
    </w:p>
    <w:p w14:paraId="41C1C68B" w14:textId="77777777" w:rsidR="007C5BAA" w:rsidRPr="007C5BAA" w:rsidRDefault="007C5BAA" w:rsidP="007C5BAA">
      <w:pPr>
        <w:rPr>
          <w:rFonts w:eastAsiaTheme="minorHAnsi"/>
        </w:rPr>
      </w:pPr>
      <w:del w:id="453" w:author="Nicholas, Nick" w:date="2013-02-26T10:16:00Z">
        <w:r w:rsidDel="009B797C">
          <w:rPr>
            <w:rFonts w:eastAsiaTheme="minorHAnsi"/>
          </w:rPr>
          <w:delText>Year Levels link directly to achievement standards.</w:delText>
        </w:r>
      </w:del>
      <w:ins w:id="454" w:author="Nicholas, Nick" w:date="2013-02-26T10:16:00Z">
        <w:r w:rsidR="009B797C">
          <w:rPr>
            <w:rFonts w:eastAsiaTheme="minorHAnsi"/>
          </w:rPr>
          <w:t>Stages conflate two year levels together.</w:t>
        </w:r>
      </w:ins>
      <w:ins w:id="455" w:author="Nicholas, Nick" w:date="2013-02-26T10:21:00Z">
        <w:r w:rsidR="006E7F66">
          <w:rPr>
            <w:rFonts w:eastAsiaTheme="minorHAnsi"/>
          </w:rPr>
          <w:t xml:space="preserve"> The year levels to which the stage applies are indicated through dc:educationLevel.</w:t>
        </w:r>
      </w:ins>
    </w:p>
    <w:p w14:paraId="41EA9C2F" w14:textId="77777777" w:rsidR="00C152FB"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5E63B1">
        <w:rPr>
          <w:rFonts w:ascii="Courier" w:eastAsiaTheme="minorHAnsi" w:hAnsi="Courier" w:cs="Courier"/>
          <w:color w:val="000000"/>
          <w:shd w:val="clear" w:color="auto" w:fill="FFFFFF"/>
        </w:rPr>
        <w:t>&lt;rdf:RDF xmlns:rdf="http://www.w3.org/1999/02/22-rdf-syntax-ns#"    xmlns:dc="http://purl.org/dc/elements/1.1/"    xmlns:gemq="http://purl.org/gem/qualifiers/"   xmlns:asn="http://purl.org/ASN/schema/core/"   xmlns:loc="http://www.loc.gov/loc.terms/relators/"   xmlns:dcterms="http://purl.org/dc/terms/"   xmlns:foaf="http://xmlns.com/foaf/0.1/"   xmlns:rdfs="http://www.w3.org/2000/01/rdf-schema"&gt;</w:t>
      </w:r>
    </w:p>
    <w:p w14:paraId="6076A12C" w14:textId="77777777" w:rsidR="00451978" w:rsidRPr="005E63B1"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5E63B1">
        <w:rPr>
          <w:rFonts w:ascii="Courier" w:eastAsiaTheme="minorHAnsi" w:hAnsi="Courier" w:cs="Courier"/>
          <w:color w:val="000000"/>
          <w:shd w:val="clear" w:color="auto" w:fill="FFFFFF"/>
        </w:rPr>
        <w:t xml:space="preserve">  &lt;asn:Statement rdf:about="</w:t>
      </w:r>
      <w:r w:rsidR="002164FA" w:rsidRPr="002164FA">
        <w:rPr>
          <w:rFonts w:eastAsiaTheme="minorHAnsi"/>
          <w:i/>
        </w:rPr>
        <w:t>URI</w:t>
      </w:r>
      <w:r w:rsidRPr="002164FA">
        <w:rPr>
          <w:rFonts w:eastAsiaTheme="minorHAnsi"/>
          <w:i/>
        </w:rPr>
        <w:t>(</w:t>
      </w:r>
      <w:del w:id="456" w:author="Nicholas, Nick" w:date="2013-02-26T10:21:00Z">
        <w:r w:rsidRPr="002164FA" w:rsidDel="006E7F66">
          <w:rPr>
            <w:rFonts w:eastAsiaTheme="minorHAnsi"/>
            <w:i/>
          </w:rPr>
          <w:delText>YearLevel</w:delText>
        </w:r>
        <w:r w:rsidR="002164FA" w:rsidRPr="002164FA" w:rsidDel="006E7F66">
          <w:rPr>
            <w:rFonts w:eastAsiaTheme="minorHAnsi"/>
            <w:i/>
          </w:rPr>
          <w:delText xml:space="preserve"> </w:delText>
        </w:r>
      </w:del>
      <w:ins w:id="457" w:author="Nicholas, Nick" w:date="2013-02-26T10:21:00Z">
        <w:r w:rsidR="006E7F66">
          <w:rPr>
            <w:rFonts w:eastAsiaTheme="minorHAnsi"/>
            <w:i/>
          </w:rPr>
          <w:t>Stage</w:t>
        </w:r>
        <w:r w:rsidR="006E7F66" w:rsidRPr="002164FA">
          <w:rPr>
            <w:rFonts w:eastAsiaTheme="minorHAnsi"/>
            <w:i/>
          </w:rPr>
          <w:t xml:space="preserve"> </w:t>
        </w:r>
      </w:ins>
      <w:r w:rsidRPr="002164FA">
        <w:rPr>
          <w:rFonts w:eastAsiaTheme="minorHAnsi"/>
          <w:i/>
        </w:rPr>
        <w:t>id)</w:t>
      </w:r>
      <w:r w:rsidRPr="005E63B1">
        <w:rPr>
          <w:rFonts w:ascii="Courier" w:eastAsiaTheme="minorHAnsi" w:hAnsi="Courier" w:cs="Courier"/>
          <w:color w:val="000000"/>
          <w:shd w:val="clear" w:color="auto" w:fill="FFFFFF"/>
        </w:rPr>
        <w:t xml:space="preserve">"&gt; </w:t>
      </w:r>
    </w:p>
    <w:p w14:paraId="4211F69E" w14:textId="77777777" w:rsidR="00B22FE5" w:rsidRPr="00170AA0" w:rsidRDefault="00B22FE5" w:rsidP="00B22FE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B22FE5">
        <w:rPr>
          <w:rFonts w:ascii="Courier" w:eastAsiaTheme="minorHAnsi" w:hAnsi="Courier" w:cs="Courier"/>
          <w:color w:val="000000"/>
          <w:shd w:val="clear" w:color="auto" w:fill="FFFFFF"/>
        </w:rPr>
        <w:t xml:space="preserve">     </w:t>
      </w:r>
      <w:r w:rsidRPr="00170AA0">
        <w:rPr>
          <w:rFonts w:ascii="Courier" w:eastAsiaTheme="minorHAnsi" w:hAnsi="Courier" w:cs="Courier"/>
          <w:color w:val="000000"/>
          <w:shd w:val="clear" w:color="auto" w:fill="FFFFFF"/>
        </w:rPr>
        <w:t>&lt;</w:t>
      </w:r>
      <w:r w:rsidR="00170AA0" w:rsidRPr="00170AA0">
        <w:rPr>
          <w:rFonts w:ascii="Courier" w:eastAsiaTheme="minorHAnsi" w:hAnsi="Courier" w:cs="Courier"/>
          <w:color w:val="000000"/>
          <w:shd w:val="clear" w:color="auto" w:fill="FFFFFF"/>
        </w:rPr>
        <w:t>dct</w:t>
      </w:r>
      <w:r w:rsidR="00170AA0">
        <w:rPr>
          <w:rFonts w:ascii="Courier" w:eastAsiaTheme="minorHAnsi" w:hAnsi="Courier" w:cs="Courier"/>
          <w:color w:val="000000"/>
          <w:shd w:val="clear" w:color="auto" w:fill="FFFFFF"/>
        </w:rPr>
        <w:t>erms</w:t>
      </w:r>
      <w:r w:rsidRPr="00170AA0">
        <w:rPr>
          <w:rFonts w:ascii="Courier" w:eastAsiaTheme="minorHAnsi" w:hAnsi="Courier" w:cs="Courier"/>
          <w:color w:val="000000"/>
          <w:shd w:val="clear" w:color="auto" w:fill="FFFFFF"/>
        </w:rPr>
        <w:t>:isPartOf rdf:resource="</w:t>
      </w:r>
      <w:r w:rsidRPr="00170AA0">
        <w:rPr>
          <w:rFonts w:eastAsiaTheme="minorHAnsi"/>
          <w:i/>
        </w:rPr>
        <w:t>URI(Curriculum Document)</w:t>
      </w:r>
      <w:r w:rsidRPr="00170AA0">
        <w:rPr>
          <w:rFonts w:ascii="Courier" w:eastAsiaTheme="minorHAnsi" w:hAnsi="Courier" w:cs="Courier"/>
          <w:color w:val="000000"/>
          <w:shd w:val="clear" w:color="auto" w:fill="FFFFFF"/>
        </w:rPr>
        <w:t>"&gt;</w:t>
      </w:r>
    </w:p>
    <w:p w14:paraId="462ED8E0" w14:textId="77777777" w:rsidR="00451978" w:rsidRPr="00C152FB"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C152FB">
        <w:rPr>
          <w:rFonts w:ascii="Courier" w:eastAsiaTheme="minorHAnsi" w:hAnsi="Courier" w:cs="Courier"/>
          <w:color w:val="000000"/>
          <w:shd w:val="clear" w:color="auto" w:fill="FFFFFF"/>
        </w:rPr>
        <w:t xml:space="preserve">     &lt;dc:title&gt;</w:t>
      </w:r>
      <w:r w:rsidR="002164FA" w:rsidRPr="00C152FB">
        <w:rPr>
          <w:rFonts w:eastAsiaTheme="minorHAnsi"/>
          <w:i/>
        </w:rPr>
        <w:t>TEXT</w:t>
      </w:r>
      <w:r w:rsidRPr="00C152FB">
        <w:rPr>
          <w:rFonts w:eastAsiaTheme="minorHAnsi"/>
          <w:i/>
        </w:rPr>
        <w:t>(</w:t>
      </w:r>
      <w:del w:id="458" w:author="Nicholas, Nick" w:date="2013-02-26T10:21:00Z">
        <w:r w:rsidRPr="00C152FB" w:rsidDel="006E7F66">
          <w:rPr>
            <w:rFonts w:eastAsiaTheme="minorHAnsi"/>
            <w:i/>
          </w:rPr>
          <w:delText>YearLevel</w:delText>
        </w:r>
        <w:r w:rsidR="002164FA" w:rsidRPr="00C152FB" w:rsidDel="006E7F66">
          <w:rPr>
            <w:rFonts w:eastAsiaTheme="minorHAnsi"/>
            <w:i/>
          </w:rPr>
          <w:delText xml:space="preserve"> </w:delText>
        </w:r>
      </w:del>
      <w:ins w:id="459" w:author="Nicholas, Nick" w:date="2013-02-26T10:21:00Z">
        <w:r w:rsidR="006E7F66">
          <w:rPr>
            <w:rFonts w:eastAsiaTheme="minorHAnsi"/>
            <w:i/>
          </w:rPr>
          <w:t>Stage</w:t>
        </w:r>
        <w:r w:rsidR="006E7F66" w:rsidRPr="00C152FB">
          <w:rPr>
            <w:rFonts w:eastAsiaTheme="minorHAnsi"/>
            <w:i/>
          </w:rPr>
          <w:t xml:space="preserve"> </w:t>
        </w:r>
      </w:ins>
      <w:r w:rsidRPr="00C152FB">
        <w:rPr>
          <w:rFonts w:eastAsiaTheme="minorHAnsi"/>
          <w:i/>
        </w:rPr>
        <w:t>name)</w:t>
      </w:r>
      <w:r w:rsidRPr="00C152FB">
        <w:rPr>
          <w:rFonts w:ascii="Courier" w:eastAsiaTheme="minorHAnsi" w:hAnsi="Courier" w:cs="Courier"/>
          <w:color w:val="000000"/>
          <w:shd w:val="clear" w:color="auto" w:fill="FFFFFF"/>
        </w:rPr>
        <w:t xml:space="preserve">&lt;/dc:title&gt; </w:t>
      </w:r>
    </w:p>
    <w:p w14:paraId="0E42DC2D" w14:textId="77777777" w:rsidR="00451978" w:rsidRPr="00DB190B"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DB190B">
        <w:rPr>
          <w:rFonts w:ascii="Courier" w:eastAsiaTheme="minorHAnsi" w:hAnsi="Courier" w:cs="Courier"/>
          <w:color w:val="000000"/>
          <w:shd w:val="clear" w:color="auto" w:fill="FFFFFF"/>
        </w:rPr>
        <w:t xml:space="preserve">     &lt;asn:authorityStatus rdf:resource="http://purl.org/ASN/scheme/ASNAuthorityStatus/Original"/&gt; </w:t>
      </w:r>
    </w:p>
    <w:p w14:paraId="360552CF" w14:textId="77777777" w:rsidR="0087144C" w:rsidRPr="00DB190B" w:rsidRDefault="0087144C" w:rsidP="0087144C">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DB190B">
        <w:rPr>
          <w:rFonts w:ascii="Courier" w:eastAsiaTheme="minorHAnsi" w:hAnsi="Courier" w:cs="Courier"/>
          <w:color w:val="000000"/>
          <w:shd w:val="clear" w:color="auto" w:fill="FFFFFF"/>
        </w:rPr>
        <w:t xml:space="preserve">     </w:t>
      </w:r>
      <w:r w:rsidRPr="00DB190B">
        <w:rPr>
          <w:rFonts w:eastAsiaTheme="minorHAnsi"/>
          <w:i/>
        </w:rPr>
        <w:t>&lt;!—Authority Status “derived” is used by third parties --&gt;</w:t>
      </w:r>
      <w:r w:rsidRPr="00DB190B">
        <w:rPr>
          <w:rFonts w:ascii="Courier" w:eastAsiaTheme="minorHAnsi" w:hAnsi="Courier" w:cs="Courier"/>
          <w:color w:val="000000"/>
          <w:shd w:val="clear" w:color="auto" w:fill="FFFFFF"/>
        </w:rPr>
        <w:t xml:space="preserve"> </w:t>
      </w:r>
    </w:p>
    <w:p w14:paraId="0546AC57" w14:textId="77777777" w:rsidR="00451978" w:rsidRPr="004901F5"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4901F5">
        <w:rPr>
          <w:rFonts w:ascii="Courier" w:eastAsiaTheme="minorHAnsi" w:hAnsi="Courier" w:cs="Courier"/>
          <w:color w:val="000000"/>
          <w:shd w:val="clear" w:color="auto" w:fill="FFFFFF"/>
        </w:rPr>
        <w:t xml:space="preserve">     &lt;dc:modified&gt;</w:t>
      </w:r>
      <w:r w:rsidRPr="004901F5">
        <w:rPr>
          <w:rFonts w:eastAsiaTheme="minorHAnsi"/>
          <w:i/>
        </w:rPr>
        <w:t>DATE(</w:t>
      </w:r>
      <w:del w:id="460" w:author="Nicholas, Nick" w:date="2013-02-26T10:21:00Z">
        <w:r w:rsidRPr="004901F5" w:rsidDel="006E7F66">
          <w:rPr>
            <w:rFonts w:eastAsiaTheme="minorHAnsi"/>
            <w:i/>
          </w:rPr>
          <w:delText>YearLevel</w:delText>
        </w:r>
        <w:r w:rsidR="002164FA" w:rsidRPr="004901F5" w:rsidDel="006E7F66">
          <w:rPr>
            <w:rFonts w:eastAsiaTheme="minorHAnsi"/>
            <w:i/>
          </w:rPr>
          <w:delText xml:space="preserve"> </w:delText>
        </w:r>
      </w:del>
      <w:ins w:id="461" w:author="Nicholas, Nick" w:date="2013-02-26T10:21:00Z">
        <w:r w:rsidR="006E7F66">
          <w:rPr>
            <w:rFonts w:eastAsiaTheme="minorHAnsi"/>
            <w:i/>
          </w:rPr>
          <w:t>Stage</w:t>
        </w:r>
        <w:r w:rsidR="006E7F66" w:rsidRPr="004901F5">
          <w:rPr>
            <w:rFonts w:eastAsiaTheme="minorHAnsi"/>
            <w:i/>
          </w:rPr>
          <w:t xml:space="preserve"> </w:t>
        </w:r>
      </w:ins>
      <w:r w:rsidRPr="004901F5">
        <w:rPr>
          <w:rFonts w:eastAsiaTheme="minorHAnsi"/>
          <w:i/>
        </w:rPr>
        <w:t>changed)</w:t>
      </w:r>
      <w:r w:rsidRPr="004901F5">
        <w:rPr>
          <w:rFonts w:ascii="Courier" w:eastAsiaTheme="minorHAnsi" w:hAnsi="Courier" w:cs="Courier"/>
          <w:color w:val="000000"/>
          <w:shd w:val="clear" w:color="auto" w:fill="FFFFFF"/>
        </w:rPr>
        <w:t xml:space="preserve">&lt;/dc:modified&gt; </w:t>
      </w:r>
    </w:p>
    <w:p w14:paraId="034E309E" w14:textId="77777777" w:rsidR="00451978" w:rsidRPr="00DB190B"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DB190B">
        <w:rPr>
          <w:rFonts w:ascii="Courier" w:eastAsiaTheme="minorHAnsi" w:hAnsi="Courier" w:cs="Courier"/>
          <w:color w:val="000000"/>
          <w:shd w:val="clear" w:color="auto" w:fill="FFFFFF"/>
        </w:rPr>
        <w:t xml:space="preserve">     &lt;asn:indexingStatus rdf:resource="http://purl.org/ASN/scheme/ASNIndexingStatus/No" /&gt; </w:t>
      </w:r>
    </w:p>
    <w:p w14:paraId="69ABDAEA" w14:textId="77777777" w:rsidR="00451978" w:rsidRPr="00DB190B"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DB190B">
        <w:rPr>
          <w:rFonts w:ascii="Courier" w:eastAsiaTheme="minorHAnsi" w:hAnsi="Courier" w:cs="Courier"/>
          <w:color w:val="000000"/>
          <w:shd w:val="clear" w:color="auto" w:fill="FFFFFF"/>
        </w:rPr>
        <w:t xml:space="preserve">     </w:t>
      </w:r>
      <w:r w:rsidRPr="00DB190B">
        <w:rPr>
          <w:rFonts w:eastAsiaTheme="minorHAnsi"/>
          <w:i/>
        </w:rPr>
        <w:t xml:space="preserve">&lt;!-- Only index </w:t>
      </w:r>
      <w:ins w:id="462" w:author="Nicholas, Nick" w:date="2013-02-26T10:22:00Z">
        <w:r w:rsidR="006E7F66">
          <w:rPr>
            <w:rFonts w:eastAsiaTheme="minorHAnsi"/>
            <w:i/>
          </w:rPr>
          <w:t>statements associated with resource discovery</w:t>
        </w:r>
        <w:r w:rsidR="006E7F66" w:rsidRPr="00170AA0">
          <w:rPr>
            <w:rFonts w:eastAsiaTheme="minorHAnsi"/>
            <w:i/>
          </w:rPr>
          <w:t xml:space="preserve"> </w:t>
        </w:r>
      </w:ins>
      <w:del w:id="463" w:author="Nicholas, Nick" w:date="2013-02-26T10:22:00Z">
        <w:r w:rsidRPr="00DB190B" w:rsidDel="006E7F66">
          <w:rPr>
            <w:rFonts w:eastAsiaTheme="minorHAnsi"/>
            <w:i/>
          </w:rPr>
          <w:delText xml:space="preserve">actual objectives </w:delText>
        </w:r>
      </w:del>
      <w:r w:rsidRPr="00DB190B">
        <w:rPr>
          <w:rFonts w:eastAsiaTheme="minorHAnsi"/>
          <w:i/>
        </w:rPr>
        <w:t>--&gt;</w:t>
      </w:r>
      <w:r w:rsidRPr="00DB190B">
        <w:rPr>
          <w:rFonts w:ascii="Courier" w:eastAsiaTheme="minorHAnsi" w:hAnsi="Courier" w:cs="Courier"/>
          <w:color w:val="000000"/>
          <w:shd w:val="clear" w:color="auto" w:fill="FFFFFF"/>
        </w:rPr>
        <w:t xml:space="preserve"> </w:t>
      </w:r>
    </w:p>
    <w:p w14:paraId="00FA21B9" w14:textId="77777777" w:rsidR="00451978" w:rsidRPr="00C152FB"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C152FB">
        <w:rPr>
          <w:rFonts w:ascii="Courier" w:eastAsiaTheme="minorHAnsi" w:hAnsi="Courier" w:cs="Courier"/>
          <w:color w:val="000000"/>
          <w:shd w:val="clear" w:color="auto" w:fill="FFFFFF"/>
        </w:rPr>
        <w:t xml:space="preserve">     &lt;asn:statementLabel xml:lang="en</w:t>
      </w:r>
      <w:r w:rsidR="00A9503D" w:rsidRPr="00C152FB">
        <w:rPr>
          <w:rFonts w:ascii="Courier" w:eastAsiaTheme="minorHAnsi" w:hAnsi="Courier" w:cs="Courier"/>
          <w:color w:val="000000"/>
          <w:shd w:val="clear" w:color="auto" w:fill="FFFFFF"/>
        </w:rPr>
        <w:t>-AU</w:t>
      </w:r>
      <w:r w:rsidRPr="00C152FB">
        <w:rPr>
          <w:rFonts w:ascii="Courier" w:eastAsiaTheme="minorHAnsi" w:hAnsi="Courier" w:cs="Courier"/>
          <w:color w:val="000000"/>
          <w:shd w:val="clear" w:color="auto" w:fill="FFFFFF"/>
        </w:rPr>
        <w:t>"&gt;</w:t>
      </w:r>
      <w:del w:id="464" w:author="Nicholas, Nick" w:date="2013-02-26T10:22:00Z">
        <w:r w:rsidR="00C152FB" w:rsidRPr="00C152FB" w:rsidDel="00DD075B">
          <w:rPr>
            <w:rFonts w:ascii="Courier" w:eastAsiaTheme="minorHAnsi" w:hAnsi="Courier" w:cs="Courier"/>
            <w:color w:val="000000"/>
            <w:shd w:val="clear" w:color="auto" w:fill="FFFFFF"/>
          </w:rPr>
          <w:delText>CurriculumLevel</w:delText>
        </w:r>
      </w:del>
      <w:ins w:id="465" w:author="Nicholas, Nick" w:date="2013-02-26T10:22:00Z">
        <w:r w:rsidR="00DD075B">
          <w:rPr>
            <w:rFonts w:ascii="Courier" w:eastAsiaTheme="minorHAnsi" w:hAnsi="Courier" w:cs="Courier"/>
            <w:color w:val="000000"/>
            <w:shd w:val="clear" w:color="auto" w:fill="FFFFFF"/>
          </w:rPr>
          <w:t>Stage</w:t>
        </w:r>
      </w:ins>
      <w:r w:rsidRPr="00C152FB">
        <w:rPr>
          <w:rFonts w:ascii="Courier" w:eastAsiaTheme="minorHAnsi" w:hAnsi="Courier" w:cs="Courier"/>
          <w:color w:val="000000"/>
          <w:shd w:val="clear" w:color="auto" w:fill="FFFFFF"/>
        </w:rPr>
        <w:t xml:space="preserve">&lt;/asn:statementLabel&gt; </w:t>
      </w:r>
    </w:p>
    <w:p w14:paraId="16EC711A" w14:textId="77777777" w:rsidR="00451978" w:rsidRPr="0023234D"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highlight w:val="yellow"/>
          <w:shd w:val="clear" w:color="auto" w:fill="FFFFFF"/>
        </w:rPr>
      </w:pPr>
      <w:r w:rsidRPr="0023234D">
        <w:rPr>
          <w:rFonts w:ascii="Courier" w:eastAsiaTheme="minorHAnsi" w:hAnsi="Courier" w:cs="Courier"/>
          <w:color w:val="000000"/>
          <w:highlight w:val="yellow"/>
          <w:shd w:val="clear" w:color="auto" w:fill="FFFFFF"/>
        </w:rPr>
        <w:t xml:space="preserve">     </w:t>
      </w:r>
    </w:p>
    <w:p w14:paraId="07BBC373" w14:textId="77777777" w:rsidR="00451978" w:rsidRPr="00C152FB"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C152FB">
        <w:rPr>
          <w:rFonts w:ascii="Courier" w:eastAsiaTheme="minorHAnsi" w:hAnsi="Courier" w:cs="Courier"/>
          <w:color w:val="000000"/>
          <w:shd w:val="clear" w:color="auto" w:fill="FFFFFF"/>
        </w:rPr>
        <w:t xml:space="preserve">     &lt;dc:description&gt; </w:t>
      </w:r>
    </w:p>
    <w:p w14:paraId="4945B8F4" w14:textId="77777777" w:rsidR="00451978" w:rsidRPr="00C152FB"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C152FB">
        <w:rPr>
          <w:rFonts w:ascii="Courier" w:eastAsiaTheme="minorHAnsi" w:hAnsi="Courier" w:cs="Courier"/>
          <w:color w:val="000000"/>
          <w:shd w:val="clear" w:color="auto" w:fill="FFFFFF"/>
        </w:rPr>
        <w:t xml:space="preserve">         </w:t>
      </w:r>
      <w:r w:rsidRPr="00C152FB">
        <w:rPr>
          <w:rFonts w:eastAsiaTheme="minorHAnsi"/>
          <w:i/>
        </w:rPr>
        <w:t>TEXT(</w:t>
      </w:r>
      <w:del w:id="466" w:author="Nicholas, Nick" w:date="2013-02-26T10:22:00Z">
        <w:r w:rsidRPr="00C152FB" w:rsidDel="00DD075B">
          <w:rPr>
            <w:rFonts w:eastAsiaTheme="minorHAnsi"/>
            <w:i/>
          </w:rPr>
          <w:delText>YearLevel</w:delText>
        </w:r>
        <w:r w:rsidR="00467112" w:rsidRPr="00C152FB" w:rsidDel="00DD075B">
          <w:rPr>
            <w:rFonts w:eastAsiaTheme="minorHAnsi"/>
            <w:i/>
          </w:rPr>
          <w:delText xml:space="preserve"> </w:delText>
        </w:r>
      </w:del>
      <w:ins w:id="467" w:author="Nicholas, Nick" w:date="2013-02-26T10:22:00Z">
        <w:r w:rsidR="00DD075B">
          <w:rPr>
            <w:rFonts w:eastAsiaTheme="minorHAnsi"/>
            <w:i/>
          </w:rPr>
          <w:t>Stage</w:t>
        </w:r>
        <w:r w:rsidR="00DD075B" w:rsidRPr="00C152FB">
          <w:rPr>
            <w:rFonts w:eastAsiaTheme="minorHAnsi"/>
            <w:i/>
          </w:rPr>
          <w:t xml:space="preserve"> </w:t>
        </w:r>
      </w:ins>
      <w:r w:rsidRPr="00C152FB">
        <w:rPr>
          <w:rFonts w:eastAsiaTheme="minorHAnsi"/>
          <w:i/>
        </w:rPr>
        <w:t>preface)</w:t>
      </w:r>
      <w:r w:rsidRPr="00C152FB">
        <w:rPr>
          <w:rFonts w:ascii="Courier" w:eastAsiaTheme="minorHAnsi" w:hAnsi="Courier" w:cs="Courier"/>
          <w:color w:val="000000"/>
          <w:shd w:val="clear" w:color="auto" w:fill="FFFFFF"/>
        </w:rPr>
        <w:t xml:space="preserve"> </w:t>
      </w:r>
    </w:p>
    <w:p w14:paraId="12D5443E" w14:textId="77777777" w:rsidR="00451978" w:rsidRPr="00C152FB"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C152FB">
        <w:rPr>
          <w:rFonts w:ascii="Courier" w:eastAsiaTheme="minorHAnsi" w:hAnsi="Courier" w:cs="Courier"/>
          <w:color w:val="000000"/>
          <w:shd w:val="clear" w:color="auto" w:fill="FFFFFF"/>
        </w:rPr>
        <w:t xml:space="preserve">     &lt;/dc:description&gt; </w:t>
      </w:r>
    </w:p>
    <w:p w14:paraId="1AA7C75B" w14:textId="77777777" w:rsidR="00451978" w:rsidRPr="00DB190B"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DB190B">
        <w:rPr>
          <w:rFonts w:ascii="Courier" w:eastAsiaTheme="minorHAnsi" w:hAnsi="Courier" w:cs="Courier"/>
          <w:color w:val="000000"/>
          <w:shd w:val="clear" w:color="auto" w:fill="FFFFFF"/>
        </w:rPr>
        <w:t xml:space="preserve">     &lt;dc:subject rdf:resource="</w:t>
      </w:r>
      <w:r w:rsidRPr="00DB190B">
        <w:rPr>
          <w:rFonts w:eastAsiaTheme="minorHAnsi"/>
          <w:i/>
        </w:rPr>
        <w:t>URI(learning area, out of http://vocabulary.curriculum.edu.au/AUScurriculumStrand</w:t>
      </w:r>
      <w:r w:rsidR="00467112" w:rsidRPr="00DB190B">
        <w:rPr>
          <w:rFonts w:eastAsiaTheme="minorHAnsi"/>
          <w:i/>
        </w:rPr>
        <w:t xml:space="preserve"> )</w:t>
      </w:r>
      <w:r w:rsidRPr="00DB190B">
        <w:rPr>
          <w:rFonts w:ascii="Courier" w:eastAsiaTheme="minorHAnsi" w:hAnsi="Courier" w:cs="Courier"/>
          <w:color w:val="000000"/>
          <w:shd w:val="clear" w:color="auto" w:fill="FFFFFF"/>
        </w:rPr>
        <w:t xml:space="preserve">"/&gt; </w:t>
      </w:r>
    </w:p>
    <w:p w14:paraId="3197B6D1" w14:textId="77777777" w:rsidR="00451978" w:rsidRPr="0023234D"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highlight w:val="yellow"/>
          <w:shd w:val="clear" w:color="auto" w:fill="FFFFFF"/>
        </w:rPr>
      </w:pPr>
      <w:r w:rsidRPr="0023234D">
        <w:rPr>
          <w:rFonts w:ascii="Courier" w:eastAsiaTheme="minorHAnsi" w:hAnsi="Courier" w:cs="Courier"/>
          <w:color w:val="000000"/>
          <w:highlight w:val="yellow"/>
          <w:shd w:val="clear" w:color="auto" w:fill="FFFFFF"/>
        </w:rPr>
        <w:t xml:space="preserve"> </w:t>
      </w:r>
    </w:p>
    <w:p w14:paraId="244D31B7" w14:textId="77777777" w:rsidR="00451978" w:rsidRPr="00C152FB"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C152FB">
        <w:rPr>
          <w:rFonts w:ascii="Courier" w:eastAsiaTheme="minorHAnsi" w:hAnsi="Courier" w:cs="Courier"/>
          <w:color w:val="000000"/>
          <w:shd w:val="clear" w:color="auto" w:fill="FFFFFF"/>
        </w:rPr>
        <w:t xml:space="preserve">     &lt;dc:rights&gt;</w:t>
      </w:r>
      <w:r w:rsidRPr="00C152FB">
        <w:rPr>
          <w:rFonts w:eastAsiaTheme="minorHAnsi"/>
          <w:i/>
        </w:rPr>
        <w:t>TEXT(rights if any)</w:t>
      </w:r>
      <w:r w:rsidRPr="00C152FB">
        <w:rPr>
          <w:rFonts w:ascii="Courier" w:eastAsiaTheme="minorHAnsi" w:hAnsi="Courier" w:cs="Courier"/>
          <w:color w:val="000000"/>
          <w:shd w:val="clear" w:color="auto" w:fill="FFFFFF"/>
        </w:rPr>
        <w:t xml:space="preserve">&lt;/dc:rights&gt; </w:t>
      </w:r>
    </w:p>
    <w:p w14:paraId="4078FF64" w14:textId="77777777" w:rsidR="00451978" w:rsidRPr="00C152FB"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C152FB">
        <w:rPr>
          <w:rFonts w:ascii="Courier" w:eastAsiaTheme="minorHAnsi" w:hAnsi="Courier" w:cs="Courier"/>
          <w:color w:val="000000"/>
          <w:shd w:val="clear" w:color="auto" w:fill="FFFFFF"/>
        </w:rPr>
        <w:t xml:space="preserve">     &lt;dc:rightsHolder rdf:resource="</w:t>
      </w:r>
      <w:del w:id="468" w:author="Nicholas, Nick" w:date="2013-02-26T10:20:00Z">
        <w:r w:rsidRPr="00C152FB" w:rsidDel="006E7F66">
          <w:rPr>
            <w:rFonts w:ascii="Courier" w:eastAsiaTheme="minorHAnsi" w:hAnsi="Courier" w:cs="Courier"/>
            <w:color w:val="000000"/>
            <w:shd w:val="clear" w:color="auto" w:fill="FFFFFF"/>
          </w:rPr>
          <w:delText>http://www.acara.edu.au</w:delText>
        </w:r>
      </w:del>
      <w:ins w:id="469" w:author="Nicholas, Nick" w:date="2013-02-26T10:20:00Z">
        <w:r w:rsidR="006E7F66" w:rsidRPr="006E7F66">
          <w:rPr>
            <w:rFonts w:ascii="Courier" w:eastAsiaTheme="minorHAnsi" w:hAnsi="Courier" w:cs="Courier"/>
            <w:color w:val="000000"/>
            <w:shd w:val="clear" w:color="auto" w:fill="EFEFF5"/>
          </w:rPr>
          <w:t xml:space="preserve"> </w:t>
        </w:r>
        <w:r w:rsidR="006E7F66" w:rsidRPr="00584D5A">
          <w:rPr>
            <w:rFonts w:ascii="Courier" w:eastAsiaTheme="minorHAnsi" w:hAnsi="Courier" w:cs="Courier"/>
            <w:color w:val="000000"/>
            <w:shd w:val="clear" w:color="auto" w:fill="EFEFF5"/>
          </w:rPr>
          <w:t>http://</w:t>
        </w:r>
        <w:r w:rsidR="006E7F66" w:rsidRPr="00584D5A">
          <w:rPr>
            <w:rFonts w:ascii="Courier" w:eastAsiaTheme="minorHAnsi" w:hAnsi="Courier" w:cs="Courier"/>
            <w:iCs/>
            <w:color w:val="000000"/>
            <w:shd w:val="clear" w:color="auto" w:fill="EFEFF5"/>
          </w:rPr>
          <w:t>www.boardofstudies.nsw.edu.au</w:t>
        </w:r>
        <w:r w:rsidR="006E7F66" w:rsidRPr="00C152FB">
          <w:rPr>
            <w:rFonts w:ascii="Courier" w:eastAsiaTheme="minorHAnsi" w:hAnsi="Courier" w:cs="Courier"/>
            <w:color w:val="000000"/>
            <w:shd w:val="clear" w:color="auto" w:fill="FFFFFF"/>
          </w:rPr>
          <w:t xml:space="preserve"> </w:t>
        </w:r>
      </w:ins>
      <w:r w:rsidRPr="00C152FB">
        <w:rPr>
          <w:rFonts w:ascii="Courier" w:eastAsiaTheme="minorHAnsi" w:hAnsi="Courier" w:cs="Courier"/>
          <w:color w:val="000000"/>
          <w:shd w:val="clear" w:color="auto" w:fill="FFFFFF"/>
        </w:rPr>
        <w:t xml:space="preserve">"/&gt; </w:t>
      </w:r>
    </w:p>
    <w:p w14:paraId="7CEA64DC" w14:textId="77777777" w:rsidR="00451978" w:rsidRPr="0023234D"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highlight w:val="yellow"/>
          <w:shd w:val="clear" w:color="auto" w:fill="FFFFFF"/>
        </w:rPr>
      </w:pPr>
      <w:r w:rsidRPr="0023234D">
        <w:rPr>
          <w:rFonts w:ascii="Courier" w:eastAsiaTheme="minorHAnsi" w:hAnsi="Courier" w:cs="Courier"/>
          <w:color w:val="000000"/>
          <w:highlight w:val="yellow"/>
          <w:shd w:val="clear" w:color="auto" w:fill="FFFFFF"/>
        </w:rPr>
        <w:t xml:space="preserve"> </w:t>
      </w:r>
    </w:p>
    <w:p w14:paraId="472C3B57" w14:textId="77777777" w:rsidR="00451978" w:rsidRPr="005E63B1"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DB190B">
        <w:rPr>
          <w:rFonts w:ascii="Courier" w:eastAsiaTheme="minorHAnsi" w:hAnsi="Courier" w:cs="Courier"/>
          <w:color w:val="000000"/>
          <w:shd w:val="clear" w:color="auto" w:fill="FFFFFF"/>
        </w:rPr>
        <w:t xml:space="preserve">     &lt;dc:educationLevel rdf:resource="</w:t>
      </w:r>
      <w:r w:rsidR="00467112" w:rsidRPr="00DB190B">
        <w:rPr>
          <w:rFonts w:eastAsiaTheme="minorHAnsi"/>
          <w:i/>
        </w:rPr>
        <w:t>URI</w:t>
      </w:r>
      <w:r w:rsidRPr="00DB190B">
        <w:rPr>
          <w:rFonts w:eastAsiaTheme="minorHAnsi"/>
          <w:i/>
        </w:rPr>
        <w:t>(</w:t>
      </w:r>
      <w:ins w:id="470" w:author="Nicholas, Nick" w:date="2013-02-26T10:23:00Z">
        <w:r w:rsidR="006755AE">
          <w:rPr>
            <w:rFonts w:eastAsiaTheme="minorHAnsi"/>
            <w:i/>
          </w:rPr>
          <w:t xml:space="preserve">first </w:t>
        </w:r>
      </w:ins>
      <w:r w:rsidRPr="00DB190B">
        <w:rPr>
          <w:rFonts w:eastAsiaTheme="minorHAnsi"/>
          <w:i/>
        </w:rPr>
        <w:t>year level out of http://vocabulary.curriculum.edu.au/AUSschoolYearLevel)</w:t>
      </w:r>
      <w:r w:rsidRPr="00DB190B">
        <w:rPr>
          <w:rFonts w:ascii="Courier" w:eastAsiaTheme="minorHAnsi" w:hAnsi="Courier" w:cs="Courier"/>
          <w:color w:val="000000"/>
          <w:shd w:val="clear" w:color="auto" w:fill="FFFFFF"/>
        </w:rPr>
        <w:t>"/&gt;</w:t>
      </w:r>
      <w:r w:rsidRPr="005E63B1">
        <w:rPr>
          <w:rFonts w:ascii="Courier" w:eastAsiaTheme="minorHAnsi" w:hAnsi="Courier" w:cs="Courier"/>
          <w:color w:val="000000"/>
          <w:shd w:val="clear" w:color="auto" w:fill="FFFFFF"/>
        </w:rPr>
        <w:t xml:space="preserve"> </w:t>
      </w:r>
    </w:p>
    <w:p w14:paraId="06ED5658" w14:textId="77777777" w:rsidR="00DD075B" w:rsidRPr="005E63B1" w:rsidRDefault="00DD075B" w:rsidP="00DD075B">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71" w:author="Nicholas, Nick" w:date="2013-02-26T10:23:00Z"/>
          <w:rFonts w:ascii="Courier" w:eastAsiaTheme="minorHAnsi" w:hAnsi="Courier" w:cs="Courier"/>
          <w:color w:val="000000"/>
          <w:shd w:val="clear" w:color="auto" w:fill="FFFFFF"/>
        </w:rPr>
      </w:pPr>
      <w:ins w:id="472" w:author="Nicholas, Nick" w:date="2013-02-26T10:23:00Z">
        <w:r w:rsidRPr="00DB190B">
          <w:rPr>
            <w:rFonts w:ascii="Courier" w:eastAsiaTheme="minorHAnsi" w:hAnsi="Courier" w:cs="Courier"/>
            <w:color w:val="000000"/>
            <w:shd w:val="clear" w:color="auto" w:fill="FFFFFF"/>
          </w:rPr>
          <w:t xml:space="preserve">     &lt;dc:educationLevel rdf:resource="</w:t>
        </w:r>
        <w:r w:rsidRPr="00DB190B">
          <w:rPr>
            <w:rFonts w:eastAsiaTheme="minorHAnsi"/>
            <w:i/>
          </w:rPr>
          <w:t>URI(</w:t>
        </w:r>
        <w:r w:rsidR="006755AE">
          <w:rPr>
            <w:rFonts w:eastAsiaTheme="minorHAnsi"/>
            <w:i/>
          </w:rPr>
          <w:t xml:space="preserve">second </w:t>
        </w:r>
        <w:r w:rsidRPr="00DB190B">
          <w:rPr>
            <w:rFonts w:eastAsiaTheme="minorHAnsi"/>
            <w:i/>
          </w:rPr>
          <w:t>year level out of http://vocabulary.curriculum.edu.au/AUSschoolYearLevel)</w:t>
        </w:r>
        <w:r w:rsidRPr="00DB190B">
          <w:rPr>
            <w:rFonts w:ascii="Courier" w:eastAsiaTheme="minorHAnsi" w:hAnsi="Courier" w:cs="Courier"/>
            <w:color w:val="000000"/>
            <w:shd w:val="clear" w:color="auto" w:fill="FFFFFF"/>
          </w:rPr>
          <w:t>"/&gt;</w:t>
        </w:r>
        <w:r w:rsidRPr="005E63B1">
          <w:rPr>
            <w:rFonts w:ascii="Courier" w:eastAsiaTheme="minorHAnsi" w:hAnsi="Courier" w:cs="Courier"/>
            <w:color w:val="000000"/>
            <w:shd w:val="clear" w:color="auto" w:fill="FFFFFF"/>
          </w:rPr>
          <w:t xml:space="preserve"> </w:t>
        </w:r>
      </w:ins>
    </w:p>
    <w:p w14:paraId="5A162A5C" w14:textId="77777777" w:rsidR="00451978" w:rsidRPr="005E63B1"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5E63B1">
        <w:rPr>
          <w:rFonts w:ascii="Courier" w:eastAsiaTheme="minorHAnsi" w:hAnsi="Courier" w:cs="Courier"/>
          <w:color w:val="000000"/>
          <w:shd w:val="clear" w:color="auto" w:fill="FFFFFF"/>
        </w:rPr>
        <w:t xml:space="preserve"> </w:t>
      </w:r>
    </w:p>
    <w:p w14:paraId="1F63F4B3" w14:textId="77777777" w:rsidR="00451978" w:rsidRPr="005E63B1"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5E63B1">
        <w:rPr>
          <w:rFonts w:ascii="Courier" w:eastAsiaTheme="minorHAnsi" w:hAnsi="Courier" w:cs="Courier"/>
          <w:color w:val="000000"/>
          <w:shd w:val="clear" w:color="auto" w:fill="FFFFFF"/>
        </w:rPr>
        <w:t xml:space="preserve">     &lt;gemq:isChildOf rdf:resource="</w:t>
      </w:r>
      <w:r w:rsidR="00467112">
        <w:rPr>
          <w:rFonts w:ascii="Courier" w:eastAsiaTheme="minorHAnsi" w:hAnsi="Courier" w:cs="Courier"/>
          <w:color w:val="000000"/>
          <w:shd w:val="clear" w:color="auto" w:fill="FFFFFF"/>
        </w:rPr>
        <w:t>URI</w:t>
      </w:r>
      <w:r w:rsidRPr="005E63B1">
        <w:rPr>
          <w:rFonts w:ascii="Courier" w:eastAsiaTheme="minorHAnsi" w:hAnsi="Courier" w:cs="Courier"/>
          <w:color w:val="000000"/>
          <w:shd w:val="clear" w:color="auto" w:fill="FFFFFF"/>
        </w:rPr>
        <w:t xml:space="preserve">(Curriculum:id)"/&gt; </w:t>
      </w:r>
    </w:p>
    <w:p w14:paraId="58AF325F" w14:textId="77777777" w:rsidR="00451978" w:rsidRPr="005E63B1" w:rsidRDefault="00467112"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shd w:val="clear" w:color="auto" w:fill="FFFFFF"/>
        </w:rPr>
      </w:pPr>
      <w:r w:rsidRPr="005E63B1">
        <w:rPr>
          <w:rFonts w:ascii="Courier" w:eastAsiaTheme="minorHAnsi" w:hAnsi="Courier" w:cs="Courier"/>
          <w:color w:val="000000"/>
          <w:shd w:val="clear" w:color="auto" w:fill="FFFFFF"/>
        </w:rPr>
        <w:t xml:space="preserve">     </w:t>
      </w:r>
      <w:r w:rsidRPr="00F10075">
        <w:rPr>
          <w:rFonts w:eastAsiaTheme="minorHAnsi"/>
          <w:i/>
        </w:rPr>
        <w:t>&lt;!-- ordering is significant in JSON (Manifest) --&gt;</w:t>
      </w:r>
    </w:p>
    <w:p w14:paraId="542C3AF4" w14:textId="77777777" w:rsidR="00451978" w:rsidRPr="005E63B1"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shd w:val="clear" w:color="auto" w:fill="FFFFFF"/>
        </w:rPr>
      </w:pPr>
      <w:r w:rsidRPr="005E63B1">
        <w:rPr>
          <w:rFonts w:ascii="Courier" w:eastAsiaTheme="minorHAnsi" w:hAnsi="Courier" w:cs="Courier"/>
          <w:shd w:val="clear" w:color="auto" w:fill="FFFFFF"/>
        </w:rPr>
        <w:t xml:space="preserve">     &lt;gemq:hasChild rdf:resource="</w:t>
      </w:r>
      <w:r w:rsidR="00467112" w:rsidRPr="00467112">
        <w:rPr>
          <w:rFonts w:eastAsiaTheme="minorHAnsi"/>
          <w:i/>
        </w:rPr>
        <w:t>URI</w:t>
      </w:r>
      <w:r w:rsidRPr="00467112">
        <w:rPr>
          <w:rFonts w:eastAsiaTheme="minorHAnsi"/>
          <w:i/>
        </w:rPr>
        <w:t>(</w:t>
      </w:r>
      <w:r w:rsidR="00467112" w:rsidRPr="00467112">
        <w:rPr>
          <w:rFonts w:eastAsiaTheme="minorHAnsi"/>
          <w:i/>
        </w:rPr>
        <w:t>Intermediate Grouping</w:t>
      </w:r>
      <w:r w:rsidRPr="00467112">
        <w:rPr>
          <w:rFonts w:eastAsiaTheme="minorHAnsi"/>
          <w:i/>
        </w:rPr>
        <w:t xml:space="preserve"> 1)</w:t>
      </w:r>
      <w:r w:rsidRPr="005E63B1">
        <w:rPr>
          <w:rFonts w:ascii="Courier" w:eastAsiaTheme="minorHAnsi" w:hAnsi="Courier" w:cs="Courier"/>
          <w:shd w:val="clear" w:color="auto" w:fill="FFFFFF"/>
        </w:rPr>
        <w:t xml:space="preserve">"/&gt; </w:t>
      </w:r>
    </w:p>
    <w:p w14:paraId="3FDE97AE" w14:textId="77777777" w:rsidR="00451978" w:rsidRPr="005E63B1"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shd w:val="clear" w:color="auto" w:fill="FFFFFF"/>
        </w:rPr>
      </w:pPr>
      <w:r w:rsidRPr="005E63B1">
        <w:rPr>
          <w:rFonts w:ascii="Courier" w:eastAsiaTheme="minorHAnsi" w:hAnsi="Courier" w:cs="Courier"/>
          <w:shd w:val="clear" w:color="auto" w:fill="FFFFFF"/>
        </w:rPr>
        <w:t xml:space="preserve">          ... </w:t>
      </w:r>
    </w:p>
    <w:p w14:paraId="596DBD69" w14:textId="77777777" w:rsidR="00451978" w:rsidRPr="005E63B1" w:rsidDel="004349F1"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473" w:author="Nicholas, Nick" w:date="2013-02-26T10:25:00Z"/>
          <w:rFonts w:ascii="Courier" w:eastAsiaTheme="minorHAnsi" w:hAnsi="Courier" w:cs="Courier"/>
          <w:shd w:val="clear" w:color="auto" w:fill="FFFFFF"/>
        </w:rPr>
      </w:pPr>
      <w:r w:rsidRPr="005E63B1">
        <w:rPr>
          <w:rFonts w:ascii="Courier" w:eastAsiaTheme="minorHAnsi" w:hAnsi="Courier" w:cs="Courier"/>
          <w:shd w:val="clear" w:color="auto" w:fill="FFFFFF"/>
        </w:rPr>
        <w:t xml:space="preserve">     &lt;gemq:hasChild rdf:resource="</w:t>
      </w:r>
      <w:r w:rsidR="00467112" w:rsidRPr="00467112">
        <w:rPr>
          <w:rFonts w:eastAsiaTheme="minorHAnsi"/>
          <w:i/>
        </w:rPr>
        <w:t>URI</w:t>
      </w:r>
      <w:r w:rsidRPr="00467112">
        <w:rPr>
          <w:rFonts w:eastAsiaTheme="minorHAnsi"/>
          <w:i/>
        </w:rPr>
        <w:t>(</w:t>
      </w:r>
      <w:r w:rsidR="00467112" w:rsidRPr="00467112">
        <w:rPr>
          <w:rFonts w:eastAsiaTheme="minorHAnsi"/>
          <w:i/>
        </w:rPr>
        <w:t xml:space="preserve">Intermediate Grouping </w:t>
      </w:r>
      <w:r w:rsidRPr="00467112">
        <w:rPr>
          <w:rFonts w:eastAsiaTheme="minorHAnsi"/>
          <w:i/>
        </w:rPr>
        <w:t>n)</w:t>
      </w:r>
      <w:r w:rsidRPr="005E63B1">
        <w:rPr>
          <w:rFonts w:ascii="Courier" w:eastAsiaTheme="minorHAnsi" w:hAnsi="Courier" w:cs="Courier"/>
          <w:shd w:val="clear" w:color="auto" w:fill="FFFFFF"/>
        </w:rPr>
        <w:t xml:space="preserve">"/&gt; </w:t>
      </w:r>
    </w:p>
    <w:p w14:paraId="62083EC2" w14:textId="77777777" w:rsidR="00451978" w:rsidRPr="005E63B1" w:rsidRDefault="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Change w:id="474" w:author="Nicholas, Nick" w:date="2013-02-26T10:25:00Z">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pPr>
        </w:pPrChange>
      </w:pPr>
      <w:r w:rsidRPr="005E63B1">
        <w:rPr>
          <w:rFonts w:ascii="Courier" w:eastAsiaTheme="minorHAnsi" w:hAnsi="Courier" w:cs="Courier"/>
          <w:color w:val="000000"/>
          <w:shd w:val="clear" w:color="auto" w:fill="FFFFFF"/>
        </w:rPr>
        <w:t xml:space="preserve">  </w:t>
      </w:r>
    </w:p>
    <w:p w14:paraId="715C7B9B" w14:textId="77777777" w:rsidR="00451978" w:rsidRPr="005E63B1" w:rsidDel="004349F1"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del w:id="475" w:author="Nicholas, Nick" w:date="2013-02-26T10:25:00Z"/>
          <w:rFonts w:ascii="Courier" w:eastAsiaTheme="minorHAnsi" w:hAnsi="Courier" w:cs="Courier"/>
          <w:color w:val="000000"/>
          <w:shd w:val="clear" w:color="auto" w:fill="FFFFFF"/>
        </w:rPr>
      </w:pPr>
      <w:del w:id="476" w:author="Nicholas, Nick" w:date="2013-02-26T10:25:00Z">
        <w:r w:rsidRPr="005E63B1" w:rsidDel="004349F1">
          <w:rPr>
            <w:rFonts w:ascii="Courier" w:eastAsiaTheme="minorHAnsi" w:hAnsi="Courier" w:cs="Courier"/>
            <w:color w:val="000000"/>
            <w:shd w:val="clear" w:color="auto" w:fill="FFFFFF"/>
          </w:rPr>
          <w:delText xml:space="preserve">     &lt;</w:delText>
        </w:r>
        <w:r w:rsidR="00467112" w:rsidRPr="005E63B1" w:rsidDel="004349F1">
          <w:rPr>
            <w:rFonts w:ascii="Courier" w:eastAsiaTheme="minorHAnsi" w:hAnsi="Courier" w:cs="Courier"/>
            <w:shd w:val="clear" w:color="auto" w:fill="FFFFFF"/>
          </w:rPr>
          <w:delText xml:space="preserve">gemq:hasChild </w:delText>
        </w:r>
        <w:r w:rsidRPr="005E63B1" w:rsidDel="004349F1">
          <w:rPr>
            <w:rFonts w:ascii="Courier" w:eastAsiaTheme="minorHAnsi" w:hAnsi="Courier" w:cs="Courier"/>
            <w:color w:val="000000"/>
            <w:shd w:val="clear" w:color="auto" w:fill="FFFFFF"/>
          </w:rPr>
          <w:delText>rdf:resource="</w:delText>
        </w:r>
        <w:r w:rsidR="00467112" w:rsidRPr="00467112" w:rsidDel="004349F1">
          <w:rPr>
            <w:rFonts w:eastAsiaTheme="minorHAnsi"/>
            <w:i/>
          </w:rPr>
          <w:delText>URI</w:delText>
        </w:r>
        <w:r w:rsidRPr="00467112" w:rsidDel="004349F1">
          <w:rPr>
            <w:rFonts w:eastAsiaTheme="minorHAnsi"/>
            <w:i/>
          </w:rPr>
          <w:delText>(AchievementStandard 1)</w:delText>
        </w:r>
        <w:r w:rsidRPr="005E63B1" w:rsidDel="004349F1">
          <w:rPr>
            <w:rFonts w:ascii="Courier" w:eastAsiaTheme="minorHAnsi" w:hAnsi="Courier" w:cs="Courier"/>
            <w:color w:val="000000"/>
            <w:shd w:val="clear" w:color="auto" w:fill="FFFFFF"/>
          </w:rPr>
          <w:delText xml:space="preserve">"/&gt; </w:delText>
        </w:r>
      </w:del>
    </w:p>
    <w:p w14:paraId="03FECF11" w14:textId="77777777" w:rsidR="00451978" w:rsidRPr="005E63B1" w:rsidDel="004349F1"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del w:id="477" w:author="Nicholas, Nick" w:date="2013-02-26T10:25:00Z"/>
          <w:rFonts w:ascii="Courier" w:eastAsiaTheme="minorHAnsi" w:hAnsi="Courier" w:cs="Courier"/>
          <w:color w:val="000000"/>
          <w:shd w:val="clear" w:color="auto" w:fill="FFFFFF"/>
        </w:rPr>
      </w:pPr>
      <w:del w:id="478" w:author="Nicholas, Nick" w:date="2013-02-26T10:25:00Z">
        <w:r w:rsidRPr="005E63B1" w:rsidDel="004349F1">
          <w:rPr>
            <w:rFonts w:ascii="Courier" w:eastAsiaTheme="minorHAnsi" w:hAnsi="Courier" w:cs="Courier"/>
            <w:color w:val="000000"/>
            <w:shd w:val="clear" w:color="auto" w:fill="FFFFFF"/>
          </w:rPr>
          <w:delText xml:space="preserve">          ... </w:delText>
        </w:r>
      </w:del>
    </w:p>
    <w:p w14:paraId="615A6610" w14:textId="77777777" w:rsidR="00451978" w:rsidRPr="005E63B1" w:rsidDel="004349F1"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del w:id="479" w:author="Nicholas, Nick" w:date="2013-02-26T10:25:00Z"/>
          <w:rFonts w:ascii="Courier" w:eastAsiaTheme="minorHAnsi" w:hAnsi="Courier" w:cs="Courier"/>
          <w:color w:val="000000"/>
          <w:shd w:val="clear" w:color="auto" w:fill="FFFFFF"/>
        </w:rPr>
      </w:pPr>
      <w:del w:id="480" w:author="Nicholas, Nick" w:date="2013-02-26T10:25:00Z">
        <w:r w:rsidRPr="005E63B1" w:rsidDel="004349F1">
          <w:rPr>
            <w:rFonts w:ascii="Courier" w:eastAsiaTheme="minorHAnsi" w:hAnsi="Courier" w:cs="Courier"/>
            <w:color w:val="000000"/>
            <w:shd w:val="clear" w:color="auto" w:fill="FFFFFF"/>
          </w:rPr>
          <w:delText xml:space="preserve">     &lt;</w:delText>
        </w:r>
        <w:r w:rsidR="00467112" w:rsidDel="004349F1">
          <w:rPr>
            <w:rFonts w:ascii="Courier" w:eastAsiaTheme="minorHAnsi" w:hAnsi="Courier" w:cs="Courier"/>
            <w:color w:val="000000"/>
            <w:shd w:val="clear" w:color="auto" w:fill="FFFFFF"/>
          </w:rPr>
          <w:delText>gemq:hasChild</w:delText>
        </w:r>
        <w:r w:rsidRPr="005E63B1" w:rsidDel="004349F1">
          <w:rPr>
            <w:rFonts w:ascii="Courier" w:eastAsiaTheme="minorHAnsi" w:hAnsi="Courier" w:cs="Courier"/>
            <w:color w:val="000000"/>
            <w:shd w:val="clear" w:color="auto" w:fill="FFFFFF"/>
          </w:rPr>
          <w:delText xml:space="preserve"> rdf:resource="</w:delText>
        </w:r>
        <w:r w:rsidR="00467112" w:rsidRPr="00467112" w:rsidDel="004349F1">
          <w:rPr>
            <w:rFonts w:eastAsiaTheme="minorHAnsi"/>
            <w:i/>
          </w:rPr>
          <w:delText>URI</w:delText>
        </w:r>
        <w:r w:rsidRPr="00467112" w:rsidDel="004349F1">
          <w:rPr>
            <w:rFonts w:eastAsiaTheme="minorHAnsi"/>
            <w:i/>
          </w:rPr>
          <w:delText>(AchievementStandard n)</w:delText>
        </w:r>
        <w:r w:rsidRPr="005E63B1" w:rsidDel="004349F1">
          <w:rPr>
            <w:rFonts w:ascii="Courier" w:eastAsiaTheme="minorHAnsi" w:hAnsi="Courier" w:cs="Courier"/>
            <w:color w:val="000000"/>
            <w:shd w:val="clear" w:color="auto" w:fill="FFFFFF"/>
          </w:rPr>
          <w:delText xml:space="preserve">"/&gt; </w:delText>
        </w:r>
      </w:del>
    </w:p>
    <w:p w14:paraId="640A5811" w14:textId="77777777" w:rsidR="00451978" w:rsidRPr="005E63B1"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color w:val="000000"/>
          <w:shd w:val="clear" w:color="auto" w:fill="FFFFFF"/>
        </w:rPr>
      </w:pPr>
      <w:r w:rsidRPr="005E63B1">
        <w:rPr>
          <w:rFonts w:ascii="Courier" w:eastAsiaTheme="minorHAnsi" w:hAnsi="Courier" w:cs="Courier"/>
          <w:color w:val="000000"/>
          <w:shd w:val="clear" w:color="auto" w:fill="FFFFFF"/>
        </w:rPr>
        <w:t xml:space="preserve">   &lt;/asn:Statement&gt; </w:t>
      </w:r>
    </w:p>
    <w:p w14:paraId="7BE15F5C" w14:textId="77777777" w:rsidR="00451978" w:rsidRPr="005E63B1" w:rsidRDefault="00451978" w:rsidP="0045197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color w:val="000000"/>
          <w:shd w:val="clear" w:color="auto" w:fill="FFFFFF"/>
        </w:rPr>
      </w:pPr>
      <w:r w:rsidRPr="005E63B1">
        <w:rPr>
          <w:rFonts w:ascii="Courier" w:eastAsiaTheme="minorHAnsi" w:hAnsi="Courier" w:cs="Courier"/>
          <w:color w:val="000000"/>
          <w:shd w:val="clear" w:color="auto" w:fill="FFFFFF"/>
        </w:rPr>
        <w:t xml:space="preserve">&lt;/rdf:RDF&gt; </w:t>
      </w:r>
    </w:p>
    <w:p w14:paraId="10144ECD" w14:textId="77777777" w:rsidR="00CA2FA6" w:rsidRDefault="00CA2FA6"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HAnsi"/>
        </w:rPr>
      </w:pPr>
    </w:p>
    <w:p w14:paraId="761FC40B" w14:textId="77777777" w:rsidR="00CA2FA6" w:rsidRDefault="00CA2FA6" w:rsidP="00C868D3">
      <w:pPr>
        <w:pStyle w:val="Heading3"/>
        <w:rPr>
          <w:rFonts w:eastAsiaTheme="minorHAnsi"/>
          <w:shd w:val="clear" w:color="auto" w:fill="FFFFFF"/>
        </w:rPr>
      </w:pPr>
      <w:bookmarkStart w:id="481" w:name="_Toc326243143"/>
      <w:r>
        <w:rPr>
          <w:rFonts w:eastAsiaTheme="minorHAnsi"/>
          <w:shd w:val="clear" w:color="auto" w:fill="FFFFFF"/>
        </w:rPr>
        <w:t>Intermediate Grouping</w:t>
      </w:r>
      <w:bookmarkEnd w:id="481"/>
    </w:p>
    <w:p w14:paraId="3BB0D554" w14:textId="77777777" w:rsidR="00CA2FA6" w:rsidRDefault="00CA2FA6" w:rsidP="001D3FE7">
      <w:pPr>
        <w:pStyle w:val="01BodyText"/>
        <w:rPr>
          <w:rFonts w:eastAsiaTheme="minorHAnsi"/>
        </w:rPr>
      </w:pPr>
      <w:del w:id="482" w:author="Nicholas, Nick" w:date="2013-02-26T10:27:00Z">
        <w:r w:rsidDel="004349F1">
          <w:rPr>
            <w:rFonts w:eastAsiaTheme="minorHAnsi"/>
          </w:rPr>
          <w:delText>Examples of intermediate groupings seen in the Australian Curriculum are “Substrand” “Strand Year Level”, “Substrand Year Level”, “Depth Study”</w:delText>
        </w:r>
        <w:r w:rsidR="0091532D" w:rsidDel="004349F1">
          <w:rPr>
            <w:rFonts w:eastAsiaTheme="minorHAnsi"/>
          </w:rPr>
          <w:delText>, “Depth Study Elective”, and “Year Level Overview”</w:delText>
        </w:r>
        <w:r w:rsidDel="004349F1">
          <w:rPr>
            <w:rFonts w:eastAsiaTheme="minorHAnsi"/>
          </w:rPr>
          <w:delText>.</w:delText>
        </w:r>
      </w:del>
      <w:ins w:id="483" w:author="Nicholas, Nick" w:date="2013-02-26T10:27:00Z">
        <w:r w:rsidR="004349F1">
          <w:rPr>
            <w:rFonts w:eastAsiaTheme="minorHAnsi"/>
          </w:rPr>
          <w:t>The default intermediate grouping for the NSW Board of Studies Syllabus are Content groups.</w:t>
        </w:r>
      </w:ins>
    </w:p>
    <w:p w14:paraId="09F4D0C2" w14:textId="77777777" w:rsidR="00467112" w:rsidRDefault="00467112" w:rsidP="001D3FE7">
      <w:pPr>
        <w:pStyle w:val="01BodyText"/>
        <w:rPr>
          <w:rFonts w:eastAsiaTheme="minorHAnsi"/>
        </w:rPr>
      </w:pPr>
      <w:r>
        <w:rPr>
          <w:rFonts w:eastAsiaTheme="minorHAnsi"/>
        </w:rPr>
        <w:t>Intermediate groupings can have multiple parent nodes, as well as multiple child nodes</w:t>
      </w:r>
      <w:del w:id="484" w:author="Nicholas, Nick" w:date="2013-02-26T10:28:00Z">
        <w:r w:rsidDel="00F75F52">
          <w:rPr>
            <w:rFonts w:eastAsiaTheme="minorHAnsi"/>
          </w:rPr>
          <w:delText xml:space="preserve">; for example, </w:delText>
        </w:r>
        <w:r w:rsidR="001D3FE7" w:rsidDel="00F75F52">
          <w:rPr>
            <w:rFonts w:eastAsiaTheme="minorHAnsi"/>
          </w:rPr>
          <w:delText>“Strand Year Level” is the</w:delText>
        </w:r>
      </w:del>
      <w:ins w:id="485" w:author="Nicholas, Nick" w:date="2013-02-26T10:28:00Z">
        <w:r w:rsidR="00F75F52">
          <w:rPr>
            <w:rFonts w:eastAsiaTheme="minorHAnsi"/>
          </w:rPr>
          <w:t>. Content groups are the</w:t>
        </w:r>
      </w:ins>
      <w:r w:rsidR="001D3FE7">
        <w:rPr>
          <w:rFonts w:eastAsiaTheme="minorHAnsi"/>
        </w:rPr>
        <w:t xml:space="preserve"> child of both a </w:t>
      </w:r>
      <w:del w:id="486" w:author="Nicholas, Nick" w:date="2013-02-26T10:28:00Z">
        <w:r w:rsidR="001D3FE7" w:rsidDel="00F75F52">
          <w:rPr>
            <w:rFonts w:eastAsiaTheme="minorHAnsi"/>
          </w:rPr>
          <w:delText>Year Level</w:delText>
        </w:r>
      </w:del>
      <w:ins w:id="487" w:author="Nicholas, Nick" w:date="2013-02-26T10:28:00Z">
        <w:r w:rsidR="00F75F52">
          <w:rPr>
            <w:rFonts w:eastAsiaTheme="minorHAnsi"/>
          </w:rPr>
          <w:t>Strand</w:t>
        </w:r>
      </w:ins>
      <w:r w:rsidR="001D3FE7">
        <w:rPr>
          <w:rFonts w:eastAsiaTheme="minorHAnsi"/>
        </w:rPr>
        <w:t xml:space="preserve"> and a Strand (e.g. “</w:t>
      </w:r>
      <w:del w:id="488" w:author="Nicholas, Nick" w:date="2013-02-26T10:28:00Z">
        <w:r w:rsidR="001D3FE7" w:rsidDel="00F75F52">
          <w:rPr>
            <w:rFonts w:eastAsiaTheme="minorHAnsi"/>
          </w:rPr>
          <w:delText>Year 8</w:delText>
        </w:r>
      </w:del>
      <w:ins w:id="489" w:author="Nicholas, Nick" w:date="2013-02-26T10:28:00Z">
        <w:r w:rsidR="00F75F52">
          <w:rPr>
            <w:rFonts w:eastAsiaTheme="minorHAnsi"/>
          </w:rPr>
          <w:t>Stage 3</w:t>
        </w:r>
      </w:ins>
      <w:r w:rsidR="001D3FE7">
        <w:rPr>
          <w:rFonts w:eastAsiaTheme="minorHAnsi"/>
        </w:rPr>
        <w:t xml:space="preserve"> Literacy” within English).</w:t>
      </w:r>
      <w:ins w:id="490" w:author="Nicholas, Nick" w:date="2013-02-26T10:28:00Z">
        <w:r w:rsidR="00F75F52">
          <w:rPr>
            <w:rFonts w:eastAsiaTheme="minorHAnsi"/>
          </w:rPr>
          <w:t xml:space="preserve"> Content groups by default have </w:t>
        </w:r>
      </w:ins>
      <w:ins w:id="491" w:author="Nicholas, Nick" w:date="2013-02-26T10:29:00Z">
        <w:r w:rsidR="00F75F52">
          <w:rPr>
            <w:rFonts w:eastAsiaTheme="minorHAnsi"/>
          </w:rPr>
          <w:t xml:space="preserve">as children </w:t>
        </w:r>
      </w:ins>
      <w:ins w:id="492" w:author="Nicholas, Nick" w:date="2013-02-26T10:28:00Z">
        <w:r w:rsidR="00F75F52">
          <w:rPr>
            <w:rFonts w:eastAsiaTheme="minorHAnsi"/>
          </w:rPr>
          <w:t>one or more Outcomes, and one or more</w:t>
        </w:r>
      </w:ins>
      <w:ins w:id="493" w:author="Nicholas, Nick" w:date="2013-02-26T10:29:00Z">
        <w:r w:rsidR="00F75F52">
          <w:rPr>
            <w:rFonts w:eastAsiaTheme="minorHAnsi"/>
          </w:rPr>
          <w:t xml:space="preserve"> Level 1 </w:t>
        </w:r>
      </w:ins>
      <w:ins w:id="494" w:author="Nicholas, Nick" w:date="2013-02-26T10:28:00Z">
        <w:r w:rsidR="00F75F52">
          <w:rPr>
            <w:rFonts w:eastAsiaTheme="minorHAnsi"/>
          </w:rPr>
          <w:t>Content Descriptions.</w:t>
        </w:r>
      </w:ins>
      <w:ins w:id="495" w:author="Nicholas, Nick" w:date="2013-02-26T10:29:00Z">
        <w:r w:rsidR="00F75F52">
          <w:rPr>
            <w:rFonts w:eastAsiaTheme="minorHAnsi"/>
          </w:rPr>
          <w:t xml:space="preserve"> In History, Intermediate groupings can have both outcomes and other Intermediate groupings as children.</w:t>
        </w:r>
      </w:ins>
    </w:p>
    <w:p w14:paraId="0FF962C5" w14:textId="77777777" w:rsidR="000E6265" w:rsidDel="00F75F52" w:rsidRDefault="000E6265" w:rsidP="001D3FE7">
      <w:pPr>
        <w:pStyle w:val="01BodyText"/>
        <w:rPr>
          <w:del w:id="496" w:author="Nicholas, Nick" w:date="2013-02-26T10:29:00Z"/>
          <w:rFonts w:eastAsiaTheme="minorHAnsi"/>
        </w:rPr>
      </w:pPr>
      <w:del w:id="497" w:author="Nicholas, Nick" w:date="2013-02-26T10:29:00Z">
        <w:r w:rsidDel="00F75F52">
          <w:rPr>
            <w:rFonts w:eastAsiaTheme="minorHAnsi"/>
          </w:rPr>
          <w:delText xml:space="preserve">Intermediate groupings may have either content descriptions or other intermediate groupings as children. For consistency of navigation, they should not have </w:delText>
        </w:r>
        <w:commentRangeStart w:id="498"/>
        <w:commentRangeStart w:id="499"/>
        <w:r w:rsidDel="00F75F52">
          <w:rPr>
            <w:rFonts w:eastAsiaTheme="minorHAnsi"/>
          </w:rPr>
          <w:delText>both</w:delText>
        </w:r>
        <w:commentRangeEnd w:id="498"/>
        <w:r w:rsidR="005C7B44" w:rsidDel="00F75F52">
          <w:rPr>
            <w:rStyle w:val="CommentReference"/>
          </w:rPr>
          <w:commentReference w:id="498"/>
        </w:r>
        <w:commentRangeEnd w:id="499"/>
        <w:r w:rsidR="00FE3059" w:rsidDel="00F75F52">
          <w:rPr>
            <w:rStyle w:val="CommentReference"/>
          </w:rPr>
          <w:commentReference w:id="499"/>
        </w:r>
        <w:r w:rsidDel="00F75F52">
          <w:rPr>
            <w:rFonts w:eastAsiaTheme="minorHAnsi"/>
          </w:rPr>
          <w:delText>.</w:delText>
        </w:r>
      </w:del>
    </w:p>
    <w:p w14:paraId="6D4ECD32" w14:textId="77777777" w:rsidR="00CA2FA6" w:rsidRDefault="00CA2FA6"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HAnsi"/>
        </w:rPr>
      </w:pPr>
    </w:p>
    <w:p w14:paraId="0322E8C2" w14:textId="77777777" w:rsidR="00192D73"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0E6265">
        <w:rPr>
          <w:rFonts w:ascii="Courier" w:eastAsiaTheme="minorHAnsi" w:hAnsi="Courier" w:cs="Courier"/>
          <w:shd w:val="clear" w:color="auto" w:fill="FFFFFF"/>
        </w:rPr>
        <w:t>&lt;rdf:RDF xmlns:rdf="http://www.w3.org/1999/02/22-rdf-syntax-ns#"    xmlns:dc="http://purl.org/dc/elements/1.1/"    xmlns:gemq="http://purl.org/gem/qualifiers/"   xmlns:asn="http://purl.org/ASN/schema/core/"   xmlns:loc="http://www.loc.gov/loc.terms/relators/"   xmlns:dcterms="http://purl.org/dc/terms/"   xmlns:foaf="http://xmlns.com/foaf/0.1/"   xmlns:rdfs="http://ww</w:t>
      </w:r>
      <w:r w:rsidR="00192D73">
        <w:rPr>
          <w:rFonts w:ascii="Courier" w:eastAsiaTheme="minorHAnsi" w:hAnsi="Courier" w:cs="Courier"/>
          <w:shd w:val="clear" w:color="auto" w:fill="FFFFFF"/>
        </w:rPr>
        <w:t>w.w3.org/2000/01/rdf-schema#</w:t>
      </w:r>
      <w:r w:rsidRPr="000E6265">
        <w:rPr>
          <w:rFonts w:ascii="Courier" w:eastAsiaTheme="minorHAnsi" w:hAnsi="Courier" w:cs="Courier"/>
          <w:shd w:val="clear" w:color="auto" w:fill="FFFFFF"/>
        </w:rPr>
        <w:t>"&gt;</w:t>
      </w:r>
    </w:p>
    <w:p w14:paraId="6D481C09" w14:textId="77777777" w:rsidR="00467112" w:rsidRPr="000E6265"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0E6265">
        <w:rPr>
          <w:rFonts w:ascii="Courier" w:eastAsiaTheme="minorHAnsi" w:hAnsi="Courier" w:cs="Courier"/>
          <w:shd w:val="clear" w:color="auto" w:fill="FFFFFF"/>
        </w:rPr>
        <w:t xml:space="preserve">  &lt;asn:Statement rdf:about="</w:t>
      </w:r>
      <w:r w:rsidR="000E6265" w:rsidRPr="00585AA2">
        <w:rPr>
          <w:rFonts w:eastAsiaTheme="minorHAnsi"/>
          <w:i/>
        </w:rPr>
        <w:t>URI</w:t>
      </w:r>
      <w:r w:rsidRPr="00585AA2">
        <w:rPr>
          <w:rFonts w:eastAsiaTheme="minorHAnsi"/>
          <w:i/>
        </w:rPr>
        <w:t>(</w:t>
      </w:r>
      <w:r w:rsidR="00585AA2" w:rsidRPr="00585AA2">
        <w:rPr>
          <w:rFonts w:eastAsiaTheme="minorHAnsi"/>
          <w:i/>
        </w:rPr>
        <w:t>Intermediate Grouping</w:t>
      </w:r>
      <w:r w:rsidR="00585AA2">
        <w:rPr>
          <w:rFonts w:eastAsiaTheme="minorHAnsi"/>
          <w:i/>
        </w:rPr>
        <w:t xml:space="preserve"> </w:t>
      </w:r>
      <w:r w:rsidRPr="00585AA2">
        <w:rPr>
          <w:rFonts w:eastAsiaTheme="minorHAnsi"/>
          <w:i/>
        </w:rPr>
        <w:t>id)</w:t>
      </w:r>
      <w:r w:rsidRPr="000E6265">
        <w:rPr>
          <w:rFonts w:ascii="Courier" w:eastAsiaTheme="minorHAnsi" w:hAnsi="Courier" w:cs="Courier"/>
          <w:shd w:val="clear" w:color="auto" w:fill="FFFFFF"/>
        </w:rPr>
        <w:t xml:space="preserve">"&gt; </w:t>
      </w:r>
    </w:p>
    <w:p w14:paraId="02688301" w14:textId="77777777" w:rsidR="00B22FE5" w:rsidRPr="00B22FE5" w:rsidRDefault="00B22FE5" w:rsidP="00B22FE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B22FE5">
        <w:rPr>
          <w:rFonts w:ascii="Courier" w:eastAsiaTheme="minorHAnsi" w:hAnsi="Courier" w:cs="Courier"/>
          <w:color w:val="000000"/>
          <w:shd w:val="clear" w:color="auto" w:fill="FFFFFF"/>
        </w:rPr>
        <w:t xml:space="preserve">     &lt;</w:t>
      </w:r>
      <w:r w:rsidR="00170AA0">
        <w:rPr>
          <w:rFonts w:ascii="Courier" w:eastAsiaTheme="minorHAnsi" w:hAnsi="Courier" w:cs="Courier"/>
          <w:color w:val="000000"/>
          <w:shd w:val="clear" w:color="auto" w:fill="FFFFFF"/>
        </w:rPr>
        <w:t>dcterms</w:t>
      </w:r>
      <w:r w:rsidRPr="00B22FE5">
        <w:rPr>
          <w:rFonts w:ascii="Courier" w:eastAsiaTheme="minorHAnsi" w:hAnsi="Courier" w:cs="Courier"/>
          <w:color w:val="000000"/>
          <w:shd w:val="clear" w:color="auto" w:fill="FFFFFF"/>
        </w:rPr>
        <w:t>:isPartOf rdf:resource="</w:t>
      </w:r>
      <w:r w:rsidRPr="00B22FE5">
        <w:rPr>
          <w:rFonts w:eastAsiaTheme="minorHAnsi"/>
          <w:i/>
        </w:rPr>
        <w:t>URI(Curriculum Document)</w:t>
      </w:r>
      <w:r w:rsidRPr="00B22FE5">
        <w:rPr>
          <w:rFonts w:ascii="Courier" w:eastAsiaTheme="minorHAnsi" w:hAnsi="Courier" w:cs="Courier"/>
          <w:color w:val="000000"/>
          <w:shd w:val="clear" w:color="auto" w:fill="FFFFFF"/>
        </w:rPr>
        <w:t>"&gt;</w:t>
      </w:r>
    </w:p>
    <w:p w14:paraId="7E767FF9" w14:textId="77777777" w:rsidR="00467112" w:rsidRPr="00DB190B"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0E6265">
        <w:rPr>
          <w:rFonts w:ascii="Courier" w:eastAsiaTheme="minorHAnsi" w:hAnsi="Courier" w:cs="Courier"/>
          <w:shd w:val="clear" w:color="auto" w:fill="FFFFFF"/>
        </w:rPr>
        <w:t xml:space="preserve">     </w:t>
      </w:r>
      <w:r w:rsidRPr="00DB190B">
        <w:rPr>
          <w:rFonts w:ascii="Courier" w:eastAsiaTheme="minorHAnsi" w:hAnsi="Courier" w:cs="Courier"/>
          <w:shd w:val="clear" w:color="auto" w:fill="FFFFFF"/>
        </w:rPr>
        <w:t xml:space="preserve">&lt;asn:authorityStatus rdf:resource="http://purl.org/ASN/scheme/ASNAuthorityStatus/Original"/&gt; </w:t>
      </w:r>
    </w:p>
    <w:p w14:paraId="23185FA8" w14:textId="77777777" w:rsidR="0087144C" w:rsidRPr="00DB190B" w:rsidRDefault="0087144C" w:rsidP="0087144C">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FFFFFF"/>
        </w:rPr>
      </w:pPr>
      <w:r w:rsidRPr="00DB190B">
        <w:rPr>
          <w:rFonts w:ascii="Courier" w:eastAsiaTheme="minorHAnsi" w:hAnsi="Courier" w:cs="Courier"/>
          <w:color w:val="000000"/>
          <w:shd w:val="clear" w:color="auto" w:fill="FFFFFF"/>
        </w:rPr>
        <w:t xml:space="preserve">     </w:t>
      </w:r>
      <w:r w:rsidRPr="00DB190B">
        <w:rPr>
          <w:rFonts w:eastAsiaTheme="minorHAnsi"/>
          <w:i/>
        </w:rPr>
        <w:t>&lt;!—Authority Status “derived” is used by third parties --&gt;</w:t>
      </w:r>
      <w:r w:rsidRPr="00DB190B">
        <w:rPr>
          <w:rFonts w:ascii="Courier" w:eastAsiaTheme="minorHAnsi" w:hAnsi="Courier" w:cs="Courier"/>
          <w:color w:val="000000"/>
          <w:shd w:val="clear" w:color="auto" w:fill="FFFFFF"/>
        </w:rPr>
        <w:t xml:space="preserve"> </w:t>
      </w:r>
    </w:p>
    <w:p w14:paraId="791A85AC" w14:textId="77777777" w:rsidR="00467112" w:rsidRPr="008551B9"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8551B9">
        <w:rPr>
          <w:rFonts w:ascii="Courier" w:eastAsiaTheme="minorHAnsi" w:hAnsi="Courier" w:cs="Courier"/>
          <w:shd w:val="clear" w:color="auto" w:fill="FFFFFF"/>
        </w:rPr>
        <w:t xml:space="preserve">     &lt;dc:modified&gt;</w:t>
      </w:r>
      <w:r w:rsidRPr="008551B9">
        <w:rPr>
          <w:rFonts w:eastAsiaTheme="minorHAnsi"/>
          <w:i/>
        </w:rPr>
        <w:t>DATE(</w:t>
      </w:r>
      <w:r w:rsidR="00585AA2" w:rsidRPr="008551B9">
        <w:rPr>
          <w:rFonts w:eastAsiaTheme="minorHAnsi"/>
          <w:i/>
        </w:rPr>
        <w:t xml:space="preserve">Intermediate Grouping </w:t>
      </w:r>
      <w:r w:rsidRPr="008551B9">
        <w:rPr>
          <w:rFonts w:eastAsiaTheme="minorHAnsi"/>
          <w:i/>
        </w:rPr>
        <w:t>changed)</w:t>
      </w:r>
      <w:r w:rsidRPr="008551B9">
        <w:rPr>
          <w:rFonts w:ascii="Courier" w:eastAsiaTheme="minorHAnsi" w:hAnsi="Courier" w:cs="Courier"/>
          <w:shd w:val="clear" w:color="auto" w:fill="FFFFFF"/>
        </w:rPr>
        <w:t xml:space="preserve">&lt;/dc:modified&gt; </w:t>
      </w:r>
    </w:p>
    <w:p w14:paraId="098708EE" w14:textId="77777777" w:rsidR="00467112" w:rsidRPr="00DB190B"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DB190B">
        <w:rPr>
          <w:rFonts w:ascii="Courier" w:eastAsiaTheme="minorHAnsi" w:hAnsi="Courier" w:cs="Courier"/>
          <w:shd w:val="clear" w:color="auto" w:fill="FFFFFF"/>
        </w:rPr>
        <w:t xml:space="preserve">     &lt;asn:indexingStatus rdf:resource="http://purl.org/ASN/scheme/ASNIndexingStatus/No" /&gt; </w:t>
      </w:r>
    </w:p>
    <w:p w14:paraId="1C6E463D" w14:textId="77777777" w:rsidR="00467112" w:rsidRPr="00DB190B"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DB190B">
        <w:rPr>
          <w:rFonts w:ascii="Courier" w:eastAsiaTheme="minorHAnsi" w:hAnsi="Courier" w:cs="Courier"/>
          <w:shd w:val="clear" w:color="auto" w:fill="FFFFFF"/>
        </w:rPr>
        <w:t xml:space="preserve">     </w:t>
      </w:r>
      <w:r w:rsidRPr="00DB190B">
        <w:rPr>
          <w:rFonts w:eastAsiaTheme="minorHAnsi"/>
          <w:i/>
        </w:rPr>
        <w:t xml:space="preserve">&lt;!-- Only index </w:t>
      </w:r>
      <w:ins w:id="500" w:author="Nicholas, Nick" w:date="2013-02-26T10:30:00Z">
        <w:r w:rsidR="00F75F52">
          <w:rPr>
            <w:rFonts w:eastAsiaTheme="minorHAnsi"/>
            <w:i/>
          </w:rPr>
          <w:t>statements associated with resource discovery</w:t>
        </w:r>
        <w:r w:rsidR="00F75F52" w:rsidRPr="00170AA0">
          <w:rPr>
            <w:rFonts w:eastAsiaTheme="minorHAnsi"/>
            <w:i/>
          </w:rPr>
          <w:t xml:space="preserve"> </w:t>
        </w:r>
      </w:ins>
      <w:del w:id="501" w:author="Nicholas, Nick" w:date="2013-02-26T10:30:00Z">
        <w:r w:rsidRPr="00DB190B" w:rsidDel="00F75F52">
          <w:rPr>
            <w:rFonts w:eastAsiaTheme="minorHAnsi"/>
            <w:i/>
          </w:rPr>
          <w:delText xml:space="preserve">actual objectives </w:delText>
        </w:r>
      </w:del>
      <w:r w:rsidRPr="00DB190B">
        <w:rPr>
          <w:rFonts w:eastAsiaTheme="minorHAnsi"/>
          <w:i/>
        </w:rPr>
        <w:t>--&gt;</w:t>
      </w:r>
      <w:r w:rsidRPr="00DB190B">
        <w:rPr>
          <w:rFonts w:ascii="Courier" w:eastAsiaTheme="minorHAnsi" w:hAnsi="Courier" w:cs="Courier"/>
          <w:shd w:val="clear" w:color="auto" w:fill="FFFFFF"/>
        </w:rPr>
        <w:t xml:space="preserve"> </w:t>
      </w:r>
    </w:p>
    <w:p w14:paraId="4D895957" w14:textId="77777777" w:rsidR="00467112" w:rsidRPr="00DB190B"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DB190B">
        <w:rPr>
          <w:rFonts w:ascii="Courier" w:eastAsiaTheme="minorHAnsi" w:hAnsi="Courier" w:cs="Courier"/>
          <w:shd w:val="clear" w:color="auto" w:fill="FFFFFF"/>
        </w:rPr>
        <w:t xml:space="preserve">     &lt;asn:statementLabel xml:lang="en</w:t>
      </w:r>
      <w:r w:rsidR="00A9503D" w:rsidRPr="00DB190B">
        <w:rPr>
          <w:rFonts w:ascii="Courier" w:eastAsiaTheme="minorHAnsi" w:hAnsi="Courier" w:cs="Courier"/>
          <w:shd w:val="clear" w:color="auto" w:fill="FFFFFF"/>
        </w:rPr>
        <w:t>-AU</w:t>
      </w:r>
      <w:r w:rsidRPr="00DB190B">
        <w:rPr>
          <w:rFonts w:ascii="Courier" w:eastAsiaTheme="minorHAnsi" w:hAnsi="Courier" w:cs="Courier"/>
          <w:shd w:val="clear" w:color="auto" w:fill="FFFFFF"/>
        </w:rPr>
        <w:t>"&gt;</w:t>
      </w:r>
      <w:r w:rsidR="00DB190B" w:rsidRPr="00DB190B">
        <w:rPr>
          <w:rFonts w:eastAsiaTheme="minorHAnsi"/>
          <w:i/>
        </w:rPr>
        <w:t>TEXT(Intermediate Grouping name)</w:t>
      </w:r>
      <w:r w:rsidRPr="00DB190B">
        <w:rPr>
          <w:rFonts w:ascii="Courier" w:eastAsiaTheme="minorHAnsi" w:hAnsi="Courier" w:cs="Courier"/>
          <w:shd w:val="clear" w:color="auto" w:fill="FFFFFF"/>
        </w:rPr>
        <w:t xml:space="preserve">&lt;/asn:statementLabel&gt; </w:t>
      </w:r>
    </w:p>
    <w:p w14:paraId="29354DE0" w14:textId="77777777" w:rsidR="00467112" w:rsidRPr="0023234D"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highlight w:val="yellow"/>
          <w:shd w:val="clear" w:color="auto" w:fill="FFFFFF"/>
        </w:rPr>
      </w:pPr>
      <w:r w:rsidRPr="0023234D">
        <w:rPr>
          <w:rFonts w:ascii="Courier" w:eastAsiaTheme="minorHAnsi" w:hAnsi="Courier" w:cs="Courier"/>
          <w:highlight w:val="yellow"/>
          <w:shd w:val="clear" w:color="auto" w:fill="FFFFFF"/>
        </w:rPr>
        <w:t xml:space="preserve">  </w:t>
      </w:r>
    </w:p>
    <w:p w14:paraId="7CF95A18" w14:textId="77777777" w:rsidR="00467112" w:rsidRPr="00DB190B"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DB190B">
        <w:rPr>
          <w:rFonts w:ascii="Courier" w:eastAsiaTheme="minorHAnsi" w:hAnsi="Courier" w:cs="Courier"/>
          <w:shd w:val="clear" w:color="auto" w:fill="FFFFFF"/>
        </w:rPr>
        <w:t xml:space="preserve">     &lt;dc:description&gt; </w:t>
      </w:r>
    </w:p>
    <w:p w14:paraId="0502551D" w14:textId="77777777" w:rsidR="00467112" w:rsidRPr="00DB190B"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DB190B">
        <w:rPr>
          <w:rFonts w:ascii="Courier" w:eastAsiaTheme="minorHAnsi" w:hAnsi="Courier" w:cs="Courier"/>
          <w:shd w:val="clear" w:color="auto" w:fill="FFFFFF"/>
        </w:rPr>
        <w:t xml:space="preserve">         </w:t>
      </w:r>
      <w:r w:rsidRPr="00DB190B">
        <w:rPr>
          <w:rFonts w:eastAsiaTheme="minorHAnsi"/>
          <w:i/>
        </w:rPr>
        <w:t>TEXT(</w:t>
      </w:r>
      <w:r w:rsidR="00A83E58" w:rsidRPr="00DB190B">
        <w:rPr>
          <w:rFonts w:eastAsiaTheme="minorHAnsi"/>
          <w:i/>
        </w:rPr>
        <w:t xml:space="preserve">Intermediate Grouping </w:t>
      </w:r>
      <w:r w:rsidRPr="00DB190B">
        <w:rPr>
          <w:rFonts w:eastAsiaTheme="minorHAnsi"/>
          <w:i/>
        </w:rPr>
        <w:t>preface)</w:t>
      </w:r>
      <w:r w:rsidRPr="00DB190B">
        <w:rPr>
          <w:rFonts w:ascii="Courier" w:eastAsiaTheme="minorHAnsi" w:hAnsi="Courier" w:cs="Courier"/>
          <w:shd w:val="clear" w:color="auto" w:fill="FFFFFF"/>
        </w:rPr>
        <w:t xml:space="preserve"> </w:t>
      </w:r>
    </w:p>
    <w:p w14:paraId="4587FFE5" w14:textId="77777777" w:rsidR="00467112" w:rsidRPr="00DB190B"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DB190B">
        <w:rPr>
          <w:rFonts w:ascii="Courier" w:eastAsiaTheme="minorHAnsi" w:hAnsi="Courier" w:cs="Courier"/>
          <w:shd w:val="clear" w:color="auto" w:fill="FFFFFF"/>
        </w:rPr>
        <w:t xml:space="preserve">     &lt;/dc:description&gt; </w:t>
      </w:r>
    </w:p>
    <w:p w14:paraId="0D70BD2D" w14:textId="77777777" w:rsidR="00467112" w:rsidRPr="00DB190B"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DB190B">
        <w:rPr>
          <w:rFonts w:ascii="Courier" w:eastAsiaTheme="minorHAnsi" w:hAnsi="Courier" w:cs="Courier"/>
          <w:shd w:val="clear" w:color="auto" w:fill="FFFFFF"/>
        </w:rPr>
        <w:t xml:space="preserve">     &lt;dc:subject rdf:resource="</w:t>
      </w:r>
      <w:r w:rsidRPr="00DB190B">
        <w:rPr>
          <w:rFonts w:eastAsiaTheme="minorHAnsi"/>
          <w:i/>
        </w:rPr>
        <w:t>URI(learning area, out of http://vocabulary.curriculum.edu.au/AUScurriculumStrand)</w:t>
      </w:r>
      <w:r w:rsidRPr="00DB190B">
        <w:rPr>
          <w:rFonts w:ascii="Courier" w:eastAsiaTheme="minorHAnsi" w:hAnsi="Courier" w:cs="Courier"/>
          <w:shd w:val="clear" w:color="auto" w:fill="FFFFFF"/>
        </w:rPr>
        <w:t xml:space="preserve">"/&gt; </w:t>
      </w:r>
    </w:p>
    <w:p w14:paraId="391617AD" w14:textId="77777777" w:rsidR="00467112" w:rsidRPr="0023234D"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highlight w:val="yellow"/>
          <w:shd w:val="clear" w:color="auto" w:fill="FFFFFF"/>
        </w:rPr>
      </w:pPr>
      <w:r w:rsidRPr="0023234D">
        <w:rPr>
          <w:rFonts w:ascii="Courier" w:eastAsiaTheme="minorHAnsi" w:hAnsi="Courier" w:cs="Courier"/>
          <w:highlight w:val="yellow"/>
          <w:shd w:val="clear" w:color="auto" w:fill="FFFFFF"/>
        </w:rPr>
        <w:t xml:space="preserve"> </w:t>
      </w:r>
    </w:p>
    <w:p w14:paraId="1F9727C2" w14:textId="77777777" w:rsidR="00467112" w:rsidRPr="00DB190B"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DB190B">
        <w:rPr>
          <w:rFonts w:ascii="Courier" w:eastAsiaTheme="minorHAnsi" w:hAnsi="Courier" w:cs="Courier"/>
          <w:shd w:val="clear" w:color="auto" w:fill="FFFFFF"/>
        </w:rPr>
        <w:t xml:space="preserve">     &lt;dc:rights&gt;</w:t>
      </w:r>
      <w:r w:rsidRPr="00DB190B">
        <w:rPr>
          <w:rFonts w:eastAsiaTheme="minorHAnsi"/>
          <w:i/>
        </w:rPr>
        <w:t>TEXT(rights if any)</w:t>
      </w:r>
      <w:r w:rsidRPr="00DB190B">
        <w:rPr>
          <w:rFonts w:ascii="Courier" w:eastAsiaTheme="minorHAnsi" w:hAnsi="Courier" w:cs="Courier"/>
          <w:shd w:val="clear" w:color="auto" w:fill="FFFFFF"/>
        </w:rPr>
        <w:t xml:space="preserve">&lt;/dc:rights&gt; </w:t>
      </w:r>
    </w:p>
    <w:p w14:paraId="04DD0423" w14:textId="77777777" w:rsidR="00467112" w:rsidRPr="00DB190B"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DB190B">
        <w:rPr>
          <w:rFonts w:ascii="Courier" w:eastAsiaTheme="minorHAnsi" w:hAnsi="Courier" w:cs="Courier"/>
          <w:shd w:val="clear" w:color="auto" w:fill="FFFFFF"/>
        </w:rPr>
        <w:t xml:space="preserve">     &lt;dc:rightsHolder rdf:resource="</w:t>
      </w:r>
      <w:ins w:id="502" w:author="Nicholas, Nick" w:date="2013-02-26T10:30:00Z">
        <w:r w:rsidR="009E45AE" w:rsidRPr="009E45AE">
          <w:rPr>
            <w:rFonts w:ascii="Courier" w:eastAsiaTheme="minorHAnsi" w:hAnsi="Courier" w:cs="Courier"/>
            <w:color w:val="000000"/>
            <w:shd w:val="clear" w:color="auto" w:fill="EFEFF5"/>
          </w:rPr>
          <w:t xml:space="preserve"> </w:t>
        </w:r>
        <w:r w:rsidR="009E45AE" w:rsidRPr="00584D5A">
          <w:rPr>
            <w:rFonts w:ascii="Courier" w:eastAsiaTheme="minorHAnsi" w:hAnsi="Courier" w:cs="Courier"/>
            <w:color w:val="000000"/>
            <w:shd w:val="clear" w:color="auto" w:fill="EFEFF5"/>
          </w:rPr>
          <w:t>http://</w:t>
        </w:r>
        <w:r w:rsidR="009E45AE" w:rsidRPr="00584D5A">
          <w:rPr>
            <w:rFonts w:ascii="Courier" w:eastAsiaTheme="minorHAnsi" w:hAnsi="Courier" w:cs="Courier"/>
            <w:iCs/>
            <w:color w:val="000000"/>
            <w:shd w:val="clear" w:color="auto" w:fill="EFEFF5"/>
          </w:rPr>
          <w:t>www.boardofstudies.nsw.edu.au</w:t>
        </w:r>
        <w:r w:rsidR="009E45AE" w:rsidRPr="00C152FB">
          <w:rPr>
            <w:rFonts w:ascii="Courier" w:eastAsiaTheme="minorHAnsi" w:hAnsi="Courier" w:cs="Courier"/>
            <w:color w:val="000000"/>
            <w:shd w:val="clear" w:color="auto" w:fill="FFFFFF"/>
          </w:rPr>
          <w:t xml:space="preserve"> </w:t>
        </w:r>
      </w:ins>
      <w:del w:id="503" w:author="Nicholas, Nick" w:date="2013-02-26T10:30:00Z">
        <w:r w:rsidRPr="00DB190B" w:rsidDel="009E45AE">
          <w:rPr>
            <w:rFonts w:ascii="Courier" w:eastAsiaTheme="minorHAnsi" w:hAnsi="Courier" w:cs="Courier"/>
            <w:shd w:val="clear" w:color="auto" w:fill="FFFFFF"/>
          </w:rPr>
          <w:delText>http://www.acara.edu.au</w:delText>
        </w:r>
      </w:del>
      <w:r w:rsidRPr="00DB190B">
        <w:rPr>
          <w:rFonts w:ascii="Courier" w:eastAsiaTheme="minorHAnsi" w:hAnsi="Courier" w:cs="Courier"/>
          <w:shd w:val="clear" w:color="auto" w:fill="FFFFFF"/>
        </w:rPr>
        <w:t xml:space="preserve">"/&gt; </w:t>
      </w:r>
    </w:p>
    <w:p w14:paraId="2DF47135" w14:textId="77777777" w:rsidR="00467112" w:rsidRPr="0023234D"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highlight w:val="yellow"/>
          <w:shd w:val="clear" w:color="auto" w:fill="FFFFFF"/>
        </w:rPr>
      </w:pPr>
      <w:r w:rsidRPr="0023234D">
        <w:rPr>
          <w:rFonts w:ascii="Courier" w:eastAsiaTheme="minorHAnsi" w:hAnsi="Courier" w:cs="Courier"/>
          <w:highlight w:val="yellow"/>
          <w:shd w:val="clear" w:color="auto" w:fill="FFFFFF"/>
        </w:rPr>
        <w:t xml:space="preserve"> </w:t>
      </w:r>
    </w:p>
    <w:p w14:paraId="15A7C477" w14:textId="77777777" w:rsidR="00467112" w:rsidRPr="000E6265"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DB190B">
        <w:rPr>
          <w:rFonts w:ascii="Courier" w:eastAsiaTheme="minorHAnsi" w:hAnsi="Courier" w:cs="Courier"/>
          <w:shd w:val="clear" w:color="auto" w:fill="FFFFFF"/>
        </w:rPr>
        <w:t xml:space="preserve">     &lt;dc:educationLevel rdf:resource="</w:t>
      </w:r>
      <w:r w:rsidR="00EE0B2F" w:rsidRPr="00DB190B">
        <w:rPr>
          <w:rFonts w:eastAsiaTheme="minorHAnsi"/>
          <w:i/>
        </w:rPr>
        <w:t>URI</w:t>
      </w:r>
      <w:r w:rsidRPr="00DB190B">
        <w:rPr>
          <w:rFonts w:eastAsiaTheme="minorHAnsi"/>
          <w:i/>
        </w:rPr>
        <w:t>(year level out of http://vocabulary.curriculum.ed</w:t>
      </w:r>
      <w:r w:rsidR="00A83E58" w:rsidRPr="00DB190B">
        <w:rPr>
          <w:rFonts w:eastAsiaTheme="minorHAnsi"/>
          <w:i/>
        </w:rPr>
        <w:t>u.au/AUSschoolYearLevel</w:t>
      </w:r>
      <w:r w:rsidRPr="00DB190B">
        <w:rPr>
          <w:rFonts w:eastAsiaTheme="minorHAnsi"/>
          <w:i/>
        </w:rPr>
        <w:t>)</w:t>
      </w:r>
      <w:r w:rsidRPr="00DB190B">
        <w:rPr>
          <w:rFonts w:ascii="Courier" w:eastAsiaTheme="minorHAnsi" w:hAnsi="Courier" w:cs="Courier"/>
          <w:shd w:val="clear" w:color="auto" w:fill="FFFFFF"/>
        </w:rPr>
        <w:t>"/&gt;</w:t>
      </w:r>
      <w:r w:rsidRPr="000E6265">
        <w:rPr>
          <w:rFonts w:ascii="Courier" w:eastAsiaTheme="minorHAnsi" w:hAnsi="Courier" w:cs="Courier"/>
          <w:shd w:val="clear" w:color="auto" w:fill="FFFFFF"/>
        </w:rPr>
        <w:t xml:space="preserve"> </w:t>
      </w:r>
    </w:p>
    <w:p w14:paraId="6028C446" w14:textId="77777777" w:rsidR="00467112" w:rsidRPr="000E6265"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0E6265">
        <w:rPr>
          <w:rFonts w:ascii="Courier" w:eastAsiaTheme="minorHAnsi" w:hAnsi="Courier" w:cs="Courier"/>
          <w:shd w:val="clear" w:color="auto" w:fill="FFFFFF"/>
        </w:rPr>
        <w:t xml:space="preserve"> </w:t>
      </w:r>
    </w:p>
    <w:p w14:paraId="16FE905E" w14:textId="77777777" w:rsidR="00467112" w:rsidRPr="000E6265"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0E6265">
        <w:rPr>
          <w:rFonts w:ascii="Courier" w:eastAsiaTheme="minorHAnsi" w:hAnsi="Courier" w:cs="Courier"/>
          <w:shd w:val="clear" w:color="auto" w:fill="FFFFFF"/>
        </w:rPr>
        <w:t xml:space="preserve">     &lt;gemq:isChildOf rdf:resource="</w:t>
      </w:r>
      <w:r w:rsidR="00EE0B2F">
        <w:rPr>
          <w:rFonts w:eastAsiaTheme="minorHAnsi"/>
          <w:i/>
        </w:rPr>
        <w:t>URI</w:t>
      </w:r>
      <w:r w:rsidRPr="00585AA2">
        <w:rPr>
          <w:rFonts w:eastAsiaTheme="minorHAnsi"/>
          <w:i/>
        </w:rPr>
        <w:t>(</w:t>
      </w:r>
      <w:r w:rsidR="009F771D">
        <w:rPr>
          <w:rFonts w:eastAsiaTheme="minorHAnsi"/>
          <w:i/>
        </w:rPr>
        <w:t>Statement 1</w:t>
      </w:r>
      <w:r w:rsidRPr="00585AA2">
        <w:rPr>
          <w:rFonts w:eastAsiaTheme="minorHAnsi"/>
          <w:i/>
        </w:rPr>
        <w:t>)</w:t>
      </w:r>
      <w:r w:rsidRPr="000E6265">
        <w:rPr>
          <w:rFonts w:ascii="Courier" w:eastAsiaTheme="minorHAnsi" w:hAnsi="Courier" w:cs="Courier"/>
          <w:shd w:val="clear" w:color="auto" w:fill="FFFFFF"/>
        </w:rPr>
        <w:t xml:space="preserve">"/&gt; </w:t>
      </w:r>
    </w:p>
    <w:p w14:paraId="3EF51EF2" w14:textId="77777777" w:rsidR="009F771D" w:rsidRPr="000E6265" w:rsidRDefault="009F771D" w:rsidP="009F771D">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0E6265">
        <w:rPr>
          <w:rFonts w:ascii="Courier" w:eastAsiaTheme="minorHAnsi" w:hAnsi="Courier" w:cs="Courier"/>
          <w:shd w:val="clear" w:color="auto" w:fill="FFFFFF"/>
        </w:rPr>
        <w:t xml:space="preserve">          ... </w:t>
      </w:r>
    </w:p>
    <w:p w14:paraId="5CB0F79D" w14:textId="77777777" w:rsidR="00467112" w:rsidRPr="000E6265"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0E6265">
        <w:rPr>
          <w:rFonts w:ascii="Courier" w:eastAsiaTheme="minorHAnsi" w:hAnsi="Courier" w:cs="Courier"/>
          <w:shd w:val="clear" w:color="auto" w:fill="FFFFFF"/>
        </w:rPr>
        <w:t xml:space="preserve">     &lt;gemq:isChildOf rdf:resource="</w:t>
      </w:r>
      <w:r w:rsidR="00EE0B2F">
        <w:rPr>
          <w:rFonts w:eastAsiaTheme="minorHAnsi"/>
          <w:i/>
        </w:rPr>
        <w:t>URI</w:t>
      </w:r>
      <w:r w:rsidRPr="00585AA2">
        <w:rPr>
          <w:rFonts w:eastAsiaTheme="minorHAnsi"/>
          <w:i/>
        </w:rPr>
        <w:t>(</w:t>
      </w:r>
      <w:r w:rsidR="009F771D">
        <w:rPr>
          <w:rFonts w:eastAsiaTheme="minorHAnsi"/>
          <w:i/>
        </w:rPr>
        <w:t>Statement n</w:t>
      </w:r>
      <w:r w:rsidRPr="000E6265">
        <w:rPr>
          <w:rFonts w:ascii="Courier" w:eastAsiaTheme="minorHAnsi" w:hAnsi="Courier" w:cs="Courier"/>
          <w:shd w:val="clear" w:color="auto" w:fill="FFFFFF"/>
        </w:rPr>
        <w:t xml:space="preserve">)"/&gt; </w:t>
      </w:r>
    </w:p>
    <w:p w14:paraId="0C1829BD" w14:textId="77777777" w:rsidR="003734B6" w:rsidRPr="005E63B1" w:rsidRDefault="003734B6" w:rsidP="003734B6">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shd w:val="clear" w:color="auto" w:fill="FFFFFF"/>
        </w:rPr>
      </w:pPr>
      <w:r w:rsidRPr="005E63B1">
        <w:rPr>
          <w:rFonts w:ascii="Courier" w:eastAsiaTheme="minorHAnsi" w:hAnsi="Courier" w:cs="Courier"/>
          <w:color w:val="000000"/>
          <w:shd w:val="clear" w:color="auto" w:fill="FFFFFF"/>
        </w:rPr>
        <w:t xml:space="preserve">     </w:t>
      </w:r>
      <w:r w:rsidRPr="00F10075">
        <w:rPr>
          <w:rFonts w:eastAsiaTheme="minorHAnsi"/>
          <w:i/>
        </w:rPr>
        <w:t>&lt;!-- ordering is significant in JSON (Manifest) --&gt;</w:t>
      </w:r>
    </w:p>
    <w:p w14:paraId="1605FA20" w14:textId="77777777" w:rsidR="00467112" w:rsidRPr="000E6265"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0E6265">
        <w:rPr>
          <w:rFonts w:ascii="Courier" w:eastAsiaTheme="minorHAnsi" w:hAnsi="Courier" w:cs="Courier"/>
          <w:shd w:val="clear" w:color="auto" w:fill="FFFFFF"/>
        </w:rPr>
        <w:t xml:space="preserve">     &lt;gemq:hasChild rdf:resource="</w:t>
      </w:r>
      <w:r w:rsidR="00EE0B2F">
        <w:rPr>
          <w:rFonts w:eastAsiaTheme="minorHAnsi"/>
          <w:i/>
        </w:rPr>
        <w:t>URI</w:t>
      </w:r>
      <w:r w:rsidRPr="00585AA2">
        <w:rPr>
          <w:rFonts w:eastAsiaTheme="minorHAnsi"/>
          <w:i/>
        </w:rPr>
        <w:t>(</w:t>
      </w:r>
      <w:r w:rsidR="009F771D" w:rsidRPr="00585AA2">
        <w:rPr>
          <w:rFonts w:eastAsiaTheme="minorHAnsi"/>
          <w:i/>
        </w:rPr>
        <w:t>Intermediate Grouping</w:t>
      </w:r>
      <w:r w:rsidR="009F771D">
        <w:rPr>
          <w:rFonts w:eastAsiaTheme="minorHAnsi"/>
          <w:i/>
        </w:rPr>
        <w:t xml:space="preserve"> or Content Description </w:t>
      </w:r>
      <w:r w:rsidRPr="00585AA2">
        <w:rPr>
          <w:rFonts w:eastAsiaTheme="minorHAnsi"/>
          <w:i/>
        </w:rPr>
        <w:t>1</w:t>
      </w:r>
      <w:ins w:id="504" w:author="Nicholas, Nick" w:date="2013-02-26T10:31:00Z">
        <w:r w:rsidR="00342225">
          <w:rPr>
            <w:rFonts w:eastAsiaTheme="minorHAnsi"/>
            <w:i/>
          </w:rPr>
          <w:t xml:space="preserve"> or Outcome 1</w:t>
        </w:r>
      </w:ins>
      <w:r w:rsidRPr="00585AA2">
        <w:rPr>
          <w:rFonts w:eastAsiaTheme="minorHAnsi"/>
          <w:i/>
        </w:rPr>
        <w:t>)</w:t>
      </w:r>
      <w:r w:rsidRPr="000E6265">
        <w:rPr>
          <w:rFonts w:ascii="Courier" w:eastAsiaTheme="minorHAnsi" w:hAnsi="Courier" w:cs="Courier"/>
          <w:shd w:val="clear" w:color="auto" w:fill="FFFFFF"/>
        </w:rPr>
        <w:t xml:space="preserve">"/&gt; </w:t>
      </w:r>
    </w:p>
    <w:p w14:paraId="7E595585" w14:textId="77777777" w:rsidR="00467112" w:rsidRPr="000E6265"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0E6265">
        <w:rPr>
          <w:rFonts w:ascii="Courier" w:eastAsiaTheme="minorHAnsi" w:hAnsi="Courier" w:cs="Courier"/>
          <w:shd w:val="clear" w:color="auto" w:fill="FFFFFF"/>
        </w:rPr>
        <w:t xml:space="preserve">          ... </w:t>
      </w:r>
    </w:p>
    <w:p w14:paraId="4432BC7D" w14:textId="77777777" w:rsidR="00467112" w:rsidRPr="000E6265"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0E6265">
        <w:rPr>
          <w:rFonts w:ascii="Courier" w:eastAsiaTheme="minorHAnsi" w:hAnsi="Courier" w:cs="Courier"/>
          <w:shd w:val="clear" w:color="auto" w:fill="FFFFFF"/>
        </w:rPr>
        <w:t xml:space="preserve">     &lt;gemq:hasChild rdf:resource="</w:t>
      </w:r>
      <w:r w:rsidR="00EE0B2F">
        <w:rPr>
          <w:rFonts w:eastAsiaTheme="minorHAnsi"/>
          <w:i/>
        </w:rPr>
        <w:t>URI</w:t>
      </w:r>
      <w:r w:rsidRPr="00585AA2">
        <w:rPr>
          <w:rFonts w:eastAsiaTheme="minorHAnsi"/>
          <w:i/>
        </w:rPr>
        <w:t>(</w:t>
      </w:r>
      <w:r w:rsidR="009F771D" w:rsidRPr="00585AA2">
        <w:rPr>
          <w:rFonts w:eastAsiaTheme="minorHAnsi"/>
          <w:i/>
        </w:rPr>
        <w:t>Intermediate Grouping</w:t>
      </w:r>
      <w:r w:rsidR="009F771D">
        <w:rPr>
          <w:rFonts w:eastAsiaTheme="minorHAnsi"/>
          <w:i/>
        </w:rPr>
        <w:t xml:space="preserve"> or Content Description </w:t>
      </w:r>
      <w:r w:rsidRPr="00585AA2">
        <w:rPr>
          <w:rFonts w:eastAsiaTheme="minorHAnsi"/>
          <w:i/>
        </w:rPr>
        <w:t>n</w:t>
      </w:r>
      <w:ins w:id="505" w:author="Nicholas, Nick" w:date="2013-02-26T10:31:00Z">
        <w:r w:rsidR="00342225">
          <w:rPr>
            <w:rFonts w:eastAsiaTheme="minorHAnsi"/>
            <w:i/>
          </w:rPr>
          <w:t xml:space="preserve"> or Outcome n</w:t>
        </w:r>
      </w:ins>
      <w:r w:rsidRPr="00585AA2">
        <w:rPr>
          <w:rFonts w:eastAsiaTheme="minorHAnsi"/>
          <w:i/>
        </w:rPr>
        <w:t>)</w:t>
      </w:r>
      <w:r w:rsidRPr="000E6265">
        <w:rPr>
          <w:rFonts w:ascii="Courier" w:eastAsiaTheme="minorHAnsi" w:hAnsi="Courier" w:cs="Courier"/>
          <w:shd w:val="clear" w:color="auto" w:fill="FFFFFF"/>
        </w:rPr>
        <w:t xml:space="preserve">"/&gt; </w:t>
      </w:r>
    </w:p>
    <w:p w14:paraId="6975D3E9" w14:textId="77777777" w:rsidR="00467112" w:rsidRPr="000E6265"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shd w:val="clear" w:color="auto" w:fill="FFFFFF"/>
        </w:rPr>
      </w:pPr>
      <w:r w:rsidRPr="000E6265">
        <w:rPr>
          <w:rFonts w:ascii="Courier" w:eastAsiaTheme="minorHAnsi" w:hAnsi="Courier" w:cs="Courier"/>
          <w:shd w:val="clear" w:color="auto" w:fill="FFFFFF"/>
        </w:rPr>
        <w:t xml:space="preserve">  &lt;/asn:Statement&gt; </w:t>
      </w:r>
    </w:p>
    <w:p w14:paraId="684F7CF1" w14:textId="77777777" w:rsidR="00467112" w:rsidRPr="005A2503" w:rsidRDefault="00467112" w:rsidP="0046711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rFonts w:ascii="Courier" w:eastAsiaTheme="minorHAnsi" w:hAnsi="Courier" w:cs="Courier"/>
          <w:highlight w:val="yellow"/>
          <w:shd w:val="clear" w:color="auto" w:fill="FFFFFF"/>
        </w:rPr>
      </w:pPr>
      <w:r w:rsidRPr="000E6265">
        <w:rPr>
          <w:rFonts w:ascii="Courier" w:eastAsiaTheme="minorHAnsi" w:hAnsi="Courier" w:cs="Courier"/>
          <w:shd w:val="clear" w:color="auto" w:fill="FFFFFF"/>
        </w:rPr>
        <w:t>&lt;/rdf:RDF&gt;</w:t>
      </w:r>
      <w:r w:rsidRPr="005A2503">
        <w:rPr>
          <w:rFonts w:ascii="Courier" w:eastAsiaTheme="minorHAnsi" w:hAnsi="Courier" w:cs="Courier"/>
          <w:highlight w:val="yellow"/>
          <w:shd w:val="clear" w:color="auto" w:fill="FFFFFF"/>
        </w:rPr>
        <w:t xml:space="preserve"> </w:t>
      </w:r>
    </w:p>
    <w:p w14:paraId="4C790796" w14:textId="77777777" w:rsidR="00342225" w:rsidRDefault="00342225" w:rsidP="00342225">
      <w:pPr>
        <w:pStyle w:val="Heading3"/>
        <w:rPr>
          <w:ins w:id="506" w:author="Nicholas, Nick" w:date="2013-02-26T10:31:00Z"/>
          <w:rFonts w:eastAsiaTheme="minorHAnsi"/>
          <w:shd w:val="clear" w:color="auto" w:fill="FFFFFF"/>
        </w:rPr>
      </w:pPr>
      <w:bookmarkStart w:id="507" w:name="_Toc326243144"/>
      <w:ins w:id="508" w:author="Nicholas, Nick" w:date="2013-02-26T10:31:00Z">
        <w:r>
          <w:rPr>
            <w:rFonts w:eastAsiaTheme="minorHAnsi"/>
            <w:shd w:val="clear" w:color="auto" w:fill="FFFFFF"/>
          </w:rPr>
          <w:t>Outcomes</w:t>
        </w:r>
      </w:ins>
    </w:p>
    <w:p w14:paraId="5A24DDC2" w14:textId="77777777" w:rsidR="00342225" w:rsidRDefault="00B15663"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09" w:author="Nicholas, Nick" w:date="2013-02-26T10:31:00Z"/>
          <w:rFonts w:eastAsiaTheme="minorHAnsi"/>
        </w:rPr>
      </w:pPr>
      <w:ins w:id="510" w:author="Nicholas, Nick" w:date="2013-02-26T10:35:00Z">
        <w:r>
          <w:rPr>
            <w:rFonts w:eastAsiaTheme="minorHAnsi"/>
          </w:rPr>
          <w:t>An outcome</w:t>
        </w:r>
      </w:ins>
      <w:ins w:id="511" w:author="Nicholas, Nick" w:date="2013-02-26T10:31:00Z">
        <w:r w:rsidR="00342225">
          <w:rPr>
            <w:rFonts w:eastAsiaTheme="minorHAnsi"/>
          </w:rPr>
          <w:t xml:space="preserve"> may be the child of multiple intermediate groupings. However to date, the </w:t>
        </w:r>
      </w:ins>
      <w:ins w:id="512" w:author="Nicholas, Nick" w:date="2013-02-26T10:45:00Z">
        <w:r w:rsidR="0025247B">
          <w:rPr>
            <w:rFonts w:eastAsiaTheme="minorHAnsi"/>
          </w:rPr>
          <w:t>syllabus</w:t>
        </w:r>
      </w:ins>
      <w:ins w:id="513" w:author="Nicholas, Nick" w:date="2013-02-26T10:31:00Z">
        <w:r w:rsidR="00342225">
          <w:rPr>
            <w:rFonts w:eastAsiaTheme="minorHAnsi"/>
          </w:rPr>
          <w:t xml:space="preserve"> has been so organised that it has only been the child of a single intermediate grouping. </w:t>
        </w:r>
      </w:ins>
    </w:p>
    <w:p w14:paraId="535C3444" w14:textId="77777777" w:rsidR="00342225"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14" w:author="Nicholas, Nick" w:date="2013-02-26T10:31:00Z"/>
          <w:rFonts w:eastAsiaTheme="minorHAnsi"/>
        </w:rPr>
      </w:pPr>
    </w:p>
    <w:p w14:paraId="134DF7E9" w14:textId="77777777" w:rsidR="00342225"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15" w:author="Nicholas, Nick" w:date="2013-02-26T10:46:00Z"/>
          <w:rFonts w:eastAsiaTheme="minorHAnsi"/>
        </w:rPr>
      </w:pPr>
      <w:ins w:id="516" w:author="Nicholas, Nick" w:date="2013-02-26T10:31:00Z">
        <w:r>
          <w:rPr>
            <w:rFonts w:eastAsiaTheme="minorHAnsi"/>
          </w:rPr>
          <w:t>The ways of encoding temporal and spatial coverage are described below. Issues with general capabilities</w:t>
        </w:r>
        <w:r w:rsidR="00B15663">
          <w:rPr>
            <w:rFonts w:eastAsiaTheme="minorHAnsi"/>
          </w:rPr>
          <w:t>, other areas,</w:t>
        </w:r>
        <w:r>
          <w:rPr>
            <w:rFonts w:eastAsiaTheme="minorHAnsi"/>
          </w:rPr>
          <w:t xml:space="preserve"> and cross-curriculum priorities are described below.</w:t>
        </w:r>
      </w:ins>
    </w:p>
    <w:p w14:paraId="312C6C01" w14:textId="77777777" w:rsidR="00436A46" w:rsidRDefault="00436A46"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17" w:author="Nicholas, Nick" w:date="2013-02-26T10:46:00Z"/>
          <w:rFonts w:eastAsiaTheme="minorHAnsi"/>
        </w:rPr>
      </w:pPr>
    </w:p>
    <w:p w14:paraId="10382B59" w14:textId="77777777" w:rsidR="001A7DA2" w:rsidRDefault="00436A46"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18" w:author="Nicholas, Nick" w:date="2013-02-26T11:17:00Z"/>
          <w:rFonts w:eastAsiaTheme="minorHAnsi"/>
        </w:rPr>
      </w:pPr>
      <w:ins w:id="519" w:author="Nicholas, Nick" w:date="2013-02-26T10:46:00Z">
        <w:r>
          <w:rPr>
            <w:rFonts w:eastAsiaTheme="minorHAnsi"/>
          </w:rPr>
          <w:t xml:space="preserve">The relation between an outcome and related content descriptions is important for discovery of resources related to the outcome. While a direct relation between outcome and content descriptions can be encoded </w:t>
        </w:r>
      </w:ins>
      <w:ins w:id="520" w:author="Nicholas, Nick" w:date="2013-02-26T10:48:00Z">
        <w:r>
          <w:rPr>
            <w:rFonts w:eastAsiaTheme="minorHAnsi"/>
          </w:rPr>
          <w:t xml:space="preserve">(e.g. </w:t>
        </w:r>
      </w:ins>
      <w:ins w:id="521" w:author="Nicholas, Nick" w:date="2013-02-26T10:49:00Z">
        <w:r>
          <w:rPr>
            <w:rFonts w:eastAsiaTheme="minorHAnsi"/>
          </w:rPr>
          <w:t>through</w:t>
        </w:r>
      </w:ins>
      <w:ins w:id="522" w:author="Nicholas, Nick" w:date="2013-02-26T10:48:00Z">
        <w:r>
          <w:rPr>
            <w:rFonts w:eastAsiaTheme="minorHAnsi"/>
          </w:rPr>
          <w:t xml:space="preserve"> </w:t>
        </w:r>
      </w:ins>
      <w:ins w:id="523" w:author="Nicholas, Nick" w:date="2013-02-26T10:49:00Z">
        <w:r>
          <w:rPr>
            <w:rFonts w:eastAsiaTheme="minorHAnsi"/>
          </w:rPr>
          <w:t>dc:</w:t>
        </w:r>
      </w:ins>
      <w:ins w:id="524" w:author="Nicholas, Nick" w:date="2013-02-26T10:50:00Z">
        <w:r>
          <w:rPr>
            <w:rFonts w:eastAsiaTheme="minorHAnsi"/>
          </w:rPr>
          <w:t xml:space="preserve">relation), at this stage a content description is considered to be related to an outcome if the parent of the outcome is the ancestor of </w:t>
        </w:r>
      </w:ins>
      <w:ins w:id="525" w:author="Nicholas, Nick" w:date="2013-02-26T10:52:00Z">
        <w:r>
          <w:rPr>
            <w:rFonts w:eastAsiaTheme="minorHAnsi"/>
          </w:rPr>
          <w:t>the content description</w:t>
        </w:r>
      </w:ins>
      <w:ins w:id="526" w:author="Nicholas, Nick" w:date="2013-02-26T10:58:00Z">
        <w:r w:rsidR="00614198">
          <w:rPr>
            <w:rFonts w:eastAsiaTheme="minorHAnsi"/>
          </w:rPr>
          <w:t xml:space="preserve">. In the following diagram, all content descriptions are related to the outcome in this way. </w:t>
        </w:r>
      </w:ins>
    </w:p>
    <w:p w14:paraId="55E3A5A9" w14:textId="77777777" w:rsidR="001A7DA2" w:rsidRDefault="001A7DA2"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27" w:author="Nicholas, Nick" w:date="2013-02-26T11:17:00Z"/>
          <w:rFonts w:eastAsiaTheme="minorHAnsi"/>
        </w:rPr>
      </w:pPr>
    </w:p>
    <w:p w14:paraId="1957244E" w14:textId="77777777" w:rsidR="00436A46" w:rsidRDefault="00614198"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28" w:author="Nicholas, Nick" w:date="2013-02-26T11:01:00Z"/>
          <w:rFonts w:eastAsiaTheme="minorHAnsi"/>
        </w:rPr>
      </w:pPr>
      <w:ins w:id="529" w:author="Nicholas, Nick" w:date="2013-02-26T10:58:00Z">
        <w:r>
          <w:rPr>
            <w:rFonts w:eastAsiaTheme="minorHAnsi"/>
          </w:rPr>
          <w:t xml:space="preserve">The relation described </w:t>
        </w:r>
      </w:ins>
      <w:ins w:id="530" w:author="Nicholas, Nick" w:date="2013-02-26T11:17:00Z">
        <w:r w:rsidR="001A7DA2">
          <w:rPr>
            <w:rFonts w:eastAsiaTheme="minorHAnsi"/>
          </w:rPr>
          <w:t xml:space="preserve">between outcomes and their related content descriptions </w:t>
        </w:r>
      </w:ins>
      <w:ins w:id="531" w:author="Nicholas, Nick" w:date="2013-02-26T10:58:00Z">
        <w:r>
          <w:rPr>
            <w:rFonts w:eastAsiaTheme="minorHAnsi"/>
          </w:rPr>
          <w:t xml:space="preserve">can be inferred through </w:t>
        </w:r>
      </w:ins>
      <w:ins w:id="532" w:author="Nicholas, Nick" w:date="2013-02-26T11:17:00Z">
        <w:r w:rsidR="001A7DA2">
          <w:rPr>
            <w:rFonts w:eastAsiaTheme="minorHAnsi"/>
          </w:rPr>
          <w:t>the following</w:t>
        </w:r>
      </w:ins>
      <w:ins w:id="533" w:author="Nicholas, Nick" w:date="2013-02-26T10:58:00Z">
        <w:r>
          <w:rPr>
            <w:rFonts w:eastAsiaTheme="minorHAnsi"/>
          </w:rPr>
          <w:t xml:space="preserve"> SPARQL query</w:t>
        </w:r>
      </w:ins>
      <w:ins w:id="534" w:author="Nicholas, Nick" w:date="2013-02-26T11:04:00Z">
        <w:r w:rsidR="00EC56DC">
          <w:rPr>
            <w:rFonts w:eastAsiaTheme="minorHAnsi"/>
          </w:rPr>
          <w:t xml:space="preserve">, which restricts content descriptions to those tagged as indexable (which </w:t>
        </w:r>
      </w:ins>
      <w:ins w:id="535" w:author="Nicholas, Nick" w:date="2013-02-26T11:05:00Z">
        <w:r w:rsidR="00EC56DC">
          <w:rPr>
            <w:rFonts w:eastAsiaTheme="minorHAnsi"/>
          </w:rPr>
          <w:t>we use to indicate that</w:t>
        </w:r>
      </w:ins>
      <w:ins w:id="536" w:author="Nicholas, Nick" w:date="2013-02-26T11:04:00Z">
        <w:r w:rsidR="00EC56DC">
          <w:rPr>
            <w:rFonts w:eastAsiaTheme="minorHAnsi"/>
          </w:rPr>
          <w:t xml:space="preserve"> they are of interest</w:t>
        </w:r>
      </w:ins>
      <w:ins w:id="537" w:author="Nicholas, Nick" w:date="2013-02-26T11:05:00Z">
        <w:r w:rsidR="00EC56DC">
          <w:rPr>
            <w:rFonts w:eastAsiaTheme="minorHAnsi"/>
          </w:rPr>
          <w:t xml:space="preserve"> in resource discovery)</w:t>
        </w:r>
      </w:ins>
      <w:ins w:id="538" w:author="Nicholas, Nick" w:date="2013-02-26T10:58:00Z">
        <w:r>
          <w:rPr>
            <w:rFonts w:eastAsiaTheme="minorHAnsi"/>
          </w:rPr>
          <w:t>:</w:t>
        </w:r>
      </w:ins>
    </w:p>
    <w:p w14:paraId="3F188AFE" w14:textId="77777777" w:rsidR="00EC30D0" w:rsidRDefault="00EC30D0"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39" w:author="Nicholas, Nick" w:date="2013-02-26T11:01:00Z"/>
          <w:rFonts w:eastAsiaTheme="minorHAnsi"/>
        </w:rPr>
      </w:pPr>
    </w:p>
    <w:p w14:paraId="2B991721" w14:textId="77777777" w:rsidR="00EC30D0" w:rsidRDefault="00EC30D0"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40" w:author="Nicholas, Nick" w:date="2013-02-26T11:03:00Z"/>
          <w:rFonts w:ascii="Courier" w:eastAsiaTheme="minorHAnsi" w:hAnsi="Courier" w:cs="Courier"/>
          <w:color w:val="000000"/>
          <w:shd w:val="clear" w:color="auto" w:fill="EFEFF5"/>
        </w:rPr>
      </w:pPr>
      <w:ins w:id="541" w:author="Nicholas, Nick" w:date="2013-02-26T11:01:00Z">
        <w:r>
          <w:rPr>
            <w:rFonts w:eastAsiaTheme="minorHAnsi"/>
          </w:rPr>
          <w:t xml:space="preserve">PREFIX gemq: </w:t>
        </w:r>
      </w:ins>
      <w:ins w:id="542" w:author="Nicholas, Nick" w:date="2013-02-26T11:03:00Z">
        <w:r>
          <w:rPr>
            <w:rFonts w:eastAsiaTheme="minorHAnsi"/>
          </w:rPr>
          <w:t>&lt;</w:t>
        </w:r>
      </w:ins>
      <w:ins w:id="543" w:author="Nicholas, Nick" w:date="2013-02-26T11:01:00Z">
        <w:r>
          <w:rPr>
            <w:rFonts w:ascii="Courier" w:eastAsiaTheme="minorHAnsi" w:hAnsi="Courier" w:cs="Courier"/>
            <w:color w:val="000000"/>
            <w:shd w:val="clear" w:color="auto" w:fill="EFEFF5"/>
          </w:rPr>
          <w:fldChar w:fldCharType="begin"/>
        </w:r>
        <w:r>
          <w:rPr>
            <w:rFonts w:ascii="Courier" w:eastAsiaTheme="minorHAnsi" w:hAnsi="Courier" w:cs="Courier"/>
            <w:color w:val="000000"/>
            <w:shd w:val="clear" w:color="auto" w:fill="EFEFF5"/>
          </w:rPr>
          <w:instrText xml:space="preserve"> HYPERLINK "</w:instrText>
        </w:r>
        <w:r w:rsidRPr="00EE0B2F">
          <w:rPr>
            <w:rFonts w:ascii="Courier" w:eastAsiaTheme="minorHAnsi" w:hAnsi="Courier" w:cs="Courier"/>
            <w:color w:val="000000"/>
            <w:shd w:val="clear" w:color="auto" w:fill="EFEFF5"/>
          </w:rPr>
          <w:instrText>http://purl.org/gem/qualifiers/</w:instrText>
        </w:r>
        <w:r>
          <w:rPr>
            <w:rFonts w:ascii="Courier" w:eastAsiaTheme="minorHAnsi" w:hAnsi="Courier" w:cs="Courier"/>
            <w:color w:val="000000"/>
            <w:shd w:val="clear" w:color="auto" w:fill="EFEFF5"/>
          </w:rPr>
          <w:instrText xml:space="preserve">" </w:instrText>
        </w:r>
        <w:r>
          <w:rPr>
            <w:rFonts w:ascii="Courier" w:eastAsiaTheme="minorHAnsi" w:hAnsi="Courier" w:cs="Courier"/>
            <w:color w:val="000000"/>
            <w:shd w:val="clear" w:color="auto" w:fill="EFEFF5"/>
          </w:rPr>
          <w:fldChar w:fldCharType="separate"/>
        </w:r>
        <w:r w:rsidRPr="003A3278">
          <w:rPr>
            <w:rStyle w:val="Hyperlink"/>
            <w:rFonts w:ascii="Courier" w:eastAsiaTheme="minorHAnsi" w:hAnsi="Courier" w:cs="Courier"/>
            <w:shd w:val="clear" w:color="auto" w:fill="EFEFF5"/>
          </w:rPr>
          <w:t>http://purl.org/gem/qualifiers/</w:t>
        </w:r>
        <w:r>
          <w:rPr>
            <w:rFonts w:ascii="Courier" w:eastAsiaTheme="minorHAnsi" w:hAnsi="Courier" w:cs="Courier"/>
            <w:color w:val="000000"/>
            <w:shd w:val="clear" w:color="auto" w:fill="EFEFF5"/>
          </w:rPr>
          <w:fldChar w:fldCharType="end"/>
        </w:r>
      </w:ins>
      <w:ins w:id="544" w:author="Nicholas, Nick" w:date="2013-02-26T11:03:00Z">
        <w:r>
          <w:rPr>
            <w:rFonts w:ascii="Courier" w:eastAsiaTheme="minorHAnsi" w:hAnsi="Courier" w:cs="Courier"/>
            <w:color w:val="000000"/>
            <w:shd w:val="clear" w:color="auto" w:fill="EFEFF5"/>
          </w:rPr>
          <w:t>&gt;</w:t>
        </w:r>
      </w:ins>
    </w:p>
    <w:p w14:paraId="2B191333" w14:textId="77777777" w:rsidR="00EC30D0" w:rsidRDefault="00EC30D0"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45" w:author="Nicholas, Nick" w:date="2013-02-26T11:01:00Z"/>
          <w:rFonts w:ascii="Courier" w:eastAsiaTheme="minorHAnsi" w:hAnsi="Courier" w:cs="Courier"/>
          <w:color w:val="000000"/>
          <w:shd w:val="clear" w:color="auto" w:fill="EFEFF5"/>
        </w:rPr>
      </w:pPr>
      <w:ins w:id="546" w:author="Nicholas, Nick" w:date="2013-02-26T11:03:00Z">
        <w:r>
          <w:rPr>
            <w:rFonts w:ascii="Courier" w:eastAsiaTheme="minorHAnsi" w:hAnsi="Courier" w:cs="Courier"/>
            <w:color w:val="000000"/>
            <w:shd w:val="clear" w:color="auto" w:fill="EFEFF5"/>
          </w:rPr>
          <w:t>PREFIX asn: &lt;</w:t>
        </w:r>
        <w:r w:rsidRPr="00EE0B2F">
          <w:rPr>
            <w:rFonts w:ascii="Courier" w:eastAsiaTheme="minorHAnsi" w:hAnsi="Courier" w:cs="Courier"/>
            <w:color w:val="000000"/>
            <w:shd w:val="clear" w:color="auto" w:fill="EFEFF5"/>
          </w:rPr>
          <w:t>http</w:t>
        </w:r>
        <w:r>
          <w:rPr>
            <w:rFonts w:ascii="Courier" w:eastAsiaTheme="minorHAnsi" w:hAnsi="Courier" w:cs="Courier"/>
            <w:color w:val="000000"/>
            <w:shd w:val="clear" w:color="auto" w:fill="EFEFF5"/>
          </w:rPr>
          <w:t>://purl.org/ASN/schema/core/&gt;</w:t>
        </w:r>
      </w:ins>
    </w:p>
    <w:p w14:paraId="7C024691" w14:textId="77777777" w:rsidR="00EC30D0" w:rsidRDefault="00EC30D0"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47" w:author="Nicholas, Nick" w:date="2013-02-26T11:01:00Z"/>
          <w:rFonts w:ascii="Courier" w:eastAsiaTheme="minorHAnsi" w:hAnsi="Courier" w:cs="Courier"/>
          <w:color w:val="000000"/>
          <w:shd w:val="clear" w:color="auto" w:fill="EFEFF5"/>
        </w:rPr>
      </w:pPr>
      <w:ins w:id="548" w:author="Nicholas, Nick" w:date="2013-02-26T11:01:00Z">
        <w:r>
          <w:rPr>
            <w:rFonts w:ascii="Courier" w:eastAsiaTheme="minorHAnsi" w:hAnsi="Courier" w:cs="Courier"/>
            <w:color w:val="000000"/>
            <w:shd w:val="clear" w:color="auto" w:fill="EFEFF5"/>
          </w:rPr>
          <w:t>SELECT ?outcome ?contentdescription</w:t>
        </w:r>
      </w:ins>
    </w:p>
    <w:p w14:paraId="7E5A2DF8" w14:textId="77777777" w:rsidR="00EC30D0" w:rsidRDefault="00EC30D0"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49" w:author="Nicholas, Nick" w:date="2013-02-26T11:02:00Z"/>
          <w:rFonts w:ascii="Courier" w:eastAsiaTheme="minorHAnsi" w:hAnsi="Courier" w:cs="Courier"/>
          <w:color w:val="000000"/>
          <w:shd w:val="clear" w:color="auto" w:fill="EFEFF5"/>
        </w:rPr>
      </w:pPr>
      <w:ins w:id="550" w:author="Nicholas, Nick" w:date="2013-02-26T11:02:00Z">
        <w:r>
          <w:rPr>
            <w:rFonts w:ascii="Courier" w:eastAsiaTheme="minorHAnsi" w:hAnsi="Courier" w:cs="Courier"/>
            <w:color w:val="000000"/>
            <w:shd w:val="clear" w:color="auto" w:fill="EFEFF5"/>
          </w:rPr>
          <w:t>WHERE {</w:t>
        </w:r>
      </w:ins>
    </w:p>
    <w:p w14:paraId="64A288B0" w14:textId="77777777" w:rsidR="00EC30D0" w:rsidRDefault="00EC30D0"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51" w:author="Nicholas, Nick" w:date="2013-02-26T11:03:00Z"/>
          <w:rFonts w:ascii="Courier" w:eastAsiaTheme="minorHAnsi" w:hAnsi="Courier" w:cs="Courier"/>
          <w:color w:val="000000"/>
          <w:shd w:val="clear" w:color="auto" w:fill="EFEFF5"/>
        </w:rPr>
      </w:pPr>
      <w:ins w:id="552" w:author="Nicholas, Nick" w:date="2013-02-26T11:02:00Z">
        <w:r>
          <w:rPr>
            <w:rFonts w:ascii="Courier" w:eastAsiaTheme="minorHAnsi" w:hAnsi="Courier" w:cs="Courier"/>
            <w:color w:val="000000"/>
            <w:shd w:val="clear" w:color="auto" w:fill="EFEFF5"/>
          </w:rPr>
          <w:t>?x gemq:hasChild ?outcome</w:t>
        </w:r>
      </w:ins>
      <w:ins w:id="553" w:author="Nicholas, Nick" w:date="2013-02-26T11:05:00Z">
        <w:r w:rsidR="00EC56DC">
          <w:rPr>
            <w:rFonts w:ascii="Courier" w:eastAsiaTheme="minorHAnsi" w:hAnsi="Courier" w:cs="Courier"/>
            <w:color w:val="000000"/>
            <w:shd w:val="clear" w:color="auto" w:fill="EFEFF5"/>
          </w:rPr>
          <w:t xml:space="preserve"> .</w:t>
        </w:r>
      </w:ins>
    </w:p>
    <w:p w14:paraId="4A62C30B" w14:textId="77777777" w:rsidR="00EC30D0" w:rsidRDefault="00EC30D0"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54" w:author="Nicholas, Nick" w:date="2013-02-26T11:02:00Z"/>
          <w:rFonts w:ascii="Courier" w:eastAsiaTheme="minorHAnsi" w:hAnsi="Courier" w:cs="Courier"/>
          <w:color w:val="000000"/>
          <w:shd w:val="clear" w:color="auto" w:fill="EFEFF5"/>
        </w:rPr>
      </w:pPr>
      <w:ins w:id="555" w:author="Nicholas, Nick" w:date="2013-02-26T11:03:00Z">
        <w:r>
          <w:rPr>
            <w:rFonts w:ascii="Courier" w:eastAsiaTheme="minorHAnsi" w:hAnsi="Courier" w:cs="Courier"/>
            <w:color w:val="000000"/>
            <w:shd w:val="clear" w:color="auto" w:fill="EFEFF5"/>
          </w:rPr>
          <w:t>?outcome asn:statementLabel "</w:t>
        </w:r>
      </w:ins>
      <w:ins w:id="556" w:author="Nicholas, Nick" w:date="2013-02-26T11:06:00Z">
        <w:r w:rsidR="00EC56DC">
          <w:rPr>
            <w:rFonts w:ascii="Courier" w:eastAsiaTheme="minorHAnsi" w:hAnsi="Courier" w:cs="Courier"/>
            <w:color w:val="000000"/>
            <w:shd w:val="clear" w:color="auto" w:fill="EFEFF5"/>
          </w:rPr>
          <w:t>O</w:t>
        </w:r>
      </w:ins>
      <w:ins w:id="557" w:author="Nicholas, Nick" w:date="2013-02-26T11:03:00Z">
        <w:r>
          <w:rPr>
            <w:rFonts w:ascii="Courier" w:eastAsiaTheme="minorHAnsi" w:hAnsi="Courier" w:cs="Courier"/>
            <w:color w:val="000000"/>
            <w:shd w:val="clear" w:color="auto" w:fill="EFEFF5"/>
          </w:rPr>
          <w:t>utcome"</w:t>
        </w:r>
      </w:ins>
      <w:ins w:id="558" w:author="Nicholas, Nick" w:date="2013-02-26T11:06:00Z">
        <w:r w:rsidR="00EC56DC">
          <w:rPr>
            <w:rFonts w:ascii="Courier" w:eastAsiaTheme="minorHAnsi" w:hAnsi="Courier" w:cs="Courier"/>
            <w:color w:val="000000"/>
            <w:shd w:val="clear" w:color="auto" w:fill="EFEFF5"/>
          </w:rPr>
          <w:t>@en-AU</w:t>
        </w:r>
      </w:ins>
      <w:ins w:id="559" w:author="Nicholas, Nick" w:date="2013-02-26T11:05:00Z">
        <w:r w:rsidR="00EC56DC">
          <w:rPr>
            <w:rFonts w:ascii="Courier" w:eastAsiaTheme="minorHAnsi" w:hAnsi="Courier" w:cs="Courier"/>
            <w:color w:val="000000"/>
            <w:shd w:val="clear" w:color="auto" w:fill="EFEFF5"/>
          </w:rPr>
          <w:t xml:space="preserve"> .</w:t>
        </w:r>
      </w:ins>
    </w:p>
    <w:p w14:paraId="49E1678B" w14:textId="77777777" w:rsidR="00EC30D0" w:rsidRDefault="00EC30D0"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60" w:author="Nicholas, Nick" w:date="2013-02-26T11:02:00Z"/>
          <w:rFonts w:ascii="Courier" w:eastAsiaTheme="minorHAnsi" w:hAnsi="Courier" w:cs="Courier"/>
          <w:color w:val="000000"/>
          <w:shd w:val="clear" w:color="auto" w:fill="EFEFF5"/>
        </w:rPr>
      </w:pPr>
      <w:ins w:id="561" w:author="Nicholas, Nick" w:date="2013-02-26T11:02:00Z">
        <w:r>
          <w:rPr>
            <w:rFonts w:ascii="Courier" w:eastAsiaTheme="minorHAnsi" w:hAnsi="Courier" w:cs="Courier"/>
            <w:color w:val="000000"/>
            <w:shd w:val="clear" w:color="auto" w:fill="EFEFF5"/>
          </w:rPr>
          <w:t>?x gemq:hasChild</w:t>
        </w:r>
      </w:ins>
      <w:ins w:id="562" w:author="Nicholas, Nick" w:date="2013-02-26T11:08:00Z">
        <w:r w:rsidR="000E0A32">
          <w:rPr>
            <w:rFonts w:ascii="Courier" w:eastAsiaTheme="minorHAnsi" w:hAnsi="Courier" w:cs="Courier"/>
            <w:color w:val="000000"/>
            <w:shd w:val="clear" w:color="auto" w:fill="EFEFF5"/>
          </w:rPr>
          <w:t>+</w:t>
        </w:r>
      </w:ins>
      <w:ins w:id="563" w:author="Nicholas, Nick" w:date="2013-02-26T11:02:00Z">
        <w:r>
          <w:rPr>
            <w:rFonts w:ascii="Courier" w:eastAsiaTheme="minorHAnsi" w:hAnsi="Courier" w:cs="Courier"/>
            <w:color w:val="000000"/>
            <w:shd w:val="clear" w:color="auto" w:fill="EFEFF5"/>
          </w:rPr>
          <w:t xml:space="preserve"> ?contentdescription</w:t>
        </w:r>
      </w:ins>
      <w:ins w:id="564" w:author="Nicholas, Nick" w:date="2013-02-26T11:06:00Z">
        <w:r w:rsidR="00EC56DC">
          <w:rPr>
            <w:rFonts w:ascii="Courier" w:eastAsiaTheme="minorHAnsi" w:hAnsi="Courier" w:cs="Courier"/>
            <w:color w:val="000000"/>
            <w:shd w:val="clear" w:color="auto" w:fill="EFEFF5"/>
          </w:rPr>
          <w:t xml:space="preserve"> .</w:t>
        </w:r>
      </w:ins>
    </w:p>
    <w:p w14:paraId="674E2493" w14:textId="77777777" w:rsidR="00EC30D0" w:rsidRDefault="00EC30D0" w:rsidP="00E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65" w:author="Nicholas, Nick" w:date="2013-02-26T11:05:00Z"/>
          <w:rFonts w:ascii="Courier" w:eastAsiaTheme="minorHAnsi" w:hAnsi="Courier" w:cs="Courier"/>
          <w:color w:val="000000"/>
          <w:shd w:val="clear" w:color="auto" w:fill="EFEFF5"/>
        </w:rPr>
      </w:pPr>
      <w:ins w:id="566" w:author="Nicholas, Nick" w:date="2013-02-26T11:03:00Z">
        <w:r>
          <w:rPr>
            <w:rFonts w:ascii="Courier" w:eastAsiaTheme="minorHAnsi" w:hAnsi="Courier" w:cs="Courier"/>
            <w:color w:val="000000"/>
            <w:shd w:val="clear" w:color="auto" w:fill="EFEFF5"/>
          </w:rPr>
          <w:t>?</w:t>
        </w:r>
      </w:ins>
      <w:ins w:id="567" w:author="Nicholas, Nick" w:date="2013-02-26T11:04:00Z">
        <w:r>
          <w:rPr>
            <w:rFonts w:ascii="Courier" w:eastAsiaTheme="minorHAnsi" w:hAnsi="Courier" w:cs="Courier"/>
            <w:color w:val="000000"/>
            <w:shd w:val="clear" w:color="auto" w:fill="EFEFF5"/>
          </w:rPr>
          <w:t xml:space="preserve">contentdescription </w:t>
        </w:r>
      </w:ins>
      <w:ins w:id="568" w:author="Nicholas, Nick" w:date="2013-02-26T11:03:00Z">
        <w:r>
          <w:rPr>
            <w:rFonts w:ascii="Courier" w:eastAsiaTheme="minorHAnsi" w:hAnsi="Courier" w:cs="Courier"/>
            <w:color w:val="000000"/>
            <w:shd w:val="clear" w:color="auto" w:fill="EFEFF5"/>
          </w:rPr>
          <w:t>asn:statementLabel "</w:t>
        </w:r>
      </w:ins>
      <w:ins w:id="569" w:author="Nicholas, Nick" w:date="2013-02-26T11:04:00Z">
        <w:r w:rsidR="00EC56DC">
          <w:rPr>
            <w:rFonts w:ascii="Courier" w:eastAsiaTheme="minorHAnsi" w:hAnsi="Courier" w:cs="Courier"/>
            <w:color w:val="000000"/>
            <w:shd w:val="clear" w:color="auto" w:fill="EFEFF5"/>
          </w:rPr>
          <w:t xml:space="preserve">Content </w:t>
        </w:r>
      </w:ins>
      <w:ins w:id="570" w:author="Nicholas, Nick" w:date="2013-02-26T11:13:00Z">
        <w:r w:rsidR="001A7DA2">
          <w:rPr>
            <w:rFonts w:ascii="Courier" w:eastAsiaTheme="minorHAnsi" w:hAnsi="Courier" w:cs="Courier"/>
            <w:color w:val="000000"/>
            <w:shd w:val="clear" w:color="auto" w:fill="EFEFF5"/>
          </w:rPr>
          <w:t>d</w:t>
        </w:r>
      </w:ins>
      <w:ins w:id="571" w:author="Nicholas, Nick" w:date="2013-02-26T11:04:00Z">
        <w:r w:rsidR="00EC56DC">
          <w:rPr>
            <w:rFonts w:ascii="Courier" w:eastAsiaTheme="minorHAnsi" w:hAnsi="Courier" w:cs="Courier"/>
            <w:color w:val="000000"/>
            <w:shd w:val="clear" w:color="auto" w:fill="EFEFF5"/>
          </w:rPr>
          <w:t>escription</w:t>
        </w:r>
      </w:ins>
      <w:ins w:id="572" w:author="Nicholas, Nick" w:date="2013-02-26T11:03:00Z">
        <w:r>
          <w:rPr>
            <w:rFonts w:ascii="Courier" w:eastAsiaTheme="minorHAnsi" w:hAnsi="Courier" w:cs="Courier"/>
            <w:color w:val="000000"/>
            <w:shd w:val="clear" w:color="auto" w:fill="EFEFF5"/>
          </w:rPr>
          <w:t>"</w:t>
        </w:r>
      </w:ins>
      <w:ins w:id="573" w:author="Nicholas, Nick" w:date="2013-02-26T11:06:00Z">
        <w:r w:rsidR="00EC56DC">
          <w:rPr>
            <w:rFonts w:ascii="Courier" w:eastAsiaTheme="minorHAnsi" w:hAnsi="Courier" w:cs="Courier"/>
            <w:color w:val="000000"/>
            <w:shd w:val="clear" w:color="auto" w:fill="EFEFF5"/>
          </w:rPr>
          <w:t>@en-AU .</w:t>
        </w:r>
      </w:ins>
    </w:p>
    <w:p w14:paraId="3BDDF684" w14:textId="77777777" w:rsidR="00EC56DC" w:rsidRDefault="00EC56DC" w:rsidP="00E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74" w:author="Nicholas, Nick" w:date="2013-02-26T11:03:00Z"/>
          <w:rFonts w:ascii="Courier" w:eastAsiaTheme="minorHAnsi" w:hAnsi="Courier" w:cs="Courier"/>
          <w:color w:val="000000"/>
          <w:shd w:val="clear" w:color="auto" w:fill="EFEFF5"/>
        </w:rPr>
      </w:pPr>
      <w:ins w:id="575" w:author="Nicholas, Nick" w:date="2013-02-26T11:05:00Z">
        <w:r>
          <w:rPr>
            <w:rFonts w:ascii="Courier" w:eastAsiaTheme="minorHAnsi" w:hAnsi="Courier" w:cs="Courier"/>
            <w:color w:val="000000"/>
            <w:shd w:val="clear" w:color="auto" w:fill="EFEFF5"/>
          </w:rPr>
          <w:t xml:space="preserve">?contentdescription asn:indexingStatus </w:t>
        </w:r>
      </w:ins>
      <w:ins w:id="576" w:author="Nicholas, Nick" w:date="2013-02-26T11:09:00Z">
        <w:r w:rsidR="001A7DA2">
          <w:rPr>
            <w:rFonts w:ascii="Courier" w:eastAsiaTheme="minorHAnsi" w:hAnsi="Courier" w:cs="Courier"/>
            <w:color w:val="000000"/>
            <w:shd w:val="clear" w:color="auto" w:fill="EFEFF5"/>
          </w:rPr>
          <w:t>&lt;</w:t>
        </w:r>
      </w:ins>
      <w:ins w:id="577" w:author="Nicholas, Nick" w:date="2013-02-26T11:06:00Z">
        <w:r>
          <w:rPr>
            <w:rFonts w:ascii="Courier" w:eastAsiaTheme="minorHAnsi" w:hAnsi="Courier" w:cs="Courier"/>
            <w:color w:val="000000"/>
            <w:shd w:val="clear" w:color="auto" w:fill="EFEFF5"/>
          </w:rPr>
          <w:fldChar w:fldCharType="begin"/>
        </w:r>
        <w:r>
          <w:rPr>
            <w:rFonts w:ascii="Courier" w:eastAsiaTheme="minorHAnsi" w:hAnsi="Courier" w:cs="Courier"/>
            <w:color w:val="000000"/>
            <w:shd w:val="clear" w:color="auto" w:fill="EFEFF5"/>
          </w:rPr>
          <w:instrText xml:space="preserve"> HYPERLINK "</w:instrText>
        </w:r>
      </w:ins>
      <w:ins w:id="578" w:author="Nicholas, Nick" w:date="2013-02-26T11:05:00Z">
        <w:r w:rsidRPr="00DB190B">
          <w:rPr>
            <w:rFonts w:ascii="Courier" w:eastAsiaTheme="minorHAnsi" w:hAnsi="Courier" w:cs="Courier"/>
            <w:color w:val="000000"/>
            <w:shd w:val="clear" w:color="auto" w:fill="EFEFF5"/>
          </w:rPr>
          <w:instrText>http://purl.org/ASN/scheme/ASNIndexingStatus/Yes</w:instrText>
        </w:r>
      </w:ins>
      <w:ins w:id="579" w:author="Nicholas, Nick" w:date="2013-02-26T11:06:00Z">
        <w:r>
          <w:rPr>
            <w:rFonts w:ascii="Courier" w:eastAsiaTheme="minorHAnsi" w:hAnsi="Courier" w:cs="Courier"/>
            <w:color w:val="000000"/>
            <w:shd w:val="clear" w:color="auto" w:fill="EFEFF5"/>
          </w:rPr>
          <w:instrText xml:space="preserve">" </w:instrText>
        </w:r>
        <w:r>
          <w:rPr>
            <w:rFonts w:ascii="Courier" w:eastAsiaTheme="minorHAnsi" w:hAnsi="Courier" w:cs="Courier"/>
            <w:color w:val="000000"/>
            <w:shd w:val="clear" w:color="auto" w:fill="EFEFF5"/>
          </w:rPr>
          <w:fldChar w:fldCharType="separate"/>
        </w:r>
      </w:ins>
      <w:ins w:id="580" w:author="Nicholas, Nick" w:date="2013-02-26T11:05:00Z">
        <w:r w:rsidRPr="003A3278">
          <w:rPr>
            <w:rStyle w:val="Hyperlink"/>
            <w:rFonts w:ascii="Courier" w:eastAsiaTheme="minorHAnsi" w:hAnsi="Courier" w:cs="Courier"/>
            <w:shd w:val="clear" w:color="auto" w:fill="EFEFF5"/>
          </w:rPr>
          <w:t>http://purl.org/ASN/scheme/ASNIndexingStatus/Yes</w:t>
        </w:r>
      </w:ins>
      <w:ins w:id="581" w:author="Nicholas, Nick" w:date="2013-02-26T11:06:00Z">
        <w:r>
          <w:rPr>
            <w:rFonts w:ascii="Courier" w:eastAsiaTheme="minorHAnsi" w:hAnsi="Courier" w:cs="Courier"/>
            <w:color w:val="000000"/>
            <w:shd w:val="clear" w:color="auto" w:fill="EFEFF5"/>
          </w:rPr>
          <w:fldChar w:fldCharType="end"/>
        </w:r>
      </w:ins>
      <w:ins w:id="582" w:author="Nicholas, Nick" w:date="2013-02-26T11:09:00Z">
        <w:r w:rsidR="001A7DA2">
          <w:rPr>
            <w:rFonts w:ascii="Courier" w:eastAsiaTheme="minorHAnsi" w:hAnsi="Courier" w:cs="Courier"/>
            <w:color w:val="000000"/>
            <w:shd w:val="clear" w:color="auto" w:fill="EFEFF5"/>
          </w:rPr>
          <w:t>&gt;</w:t>
        </w:r>
      </w:ins>
      <w:ins w:id="583" w:author="Nicholas, Nick" w:date="2013-02-26T11:06:00Z">
        <w:r>
          <w:rPr>
            <w:rFonts w:ascii="Courier" w:eastAsiaTheme="minorHAnsi" w:hAnsi="Courier" w:cs="Courier"/>
            <w:color w:val="000000"/>
            <w:shd w:val="clear" w:color="auto" w:fill="EFEFF5"/>
          </w:rPr>
          <w:t xml:space="preserve"> .</w:t>
        </w:r>
      </w:ins>
    </w:p>
    <w:p w14:paraId="4D46FAFF" w14:textId="77777777" w:rsidR="00EC30D0" w:rsidRDefault="00EC30D0"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84" w:author="Nicholas, Nick" w:date="2013-02-26T10:52:00Z"/>
          <w:rFonts w:eastAsiaTheme="minorHAnsi"/>
        </w:rPr>
      </w:pPr>
      <w:ins w:id="585" w:author="Nicholas, Nick" w:date="2013-02-26T11:02:00Z">
        <w:r>
          <w:rPr>
            <w:rFonts w:ascii="Courier" w:eastAsiaTheme="minorHAnsi" w:hAnsi="Courier" w:cs="Courier"/>
            <w:color w:val="000000"/>
            <w:shd w:val="clear" w:color="auto" w:fill="EFEFF5"/>
          </w:rPr>
          <w:t>}</w:t>
        </w:r>
      </w:ins>
      <w:ins w:id="586" w:author="Nicholas, Nick" w:date="2013-02-26T11:01:00Z">
        <w:r w:rsidRPr="00EE0B2F">
          <w:rPr>
            <w:rFonts w:ascii="Courier" w:eastAsiaTheme="minorHAnsi" w:hAnsi="Courier" w:cs="Courier"/>
            <w:color w:val="000000"/>
            <w:shd w:val="clear" w:color="auto" w:fill="EFEFF5"/>
          </w:rPr>
          <w:t xml:space="preserve">   </w:t>
        </w:r>
      </w:ins>
    </w:p>
    <w:p w14:paraId="3717E8B2" w14:textId="77777777" w:rsidR="00DE012E" w:rsidRDefault="00DE012E"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87" w:author="Nicholas, Nick" w:date="2013-02-26T10:52:00Z"/>
          <w:rFonts w:eastAsiaTheme="minorHAnsi"/>
        </w:rPr>
      </w:pPr>
    </w:p>
    <w:p w14:paraId="2B46C942" w14:textId="77777777" w:rsidR="00DE012E" w:rsidRDefault="00614198"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88" w:author="Nicholas, Nick" w:date="2013-02-26T10:31:00Z"/>
          <w:rFonts w:eastAsiaTheme="minorHAnsi"/>
        </w:rPr>
      </w:pPr>
      <w:ins w:id="589" w:author="Nicholas, Nick" w:date="2013-02-26T10:58:00Z">
        <w:r>
          <w:object w:dxaOrig="7171" w:dyaOrig="6037" w14:anchorId="24B60DC0">
            <v:shape id="_x0000_i1026" type="#_x0000_t75" style="width:233.1pt;height:196.75pt" o:ole="">
              <v:imagedata r:id="rId21" o:title=""/>
            </v:shape>
            <o:OLEObject Type="Embed" ProgID="Visio.Drawing.11" ShapeID="_x0000_i1026" DrawAspect="Content" ObjectID="_1299058149" r:id="rId22"/>
          </w:object>
        </w:r>
      </w:ins>
    </w:p>
    <w:p w14:paraId="55A3C596" w14:textId="77777777" w:rsidR="00342225"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90" w:author="Nicholas, Nick" w:date="2013-02-26T10:31:00Z"/>
          <w:rFonts w:eastAsiaTheme="minorHAnsi"/>
        </w:rPr>
      </w:pPr>
    </w:p>
    <w:p w14:paraId="06DFF8D1" w14:textId="77777777" w:rsidR="00342225" w:rsidRPr="00EE0B2F"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91" w:author="Nicholas, Nick" w:date="2013-02-26T10:31:00Z"/>
          <w:rFonts w:ascii="Courier" w:eastAsiaTheme="minorHAnsi" w:hAnsi="Courier" w:cs="Courier"/>
          <w:color w:val="000000"/>
          <w:shd w:val="clear" w:color="auto" w:fill="EFEFF5"/>
        </w:rPr>
      </w:pPr>
      <w:ins w:id="592" w:author="Nicholas, Nick" w:date="2013-02-26T10:31:00Z">
        <w:r w:rsidRPr="00EE0B2F">
          <w:rPr>
            <w:rFonts w:ascii="Courier" w:eastAsiaTheme="minorHAnsi" w:hAnsi="Courier" w:cs="Courier"/>
            <w:color w:val="000000"/>
            <w:shd w:val="clear" w:color="auto" w:fill="EFEFF5"/>
          </w:rPr>
          <w:t xml:space="preserve">&lt;rdf:RDF xmlns:rdf="http://www.w3.org/1999/02/22-rdf-syntax-ns#"   xmlns:dc="http://purl.org/dc/elements/1.1/"    xmlns:gemq="http://purl.org/gem/qualifiers/"   xmlns:asn="http://purl.org/ASN/schema/core/"   xmlns:loc="http://www.loc.gov/loc.terms/relators/"   xmlns:dcterms="http://purl.org/dc/terms/"   xmlns:foaf="http://xmlns.com/foaf/0.1/"   xmlns:rdfs="http://www.w3.org/2000/01/rdf-schema#"&gt; </w:t>
        </w:r>
      </w:ins>
    </w:p>
    <w:p w14:paraId="59591DED" w14:textId="77777777" w:rsidR="00342225" w:rsidRPr="00EE0B2F"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93" w:author="Nicholas, Nick" w:date="2013-02-26T10:31:00Z"/>
          <w:rFonts w:ascii="Courier" w:eastAsiaTheme="minorHAnsi" w:hAnsi="Courier" w:cs="Courier"/>
          <w:color w:val="000000"/>
          <w:shd w:val="clear" w:color="auto" w:fill="EFEFF5"/>
        </w:rPr>
      </w:pPr>
      <w:ins w:id="594" w:author="Nicholas, Nick" w:date="2013-02-26T10:31:00Z">
        <w:r w:rsidRPr="00EE0B2F">
          <w:rPr>
            <w:rFonts w:ascii="Courier" w:eastAsiaTheme="minorHAnsi" w:hAnsi="Courier" w:cs="Courier"/>
            <w:color w:val="000000"/>
            <w:shd w:val="clear" w:color="auto" w:fill="EFEFF5"/>
          </w:rPr>
          <w:t xml:space="preserve">  &lt;asn:Statement rdf:about="</w:t>
        </w:r>
        <w:r w:rsidRPr="00B23C7C">
          <w:rPr>
            <w:rFonts w:eastAsiaTheme="minorHAnsi"/>
            <w:i/>
          </w:rPr>
          <w:t>URI(</w:t>
        </w:r>
      </w:ins>
      <w:ins w:id="595" w:author="Nicholas, Nick" w:date="2013-02-26T11:50:00Z">
        <w:r w:rsidR="008A615A">
          <w:rPr>
            <w:rFonts w:eastAsiaTheme="minorHAnsi"/>
            <w:i/>
          </w:rPr>
          <w:t>Outcome</w:t>
        </w:r>
      </w:ins>
      <w:ins w:id="596" w:author="Nicholas, Nick" w:date="2013-02-26T10:31:00Z">
        <w:r w:rsidRPr="00B23C7C">
          <w:rPr>
            <w:rFonts w:eastAsiaTheme="minorHAnsi"/>
            <w:i/>
          </w:rPr>
          <w:t xml:space="preserve"> id)</w:t>
        </w:r>
        <w:r w:rsidRPr="00EE0B2F">
          <w:rPr>
            <w:rFonts w:ascii="Courier" w:eastAsiaTheme="minorHAnsi" w:hAnsi="Courier" w:cs="Courier"/>
            <w:color w:val="000000"/>
            <w:shd w:val="clear" w:color="auto" w:fill="EFEFF5"/>
          </w:rPr>
          <w:t xml:space="preserve">"&gt; </w:t>
        </w:r>
      </w:ins>
    </w:p>
    <w:p w14:paraId="4ADDE92F" w14:textId="77777777" w:rsidR="00342225" w:rsidRPr="00B22FE5" w:rsidRDefault="00342225" w:rsidP="0034222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97" w:author="Nicholas, Nick" w:date="2013-02-26T10:31:00Z"/>
          <w:rFonts w:ascii="Courier" w:eastAsiaTheme="minorHAnsi" w:hAnsi="Courier" w:cs="Courier"/>
          <w:color w:val="000000"/>
          <w:shd w:val="clear" w:color="auto" w:fill="FFFFFF"/>
        </w:rPr>
      </w:pPr>
      <w:ins w:id="598" w:author="Nicholas, Nick" w:date="2013-02-26T10:31:00Z">
        <w:r w:rsidRPr="00B22FE5">
          <w:rPr>
            <w:rFonts w:ascii="Courier" w:eastAsiaTheme="minorHAnsi" w:hAnsi="Courier" w:cs="Courier"/>
            <w:color w:val="000000"/>
            <w:shd w:val="clear" w:color="auto" w:fill="FFFFFF"/>
          </w:rPr>
          <w:t xml:space="preserve">     &lt;</w:t>
        </w:r>
        <w:r>
          <w:rPr>
            <w:rFonts w:ascii="Courier" w:eastAsiaTheme="minorHAnsi" w:hAnsi="Courier" w:cs="Courier"/>
            <w:color w:val="000000"/>
            <w:shd w:val="clear" w:color="auto" w:fill="FFFFFF"/>
          </w:rPr>
          <w:t>dcterms</w:t>
        </w:r>
        <w:r w:rsidRPr="00B22FE5">
          <w:rPr>
            <w:rFonts w:ascii="Courier" w:eastAsiaTheme="minorHAnsi" w:hAnsi="Courier" w:cs="Courier"/>
            <w:color w:val="000000"/>
            <w:shd w:val="clear" w:color="auto" w:fill="FFFFFF"/>
          </w:rPr>
          <w:t>:isPartOf rdf:resource="</w:t>
        </w:r>
        <w:r w:rsidRPr="00B22FE5">
          <w:rPr>
            <w:rFonts w:eastAsiaTheme="minorHAnsi"/>
            <w:i/>
          </w:rPr>
          <w:t>URI(Curriculum Document)</w:t>
        </w:r>
        <w:r w:rsidRPr="00B22FE5">
          <w:rPr>
            <w:rFonts w:ascii="Courier" w:eastAsiaTheme="minorHAnsi" w:hAnsi="Courier" w:cs="Courier"/>
            <w:color w:val="000000"/>
            <w:shd w:val="clear" w:color="auto" w:fill="FFFFFF"/>
          </w:rPr>
          <w:t>"&gt;</w:t>
        </w:r>
      </w:ins>
    </w:p>
    <w:p w14:paraId="3E4792FB"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599" w:author="Nicholas, Nick" w:date="2013-02-26T10:31:00Z"/>
          <w:rFonts w:ascii="Courier" w:eastAsiaTheme="minorHAnsi" w:hAnsi="Courier" w:cs="Courier"/>
          <w:color w:val="000000"/>
          <w:shd w:val="clear" w:color="auto" w:fill="EFEFF5"/>
        </w:rPr>
      </w:pPr>
      <w:ins w:id="600" w:author="Nicholas, Nick" w:date="2013-02-26T10:31:00Z">
        <w:r w:rsidRPr="00EE0B2F">
          <w:rPr>
            <w:rFonts w:ascii="Courier" w:eastAsiaTheme="minorHAnsi" w:hAnsi="Courier" w:cs="Courier"/>
            <w:color w:val="000000"/>
            <w:shd w:val="clear" w:color="auto" w:fill="EFEFF5"/>
          </w:rPr>
          <w:t xml:space="preserve">     </w:t>
        </w:r>
        <w:r w:rsidRPr="00DB190B">
          <w:rPr>
            <w:rFonts w:ascii="Courier" w:eastAsiaTheme="minorHAnsi" w:hAnsi="Courier" w:cs="Courier"/>
            <w:color w:val="000000"/>
            <w:shd w:val="clear" w:color="auto" w:fill="EFEFF5"/>
          </w:rPr>
          <w:t xml:space="preserve">&lt;asn:authorityStatus rdf:resource="http://purl.org/ASN/scheme/ASNAuthorityStatus/Original"/&gt; </w:t>
        </w:r>
      </w:ins>
    </w:p>
    <w:p w14:paraId="5ADE7808" w14:textId="77777777" w:rsidR="00342225" w:rsidRPr="00DB190B" w:rsidRDefault="00342225" w:rsidP="0034222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01" w:author="Nicholas, Nick" w:date="2013-02-26T10:31:00Z"/>
          <w:rFonts w:ascii="Courier" w:eastAsiaTheme="minorHAnsi" w:hAnsi="Courier" w:cs="Courier"/>
          <w:color w:val="000000"/>
          <w:shd w:val="clear" w:color="auto" w:fill="FFFFFF"/>
        </w:rPr>
      </w:pPr>
      <w:ins w:id="602" w:author="Nicholas, Nick" w:date="2013-02-26T10:31:00Z">
        <w:r w:rsidRPr="00DB190B">
          <w:rPr>
            <w:rFonts w:ascii="Courier" w:eastAsiaTheme="minorHAnsi" w:hAnsi="Courier" w:cs="Courier"/>
            <w:color w:val="000000"/>
            <w:shd w:val="clear" w:color="auto" w:fill="FFFFFF"/>
          </w:rPr>
          <w:t xml:space="preserve">     </w:t>
        </w:r>
        <w:r w:rsidRPr="00DB190B">
          <w:rPr>
            <w:rFonts w:eastAsiaTheme="minorHAnsi"/>
            <w:i/>
          </w:rPr>
          <w:t>&lt;!—Authority Status “derived” is used by third parties --&gt;</w:t>
        </w:r>
        <w:r w:rsidRPr="00DB190B">
          <w:rPr>
            <w:rFonts w:ascii="Courier" w:eastAsiaTheme="minorHAnsi" w:hAnsi="Courier" w:cs="Courier"/>
            <w:color w:val="000000"/>
            <w:shd w:val="clear" w:color="auto" w:fill="FFFFFF"/>
          </w:rPr>
          <w:t xml:space="preserve"> </w:t>
        </w:r>
      </w:ins>
    </w:p>
    <w:p w14:paraId="23AFA45F" w14:textId="77777777" w:rsidR="00342225" w:rsidRPr="008551B9"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03" w:author="Nicholas, Nick" w:date="2013-02-26T10:31:00Z"/>
          <w:rFonts w:ascii="Courier" w:eastAsiaTheme="minorHAnsi" w:hAnsi="Courier" w:cs="Courier"/>
          <w:color w:val="000000"/>
          <w:shd w:val="clear" w:color="auto" w:fill="EFEFF5"/>
        </w:rPr>
      </w:pPr>
      <w:ins w:id="604" w:author="Nicholas, Nick" w:date="2013-02-26T10:31:00Z">
        <w:r w:rsidRPr="008551B9">
          <w:rPr>
            <w:rFonts w:ascii="Courier" w:eastAsiaTheme="minorHAnsi" w:hAnsi="Courier" w:cs="Courier"/>
            <w:color w:val="000000"/>
            <w:shd w:val="clear" w:color="auto" w:fill="EFEFF5"/>
          </w:rPr>
          <w:t xml:space="preserve">     &lt;dc:modified&gt;</w:t>
        </w:r>
        <w:r w:rsidRPr="008551B9">
          <w:rPr>
            <w:rFonts w:eastAsiaTheme="minorHAnsi"/>
            <w:i/>
          </w:rPr>
          <w:t>DATE(</w:t>
        </w:r>
      </w:ins>
      <w:ins w:id="605" w:author="Nicholas, Nick" w:date="2013-02-26T11:50:00Z">
        <w:r w:rsidR="008A615A">
          <w:rPr>
            <w:rFonts w:eastAsiaTheme="minorHAnsi"/>
            <w:i/>
          </w:rPr>
          <w:t>Outcome</w:t>
        </w:r>
      </w:ins>
      <w:ins w:id="606" w:author="Nicholas, Nick" w:date="2013-02-26T10:31:00Z">
        <w:r w:rsidRPr="008551B9">
          <w:rPr>
            <w:rFonts w:eastAsiaTheme="minorHAnsi"/>
            <w:i/>
          </w:rPr>
          <w:t xml:space="preserve"> changed)</w:t>
        </w:r>
        <w:r w:rsidRPr="008551B9">
          <w:rPr>
            <w:rFonts w:ascii="Courier" w:eastAsiaTheme="minorHAnsi" w:hAnsi="Courier" w:cs="Courier"/>
            <w:color w:val="000000"/>
            <w:shd w:val="clear" w:color="auto" w:fill="EFEFF5"/>
          </w:rPr>
          <w:t xml:space="preserve">&lt;/dc:modified&gt; </w:t>
        </w:r>
      </w:ins>
    </w:p>
    <w:p w14:paraId="2441A5B5"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07" w:author="Nicholas, Nick" w:date="2013-02-26T10:31:00Z"/>
          <w:rFonts w:ascii="Courier" w:eastAsiaTheme="minorHAnsi" w:hAnsi="Courier" w:cs="Courier"/>
          <w:color w:val="000000"/>
          <w:shd w:val="clear" w:color="auto" w:fill="EFEFF5"/>
        </w:rPr>
      </w:pPr>
      <w:ins w:id="608" w:author="Nicholas, Nick" w:date="2013-02-26T10:31:00Z">
        <w:r w:rsidRPr="00DB190B">
          <w:rPr>
            <w:rFonts w:ascii="Courier" w:eastAsiaTheme="minorHAnsi" w:hAnsi="Courier" w:cs="Courier"/>
            <w:color w:val="000000"/>
            <w:shd w:val="clear" w:color="auto" w:fill="EFEFF5"/>
          </w:rPr>
          <w:t xml:space="preserve">     &lt;asn:indexingStatus rdf:resource="http://purl.org/ASN/scheme/ASNIndexingStatus/Yes" /&gt; </w:t>
        </w:r>
      </w:ins>
    </w:p>
    <w:p w14:paraId="057ED864"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09" w:author="Nicholas, Nick" w:date="2013-02-26T10:31:00Z"/>
          <w:rFonts w:ascii="Courier" w:eastAsiaTheme="minorHAnsi" w:hAnsi="Courier" w:cs="Courier"/>
          <w:color w:val="000000"/>
          <w:shd w:val="clear" w:color="auto" w:fill="EFEFF5"/>
        </w:rPr>
      </w:pPr>
      <w:ins w:id="610" w:author="Nicholas, Nick" w:date="2013-02-26T10:31:00Z">
        <w:r w:rsidRPr="00DB190B">
          <w:rPr>
            <w:rFonts w:ascii="Courier" w:eastAsiaTheme="minorHAnsi" w:hAnsi="Courier" w:cs="Courier"/>
            <w:color w:val="000000"/>
            <w:shd w:val="clear" w:color="auto" w:fill="EFEFF5"/>
          </w:rPr>
          <w:t xml:space="preserve">     </w:t>
        </w:r>
        <w:r w:rsidRPr="00DB190B">
          <w:rPr>
            <w:rFonts w:eastAsiaTheme="minorHAnsi"/>
            <w:i/>
          </w:rPr>
          <w:t xml:space="preserve">&lt;!-- Only index </w:t>
        </w:r>
      </w:ins>
      <w:ins w:id="611" w:author="Nicholas, Nick" w:date="2013-02-26T11:50:00Z">
        <w:r w:rsidR="008A615A">
          <w:rPr>
            <w:rFonts w:eastAsiaTheme="minorHAnsi"/>
            <w:i/>
          </w:rPr>
          <w:t>statements associated with resource discovery</w:t>
        </w:r>
        <w:r w:rsidR="008A615A" w:rsidRPr="00170AA0">
          <w:rPr>
            <w:rFonts w:eastAsiaTheme="minorHAnsi"/>
            <w:i/>
          </w:rPr>
          <w:t xml:space="preserve"> </w:t>
        </w:r>
      </w:ins>
      <w:ins w:id="612" w:author="Nicholas, Nick" w:date="2013-02-26T10:31:00Z">
        <w:r w:rsidRPr="00DB190B">
          <w:rPr>
            <w:rFonts w:eastAsiaTheme="minorHAnsi"/>
            <w:i/>
          </w:rPr>
          <w:t>--&gt;</w:t>
        </w:r>
        <w:r w:rsidRPr="00DB190B">
          <w:rPr>
            <w:rFonts w:ascii="Courier" w:eastAsiaTheme="minorHAnsi" w:hAnsi="Courier" w:cs="Courier"/>
            <w:color w:val="000000"/>
            <w:shd w:val="clear" w:color="auto" w:fill="EFEFF5"/>
          </w:rPr>
          <w:t xml:space="preserve"> </w:t>
        </w:r>
      </w:ins>
    </w:p>
    <w:p w14:paraId="6E401A50"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13" w:author="Nicholas, Nick" w:date="2013-02-26T10:31:00Z"/>
          <w:rFonts w:ascii="Courier" w:eastAsiaTheme="minorHAnsi" w:hAnsi="Courier" w:cs="Courier"/>
          <w:color w:val="000000"/>
          <w:shd w:val="clear" w:color="auto" w:fill="EFEFF5"/>
        </w:rPr>
      </w:pPr>
      <w:ins w:id="614" w:author="Nicholas, Nick" w:date="2013-02-26T10:31:00Z">
        <w:r w:rsidRPr="00DB190B">
          <w:rPr>
            <w:rFonts w:ascii="Courier" w:eastAsiaTheme="minorHAnsi" w:hAnsi="Courier" w:cs="Courier"/>
            <w:color w:val="000000"/>
            <w:shd w:val="clear" w:color="auto" w:fill="EFEFF5"/>
          </w:rPr>
          <w:t xml:space="preserve">     &lt;asn:statementLabel xml:lang="en-AU"&gt;</w:t>
        </w:r>
      </w:ins>
      <w:ins w:id="615" w:author="Nicholas, Nick" w:date="2013-02-26T11:03:00Z">
        <w:r w:rsidR="00EC30D0">
          <w:rPr>
            <w:rFonts w:ascii="Courier" w:eastAsiaTheme="minorHAnsi" w:hAnsi="Courier" w:cs="Courier"/>
            <w:color w:val="000000"/>
            <w:shd w:val="clear" w:color="auto" w:fill="EFEFF5"/>
          </w:rPr>
          <w:t>Outcome</w:t>
        </w:r>
      </w:ins>
      <w:ins w:id="616" w:author="Nicholas, Nick" w:date="2013-02-26T10:31:00Z">
        <w:r w:rsidRPr="00DB190B">
          <w:rPr>
            <w:rFonts w:ascii="Courier" w:eastAsiaTheme="minorHAnsi" w:hAnsi="Courier" w:cs="Courier"/>
            <w:color w:val="000000"/>
            <w:shd w:val="clear" w:color="auto" w:fill="EFEFF5"/>
          </w:rPr>
          <w:t xml:space="preserve">&lt;/asn:statementLabel&gt; </w:t>
        </w:r>
      </w:ins>
    </w:p>
    <w:p w14:paraId="2C3E72CA" w14:textId="77777777" w:rsidR="00342225" w:rsidRPr="0058442C"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17" w:author="Nicholas, Nick" w:date="2013-02-26T10:31:00Z"/>
          <w:rFonts w:ascii="Courier" w:eastAsiaTheme="minorHAnsi" w:hAnsi="Courier" w:cs="Courier"/>
          <w:color w:val="000000"/>
          <w:shd w:val="clear" w:color="auto" w:fill="EFEFF5"/>
        </w:rPr>
      </w:pPr>
      <w:ins w:id="618" w:author="Nicholas, Nick" w:date="2013-02-26T10:31:00Z">
        <w:r w:rsidRPr="0058442C">
          <w:rPr>
            <w:rFonts w:ascii="Courier" w:eastAsiaTheme="minorHAnsi" w:hAnsi="Courier" w:cs="Courier"/>
            <w:color w:val="000000"/>
            <w:shd w:val="clear" w:color="auto" w:fill="EFEFF5"/>
          </w:rPr>
          <w:t xml:space="preserve">     &lt;asn:statementNotation&gt;</w:t>
        </w:r>
        <w:r w:rsidRPr="0058442C">
          <w:rPr>
            <w:rFonts w:eastAsiaTheme="minorHAnsi"/>
            <w:i/>
          </w:rPr>
          <w:t>TEXT(</w:t>
        </w:r>
      </w:ins>
      <w:ins w:id="619" w:author="Nicholas, Nick" w:date="2013-02-26T11:50:00Z">
        <w:r w:rsidR="008A615A">
          <w:rPr>
            <w:rFonts w:eastAsiaTheme="minorHAnsi"/>
            <w:i/>
          </w:rPr>
          <w:t>Outcome</w:t>
        </w:r>
      </w:ins>
      <w:ins w:id="620" w:author="Nicholas, Nick" w:date="2013-02-26T10:31:00Z">
        <w:r w:rsidRPr="0058442C">
          <w:rPr>
            <w:rFonts w:eastAsiaTheme="minorHAnsi"/>
            <w:i/>
          </w:rPr>
          <w:t xml:space="preserve"> code)</w:t>
        </w:r>
        <w:r w:rsidRPr="0058442C">
          <w:rPr>
            <w:rFonts w:ascii="Courier" w:eastAsiaTheme="minorHAnsi" w:hAnsi="Courier" w:cs="Courier"/>
            <w:color w:val="000000"/>
            <w:shd w:val="clear" w:color="auto" w:fill="EFEFF5"/>
          </w:rPr>
          <w:t xml:space="preserve"> &lt;/asn:statementNotation&gt; </w:t>
        </w:r>
      </w:ins>
    </w:p>
    <w:p w14:paraId="72C66F72" w14:textId="77777777" w:rsidR="00342225" w:rsidRPr="0058442C"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21" w:author="Nicholas, Nick" w:date="2013-02-26T10:31:00Z"/>
          <w:rFonts w:ascii="Courier" w:eastAsiaTheme="minorHAnsi" w:hAnsi="Courier" w:cs="Courier"/>
          <w:color w:val="000000"/>
          <w:shd w:val="clear" w:color="auto" w:fill="EFEFF5"/>
        </w:rPr>
      </w:pPr>
      <w:ins w:id="622" w:author="Nicholas, Nick" w:date="2013-02-26T10:31:00Z">
        <w:r w:rsidRPr="0058442C">
          <w:rPr>
            <w:rFonts w:ascii="Courier" w:eastAsiaTheme="minorHAnsi" w:hAnsi="Courier" w:cs="Courier"/>
            <w:color w:val="000000"/>
            <w:shd w:val="clear" w:color="auto" w:fill="EFEFF5"/>
          </w:rPr>
          <w:t xml:space="preserve">     </w:t>
        </w:r>
        <w:r w:rsidRPr="0058442C">
          <w:rPr>
            <w:rFonts w:eastAsiaTheme="minorHAnsi"/>
            <w:i/>
          </w:rPr>
          <w:t xml:space="preserve">&lt;!-- The statement notation is whatever human readable identifier is in common use for the curriculum statement, such as the </w:t>
        </w:r>
      </w:ins>
      <w:ins w:id="623" w:author="Nicholas, Nick" w:date="2013-02-26T11:50:00Z">
        <w:r w:rsidR="008A615A">
          <w:rPr>
            <w:rFonts w:eastAsiaTheme="minorHAnsi"/>
            <w:i/>
          </w:rPr>
          <w:t>alphanumeric</w:t>
        </w:r>
      </w:ins>
      <w:ins w:id="624" w:author="Nicholas, Nick" w:date="2013-02-26T10:31:00Z">
        <w:r w:rsidRPr="0058442C">
          <w:rPr>
            <w:rFonts w:eastAsiaTheme="minorHAnsi"/>
            <w:i/>
          </w:rPr>
          <w:t xml:space="preserve"> codes already used by </w:t>
        </w:r>
      </w:ins>
      <w:ins w:id="625" w:author="Nicholas, Nick" w:date="2013-02-26T11:50:00Z">
        <w:r w:rsidR="008A615A">
          <w:rPr>
            <w:rFonts w:eastAsiaTheme="minorHAnsi"/>
            <w:i/>
          </w:rPr>
          <w:t>BoS NSW</w:t>
        </w:r>
      </w:ins>
      <w:ins w:id="626" w:author="Nicholas, Nick" w:date="2013-02-26T10:31:00Z">
        <w:r w:rsidRPr="0058442C">
          <w:rPr>
            <w:rFonts w:eastAsiaTheme="minorHAnsi"/>
            <w:i/>
          </w:rPr>
          <w:t xml:space="preserve"> --&gt;</w:t>
        </w:r>
        <w:r w:rsidRPr="0058442C">
          <w:rPr>
            <w:rFonts w:ascii="Courier" w:eastAsiaTheme="minorHAnsi" w:hAnsi="Courier" w:cs="Courier"/>
            <w:color w:val="000000"/>
            <w:shd w:val="clear" w:color="auto" w:fill="EFEFF5"/>
          </w:rPr>
          <w:t xml:space="preserve"> </w:t>
        </w:r>
      </w:ins>
    </w:p>
    <w:p w14:paraId="41AE4DDE" w14:textId="77777777" w:rsidR="00342225" w:rsidRPr="0023234D"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27" w:author="Nicholas, Nick" w:date="2013-02-26T10:31:00Z"/>
          <w:rFonts w:ascii="Courier" w:eastAsiaTheme="minorHAnsi" w:hAnsi="Courier" w:cs="Courier"/>
          <w:color w:val="000000"/>
          <w:highlight w:val="yellow"/>
          <w:shd w:val="clear" w:color="auto" w:fill="EFEFF5"/>
        </w:rPr>
      </w:pPr>
      <w:ins w:id="628" w:author="Nicholas, Nick" w:date="2013-02-26T10:31:00Z">
        <w:r w:rsidRPr="0023234D">
          <w:rPr>
            <w:rFonts w:ascii="Courier" w:eastAsiaTheme="minorHAnsi" w:hAnsi="Courier" w:cs="Courier"/>
            <w:color w:val="000000"/>
            <w:highlight w:val="yellow"/>
            <w:shd w:val="clear" w:color="auto" w:fill="EFEFF5"/>
          </w:rPr>
          <w:t xml:space="preserve">    </w:t>
        </w:r>
      </w:ins>
    </w:p>
    <w:p w14:paraId="56EE1563"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29" w:author="Nicholas, Nick" w:date="2013-02-26T10:31:00Z"/>
          <w:rFonts w:ascii="Courier" w:eastAsiaTheme="minorHAnsi" w:hAnsi="Courier" w:cs="Courier"/>
          <w:color w:val="000000"/>
          <w:shd w:val="clear" w:color="auto" w:fill="EFEFF5"/>
        </w:rPr>
      </w:pPr>
      <w:ins w:id="630" w:author="Nicholas, Nick" w:date="2013-02-26T10:31:00Z">
        <w:r w:rsidRPr="00DB190B">
          <w:rPr>
            <w:rFonts w:ascii="Courier" w:eastAsiaTheme="minorHAnsi" w:hAnsi="Courier" w:cs="Courier"/>
            <w:color w:val="000000"/>
            <w:shd w:val="clear" w:color="auto" w:fill="EFEFF5"/>
          </w:rPr>
          <w:t xml:space="preserve">     &lt;dc:description&gt;</w:t>
        </w:r>
        <w:r w:rsidRPr="00DB190B">
          <w:rPr>
            <w:rFonts w:eastAsiaTheme="minorHAnsi"/>
            <w:i/>
          </w:rPr>
          <w:t>TEXT(</w:t>
        </w:r>
      </w:ins>
      <w:ins w:id="631" w:author="Nicholas, Nick" w:date="2013-02-26T11:50:00Z">
        <w:r w:rsidR="004A5D8A">
          <w:rPr>
            <w:rFonts w:eastAsiaTheme="minorHAnsi"/>
            <w:i/>
          </w:rPr>
          <w:t>Outcome</w:t>
        </w:r>
      </w:ins>
      <w:ins w:id="632" w:author="Nicholas, Nick" w:date="2013-02-26T10:31:00Z">
        <w:r>
          <w:rPr>
            <w:rFonts w:eastAsiaTheme="minorHAnsi"/>
            <w:i/>
          </w:rPr>
          <w:t xml:space="preserve"> </w:t>
        </w:r>
        <w:r w:rsidRPr="00DB190B">
          <w:rPr>
            <w:rFonts w:eastAsiaTheme="minorHAnsi"/>
            <w:i/>
          </w:rPr>
          <w:t>text)</w:t>
        </w:r>
        <w:r w:rsidRPr="00DB190B">
          <w:rPr>
            <w:rFonts w:ascii="Courier" w:eastAsiaTheme="minorHAnsi" w:hAnsi="Courier" w:cs="Courier"/>
            <w:color w:val="000000"/>
            <w:shd w:val="clear" w:color="auto" w:fill="EFEFF5"/>
          </w:rPr>
          <w:t xml:space="preserve">&lt;/dc:description&gt; </w:t>
        </w:r>
      </w:ins>
    </w:p>
    <w:p w14:paraId="06B76BB5" w14:textId="77777777" w:rsidR="00342225" w:rsidRPr="00DB190B" w:rsidRDefault="00342225" w:rsidP="0034222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ins w:id="633" w:author="Nicholas, Nick" w:date="2013-02-26T10:31:00Z"/>
          <w:rFonts w:ascii="Courier" w:eastAsiaTheme="minorHAnsi" w:hAnsi="Courier" w:cs="Courier"/>
          <w:shd w:val="clear" w:color="auto" w:fill="FFFFFF"/>
        </w:rPr>
      </w:pPr>
      <w:ins w:id="634" w:author="Nicholas, Nick" w:date="2013-02-26T10:31:00Z">
        <w:r w:rsidRPr="00DB190B">
          <w:rPr>
            <w:rFonts w:ascii="Courier" w:eastAsiaTheme="minorHAnsi" w:hAnsi="Courier" w:cs="Courier"/>
            <w:shd w:val="clear" w:color="auto" w:fill="FFFFFF"/>
          </w:rPr>
          <w:t xml:space="preserve">     &lt;dc:subject rdf:resource="</w:t>
        </w:r>
        <w:r w:rsidRPr="00DB190B">
          <w:rPr>
            <w:rFonts w:eastAsiaTheme="minorHAnsi"/>
            <w:i/>
          </w:rPr>
          <w:t>URI(learning area, out of http://vocabulary.curriculum.edu.au/AUScurriculumStrand)</w:t>
        </w:r>
        <w:r w:rsidRPr="00DB190B">
          <w:rPr>
            <w:rFonts w:ascii="Courier" w:eastAsiaTheme="minorHAnsi" w:hAnsi="Courier" w:cs="Courier"/>
            <w:shd w:val="clear" w:color="auto" w:fill="FFFFFF"/>
          </w:rPr>
          <w:t xml:space="preserve">"/&gt; </w:t>
        </w:r>
      </w:ins>
    </w:p>
    <w:p w14:paraId="45ABB214" w14:textId="77777777" w:rsidR="00342225" w:rsidRPr="0023234D"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35" w:author="Nicholas, Nick" w:date="2013-02-26T10:31:00Z"/>
          <w:rFonts w:ascii="Courier" w:eastAsiaTheme="minorHAnsi" w:hAnsi="Courier" w:cs="Courier"/>
          <w:color w:val="000000"/>
          <w:highlight w:val="yellow"/>
          <w:shd w:val="clear" w:color="auto" w:fill="EFEFF5"/>
        </w:rPr>
      </w:pPr>
      <w:ins w:id="636" w:author="Nicholas, Nick" w:date="2013-02-26T10:31:00Z">
        <w:r w:rsidRPr="0023234D">
          <w:rPr>
            <w:rFonts w:ascii="Courier" w:eastAsiaTheme="minorHAnsi" w:hAnsi="Courier" w:cs="Courier"/>
            <w:color w:val="000000"/>
            <w:highlight w:val="yellow"/>
            <w:shd w:val="clear" w:color="auto" w:fill="EFEFF5"/>
          </w:rPr>
          <w:t xml:space="preserve"> </w:t>
        </w:r>
      </w:ins>
    </w:p>
    <w:p w14:paraId="66DB935D"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37" w:author="Nicholas, Nick" w:date="2013-02-26T10:31:00Z"/>
          <w:rFonts w:ascii="Courier" w:eastAsiaTheme="minorHAnsi" w:hAnsi="Courier" w:cs="Courier"/>
          <w:color w:val="000000"/>
          <w:shd w:val="clear" w:color="auto" w:fill="EFEFF5"/>
        </w:rPr>
      </w:pPr>
      <w:ins w:id="638" w:author="Nicholas, Nick" w:date="2013-02-26T10:31:00Z">
        <w:r w:rsidRPr="00DB190B">
          <w:rPr>
            <w:rFonts w:ascii="Courier" w:eastAsiaTheme="minorHAnsi" w:hAnsi="Courier" w:cs="Courier"/>
            <w:color w:val="000000"/>
            <w:shd w:val="clear" w:color="auto" w:fill="EFEFF5"/>
          </w:rPr>
          <w:t xml:space="preserve">     &lt;dc:rights&gt;</w:t>
        </w:r>
        <w:r w:rsidRPr="00DB190B">
          <w:rPr>
            <w:rFonts w:eastAsiaTheme="minorHAnsi"/>
            <w:i/>
          </w:rPr>
          <w:t>TEXT(rights)</w:t>
        </w:r>
        <w:r w:rsidRPr="00DB190B">
          <w:rPr>
            <w:rFonts w:ascii="Courier" w:eastAsiaTheme="minorHAnsi" w:hAnsi="Courier" w:cs="Courier"/>
            <w:color w:val="000000"/>
            <w:shd w:val="clear" w:color="auto" w:fill="EFEFF5"/>
          </w:rPr>
          <w:t xml:space="preserve">&lt;/dc:rights&gt; </w:t>
        </w:r>
      </w:ins>
    </w:p>
    <w:p w14:paraId="10B1386C"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39" w:author="Nicholas, Nick" w:date="2013-02-26T10:31:00Z"/>
          <w:rFonts w:ascii="Courier" w:eastAsiaTheme="minorHAnsi" w:hAnsi="Courier" w:cs="Courier"/>
          <w:color w:val="000000"/>
          <w:shd w:val="clear" w:color="auto" w:fill="EFEFF5"/>
        </w:rPr>
      </w:pPr>
      <w:ins w:id="640" w:author="Nicholas, Nick" w:date="2013-02-26T10:31:00Z">
        <w:r w:rsidRPr="00DB190B">
          <w:rPr>
            <w:rFonts w:ascii="Courier" w:eastAsiaTheme="minorHAnsi" w:hAnsi="Courier" w:cs="Courier"/>
            <w:color w:val="000000"/>
            <w:shd w:val="clear" w:color="auto" w:fill="EFEFF5"/>
          </w:rPr>
          <w:t xml:space="preserve">     &lt;dc:rightsHolder rdf:resource="</w:t>
        </w:r>
      </w:ins>
      <w:ins w:id="641" w:author="Nicholas, Nick" w:date="2013-02-26T11:51:00Z">
        <w:r w:rsidR="004A5D8A" w:rsidRPr="00584D5A">
          <w:rPr>
            <w:rFonts w:ascii="Courier" w:eastAsiaTheme="minorHAnsi" w:hAnsi="Courier" w:cs="Courier"/>
            <w:color w:val="000000"/>
            <w:shd w:val="clear" w:color="auto" w:fill="EFEFF5"/>
          </w:rPr>
          <w:t>http://</w:t>
        </w:r>
        <w:r w:rsidR="004A5D8A" w:rsidRPr="00584D5A">
          <w:rPr>
            <w:rFonts w:ascii="Courier" w:eastAsiaTheme="minorHAnsi" w:hAnsi="Courier" w:cs="Courier"/>
            <w:iCs/>
            <w:color w:val="000000"/>
            <w:shd w:val="clear" w:color="auto" w:fill="EFEFF5"/>
          </w:rPr>
          <w:t>www.boardofstudies.nsw.edu.au</w:t>
        </w:r>
      </w:ins>
      <w:ins w:id="642" w:author="Nicholas, Nick" w:date="2013-02-26T10:31:00Z">
        <w:r w:rsidRPr="00DB190B">
          <w:rPr>
            <w:rFonts w:ascii="Courier" w:eastAsiaTheme="minorHAnsi" w:hAnsi="Courier" w:cs="Courier"/>
            <w:color w:val="000000"/>
            <w:shd w:val="clear" w:color="auto" w:fill="EFEFF5"/>
          </w:rPr>
          <w:t xml:space="preserve">"/&gt; </w:t>
        </w:r>
      </w:ins>
    </w:p>
    <w:p w14:paraId="79CE2E58"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43" w:author="Nicholas, Nick" w:date="2013-02-26T10:31:00Z"/>
          <w:rFonts w:ascii="Courier" w:eastAsiaTheme="minorHAnsi" w:hAnsi="Courier" w:cs="Courier"/>
          <w:color w:val="000000"/>
          <w:shd w:val="clear" w:color="auto" w:fill="EFEFF5"/>
        </w:rPr>
      </w:pPr>
      <w:ins w:id="644" w:author="Nicholas, Nick" w:date="2013-02-26T10:31:00Z">
        <w:r w:rsidRPr="00DB190B">
          <w:rPr>
            <w:rFonts w:ascii="Courier" w:eastAsiaTheme="minorHAnsi" w:hAnsi="Courier" w:cs="Courier"/>
            <w:color w:val="000000"/>
            <w:shd w:val="clear" w:color="auto" w:fill="EFEFF5"/>
          </w:rPr>
          <w:t xml:space="preserve"> </w:t>
        </w:r>
      </w:ins>
    </w:p>
    <w:p w14:paraId="75D4DF20"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45" w:author="Nicholas, Nick" w:date="2013-02-26T10:31:00Z"/>
          <w:rFonts w:ascii="Courier" w:eastAsiaTheme="minorHAnsi" w:hAnsi="Courier" w:cs="Courier"/>
          <w:color w:val="000000"/>
          <w:shd w:val="clear" w:color="auto" w:fill="EFEFF5"/>
        </w:rPr>
      </w:pPr>
      <w:ins w:id="646" w:author="Nicholas, Nick" w:date="2013-02-26T10:31:00Z">
        <w:r w:rsidRPr="00DB190B">
          <w:rPr>
            <w:rFonts w:ascii="Courier" w:eastAsiaTheme="minorHAnsi" w:hAnsi="Courier" w:cs="Courier"/>
            <w:color w:val="000000"/>
            <w:shd w:val="clear" w:color="auto" w:fill="EFEFF5"/>
          </w:rPr>
          <w:t xml:space="preserve">     &lt;dc:educationLevel rdf:resource="</w:t>
        </w:r>
        <w:r w:rsidRPr="00DB190B">
          <w:rPr>
            <w:rFonts w:eastAsiaTheme="minorHAnsi"/>
            <w:i/>
          </w:rPr>
          <w:t>URI(year level out of http://vocabulary.curriculum.edu.au/)</w:t>
        </w:r>
        <w:r w:rsidRPr="00DB190B">
          <w:rPr>
            <w:rFonts w:ascii="Courier" w:eastAsiaTheme="minorHAnsi" w:hAnsi="Courier" w:cs="Courier"/>
            <w:color w:val="000000"/>
            <w:shd w:val="clear" w:color="auto" w:fill="EFEFF5"/>
          </w:rPr>
          <w:t xml:space="preserve">"/&gt; </w:t>
        </w:r>
      </w:ins>
    </w:p>
    <w:p w14:paraId="0280C3E4" w14:textId="77777777" w:rsidR="00342225" w:rsidRPr="0023234D"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47" w:author="Nicholas, Nick" w:date="2013-02-26T10:31:00Z"/>
          <w:rFonts w:ascii="Courier" w:eastAsiaTheme="minorHAnsi" w:hAnsi="Courier" w:cs="Courier"/>
          <w:color w:val="000000"/>
          <w:highlight w:val="yellow"/>
          <w:shd w:val="clear" w:color="auto" w:fill="EFEFF5"/>
        </w:rPr>
      </w:pPr>
      <w:ins w:id="648" w:author="Nicholas, Nick" w:date="2013-02-26T10:31:00Z">
        <w:r w:rsidRPr="0023234D">
          <w:rPr>
            <w:rFonts w:ascii="Courier" w:eastAsiaTheme="minorHAnsi" w:hAnsi="Courier" w:cs="Courier"/>
            <w:color w:val="000000"/>
            <w:highlight w:val="yellow"/>
            <w:shd w:val="clear" w:color="auto" w:fill="EFEFF5"/>
          </w:rPr>
          <w:t xml:space="preserve"> </w:t>
        </w:r>
      </w:ins>
    </w:p>
    <w:p w14:paraId="20E7BFA5"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49" w:author="Nicholas, Nick" w:date="2013-02-26T10:31:00Z"/>
          <w:rFonts w:ascii="Courier" w:eastAsiaTheme="minorHAnsi" w:hAnsi="Courier" w:cs="Courier"/>
          <w:color w:val="000000"/>
          <w:shd w:val="clear" w:color="auto" w:fill="EFEFF5"/>
        </w:rPr>
      </w:pPr>
      <w:ins w:id="650" w:author="Nicholas, Nick" w:date="2013-02-26T10:31:00Z">
        <w:r w:rsidRPr="00DB190B">
          <w:rPr>
            <w:rFonts w:ascii="Courier" w:eastAsiaTheme="minorHAnsi" w:hAnsi="Courier" w:cs="Courier"/>
            <w:color w:val="000000"/>
            <w:shd w:val="clear" w:color="auto" w:fill="EFEFF5"/>
          </w:rPr>
          <w:t xml:space="preserve">     &lt;gemq:isChildOf rdf:resource="</w:t>
        </w:r>
        <w:r w:rsidRPr="00DB190B">
          <w:rPr>
            <w:rFonts w:eastAsiaTheme="minorHAnsi"/>
            <w:i/>
          </w:rPr>
          <w:t>URI(Intermediate grouping 1)</w:t>
        </w:r>
        <w:r w:rsidRPr="00DB190B">
          <w:rPr>
            <w:rFonts w:ascii="Courier" w:eastAsiaTheme="minorHAnsi" w:hAnsi="Courier" w:cs="Courier"/>
            <w:color w:val="000000"/>
            <w:shd w:val="clear" w:color="auto" w:fill="EFEFF5"/>
          </w:rPr>
          <w:t xml:space="preserve">"/&gt; </w:t>
        </w:r>
      </w:ins>
    </w:p>
    <w:p w14:paraId="75AFF129"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51" w:author="Nicholas, Nick" w:date="2013-02-26T10:31:00Z"/>
          <w:rFonts w:ascii="Courier" w:eastAsiaTheme="minorHAnsi" w:hAnsi="Courier" w:cs="Courier"/>
          <w:color w:val="000000"/>
          <w:shd w:val="clear" w:color="auto" w:fill="EFEFF5"/>
        </w:rPr>
      </w:pPr>
      <w:ins w:id="652" w:author="Nicholas, Nick" w:date="2013-02-26T10:31:00Z">
        <w:r w:rsidRPr="00DB190B">
          <w:rPr>
            <w:rFonts w:ascii="Courier" w:eastAsiaTheme="minorHAnsi" w:hAnsi="Courier" w:cs="Courier"/>
            <w:color w:val="000000"/>
            <w:shd w:val="clear" w:color="auto" w:fill="EFEFF5"/>
          </w:rPr>
          <w:t xml:space="preserve">          ... </w:t>
        </w:r>
      </w:ins>
    </w:p>
    <w:p w14:paraId="79C3A907"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53" w:author="Nicholas, Nick" w:date="2013-02-26T10:31:00Z"/>
          <w:rFonts w:ascii="Courier" w:eastAsiaTheme="minorHAnsi" w:hAnsi="Courier" w:cs="Courier"/>
          <w:color w:val="000000"/>
          <w:shd w:val="clear" w:color="auto" w:fill="EFEFF5"/>
        </w:rPr>
      </w:pPr>
      <w:ins w:id="654" w:author="Nicholas, Nick" w:date="2013-02-26T10:31:00Z">
        <w:r w:rsidRPr="00DB190B">
          <w:rPr>
            <w:rFonts w:ascii="Courier" w:eastAsiaTheme="minorHAnsi" w:hAnsi="Courier" w:cs="Courier"/>
            <w:color w:val="000000"/>
            <w:shd w:val="clear" w:color="auto" w:fill="EFEFF5"/>
          </w:rPr>
          <w:t xml:space="preserve">     &lt;gemq:isChildOf rdf:resource="</w:t>
        </w:r>
        <w:r w:rsidRPr="00DB190B">
          <w:rPr>
            <w:rFonts w:eastAsiaTheme="minorHAnsi"/>
            <w:i/>
          </w:rPr>
          <w:t>URI(Intermediate grouping n)</w:t>
        </w:r>
        <w:r w:rsidRPr="00DB190B">
          <w:rPr>
            <w:rFonts w:ascii="Courier" w:eastAsiaTheme="minorHAnsi" w:hAnsi="Courier" w:cs="Courier"/>
            <w:color w:val="000000"/>
            <w:shd w:val="clear" w:color="auto" w:fill="EFEFF5"/>
          </w:rPr>
          <w:t xml:space="preserve">"/&gt; </w:t>
        </w:r>
      </w:ins>
    </w:p>
    <w:p w14:paraId="62386A8D"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55" w:author="Nicholas, Nick" w:date="2013-02-26T10:31:00Z"/>
          <w:rFonts w:ascii="Courier" w:eastAsiaTheme="minorHAnsi" w:hAnsi="Courier" w:cs="Courier"/>
          <w:color w:val="000000"/>
          <w:shd w:val="clear" w:color="auto" w:fill="EFEFF5"/>
        </w:rPr>
      </w:pPr>
      <w:ins w:id="656" w:author="Nicholas, Nick" w:date="2013-02-26T10:31:00Z">
        <w:r w:rsidRPr="00DB190B">
          <w:rPr>
            <w:rFonts w:ascii="Courier" w:eastAsiaTheme="minorHAnsi" w:hAnsi="Courier" w:cs="Courier"/>
            <w:color w:val="000000"/>
            <w:shd w:val="clear" w:color="auto" w:fill="EFEFF5"/>
          </w:rPr>
          <w:t xml:space="preserve"> </w:t>
        </w:r>
      </w:ins>
    </w:p>
    <w:p w14:paraId="295C8A8D" w14:textId="77777777" w:rsidR="00342225" w:rsidRPr="00DB190B" w:rsidRDefault="00342225" w:rsidP="0034222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57" w:author="Nicholas, Nick" w:date="2013-02-26T10:31:00Z"/>
          <w:rFonts w:ascii="Courier" w:eastAsiaTheme="minorHAnsi" w:hAnsi="Courier" w:cs="Courier"/>
          <w:shd w:val="clear" w:color="auto" w:fill="FFFFFF"/>
        </w:rPr>
      </w:pPr>
      <w:ins w:id="658" w:author="Nicholas, Nick" w:date="2013-02-26T10:31:00Z">
        <w:r w:rsidRPr="00DB190B">
          <w:rPr>
            <w:rFonts w:ascii="Courier" w:eastAsiaTheme="minorHAnsi" w:hAnsi="Courier" w:cs="Courier"/>
            <w:color w:val="000000"/>
            <w:shd w:val="clear" w:color="auto" w:fill="FFFFFF"/>
          </w:rPr>
          <w:t xml:space="preserve">     </w:t>
        </w:r>
        <w:r w:rsidRPr="00DB190B">
          <w:rPr>
            <w:rFonts w:eastAsiaTheme="minorHAnsi"/>
            <w:i/>
          </w:rPr>
          <w:t>&lt;!-- ordering is significant in JSON (Manifest) --&gt;</w:t>
        </w:r>
      </w:ins>
    </w:p>
    <w:p w14:paraId="5E3C0934"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59" w:author="Nicholas, Nick" w:date="2013-02-26T10:31:00Z"/>
          <w:rFonts w:ascii="Courier" w:eastAsiaTheme="minorHAnsi" w:hAnsi="Courier" w:cs="Courier"/>
          <w:color w:val="000000"/>
          <w:shd w:val="clear" w:color="auto" w:fill="EFEFF5"/>
        </w:rPr>
      </w:pPr>
    </w:p>
    <w:p w14:paraId="403A02C2"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60" w:author="Nicholas, Nick" w:date="2013-02-26T10:31:00Z"/>
          <w:rFonts w:ascii="Courier" w:eastAsiaTheme="minorHAnsi" w:hAnsi="Courier" w:cs="Courier"/>
          <w:color w:val="000000"/>
          <w:shd w:val="clear" w:color="auto" w:fill="EFEFF5"/>
        </w:rPr>
      </w:pPr>
      <w:ins w:id="661" w:author="Nicholas, Nick" w:date="2013-02-26T10:31:00Z">
        <w:r w:rsidRPr="00DB190B">
          <w:rPr>
            <w:rFonts w:ascii="Courier" w:eastAsiaTheme="minorHAnsi" w:hAnsi="Courier" w:cs="Courier"/>
            <w:color w:val="000000"/>
            <w:shd w:val="clear" w:color="auto" w:fill="EFEFF5"/>
          </w:rPr>
          <w:t xml:space="preserve">     &lt;asn:conceptTerm rdf:resource="</w:t>
        </w:r>
        <w:r w:rsidRPr="00DB190B">
          <w:rPr>
            <w:rFonts w:eastAsiaTheme="minorHAnsi"/>
            <w:i/>
          </w:rPr>
          <w:t>URI(ScOT keyword 1)</w:t>
        </w:r>
        <w:r w:rsidRPr="00DB190B">
          <w:rPr>
            <w:rFonts w:ascii="Courier" w:eastAsiaTheme="minorHAnsi" w:hAnsi="Courier" w:cs="Courier"/>
            <w:color w:val="000000"/>
            <w:shd w:val="clear" w:color="auto" w:fill="EFEFF5"/>
          </w:rPr>
          <w:t xml:space="preserve">"/&gt; </w:t>
        </w:r>
      </w:ins>
    </w:p>
    <w:p w14:paraId="0C88916A"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62" w:author="Nicholas, Nick" w:date="2013-02-26T10:31:00Z"/>
          <w:rFonts w:ascii="Courier" w:eastAsiaTheme="minorHAnsi" w:hAnsi="Courier" w:cs="Courier"/>
          <w:color w:val="000000"/>
          <w:shd w:val="clear" w:color="auto" w:fill="EFEFF5"/>
        </w:rPr>
      </w:pPr>
      <w:ins w:id="663" w:author="Nicholas, Nick" w:date="2013-02-26T10:31:00Z">
        <w:r w:rsidRPr="00DB190B">
          <w:rPr>
            <w:rFonts w:ascii="Courier" w:eastAsiaTheme="minorHAnsi" w:hAnsi="Courier" w:cs="Courier"/>
            <w:color w:val="000000"/>
            <w:shd w:val="clear" w:color="auto" w:fill="EFEFF5"/>
          </w:rPr>
          <w:t xml:space="preserve">     ... </w:t>
        </w:r>
      </w:ins>
    </w:p>
    <w:p w14:paraId="6E3F472D"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64" w:author="Nicholas, Nick" w:date="2013-02-26T10:31:00Z"/>
          <w:rFonts w:ascii="Courier" w:eastAsiaTheme="minorHAnsi" w:hAnsi="Courier" w:cs="Courier"/>
          <w:color w:val="000000"/>
          <w:shd w:val="clear" w:color="auto" w:fill="EFEFF5"/>
        </w:rPr>
      </w:pPr>
      <w:ins w:id="665" w:author="Nicholas, Nick" w:date="2013-02-26T10:31:00Z">
        <w:r w:rsidRPr="00DB190B">
          <w:rPr>
            <w:rFonts w:ascii="Courier" w:eastAsiaTheme="minorHAnsi" w:hAnsi="Courier" w:cs="Courier"/>
            <w:color w:val="000000"/>
            <w:shd w:val="clear" w:color="auto" w:fill="EFEFF5"/>
          </w:rPr>
          <w:t xml:space="preserve">     &lt;asn:conceptTerm rdf:resource="</w:t>
        </w:r>
        <w:r w:rsidRPr="00DB190B">
          <w:rPr>
            <w:rFonts w:eastAsiaTheme="minorHAnsi"/>
            <w:i/>
          </w:rPr>
          <w:t>URI(ScOT keyword n)</w:t>
        </w:r>
        <w:r w:rsidRPr="00DB190B">
          <w:rPr>
            <w:rFonts w:ascii="Courier" w:eastAsiaTheme="minorHAnsi" w:hAnsi="Courier" w:cs="Courier"/>
            <w:color w:val="000000"/>
            <w:shd w:val="clear" w:color="auto" w:fill="EFEFF5"/>
          </w:rPr>
          <w:t xml:space="preserve">"/&gt; </w:t>
        </w:r>
      </w:ins>
    </w:p>
    <w:p w14:paraId="0C9A87FB"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66" w:author="Nicholas, Nick" w:date="2013-02-26T10:31:00Z"/>
          <w:rFonts w:ascii="Courier" w:eastAsiaTheme="minorHAnsi" w:hAnsi="Courier" w:cs="Courier"/>
          <w:color w:val="000000"/>
          <w:shd w:val="clear" w:color="auto" w:fill="EFEFF5"/>
        </w:rPr>
      </w:pPr>
      <w:ins w:id="667" w:author="Nicholas, Nick" w:date="2013-02-26T10:31:00Z">
        <w:r w:rsidRPr="00DB190B">
          <w:rPr>
            <w:rFonts w:ascii="Courier" w:eastAsiaTheme="minorHAnsi" w:hAnsi="Courier" w:cs="Courier"/>
            <w:color w:val="000000"/>
            <w:shd w:val="clear" w:color="auto" w:fill="EFEFF5"/>
          </w:rPr>
          <w:t xml:space="preserve">     &lt;dc:spatial&gt;</w:t>
        </w:r>
        <w:r w:rsidRPr="00DB190B">
          <w:rPr>
            <w:rFonts w:eastAsiaTheme="minorHAnsi"/>
            <w:i/>
          </w:rPr>
          <w:t>TEXT(Spatial Coverage 1)&lt;/</w:t>
        </w:r>
        <w:r w:rsidRPr="00DB190B">
          <w:rPr>
            <w:rFonts w:ascii="Courier" w:eastAsiaTheme="minorHAnsi" w:hAnsi="Courier" w:cs="Courier"/>
            <w:color w:val="000000"/>
            <w:shd w:val="clear" w:color="auto" w:fill="EFEFF5"/>
          </w:rPr>
          <w:t xml:space="preserve">dc:spatial&gt; </w:t>
        </w:r>
      </w:ins>
    </w:p>
    <w:p w14:paraId="1F5F5AC3"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68" w:author="Nicholas, Nick" w:date="2013-02-26T10:31:00Z"/>
          <w:rFonts w:ascii="Courier" w:eastAsiaTheme="minorHAnsi" w:hAnsi="Courier" w:cs="Courier"/>
          <w:color w:val="000000"/>
          <w:shd w:val="clear" w:color="auto" w:fill="EFEFF5"/>
        </w:rPr>
      </w:pPr>
      <w:ins w:id="669" w:author="Nicholas, Nick" w:date="2013-02-26T10:31:00Z">
        <w:r w:rsidRPr="00DB190B">
          <w:rPr>
            <w:rFonts w:ascii="Courier" w:eastAsiaTheme="minorHAnsi" w:hAnsi="Courier" w:cs="Courier"/>
            <w:color w:val="000000"/>
            <w:shd w:val="clear" w:color="auto" w:fill="EFEFF5"/>
          </w:rPr>
          <w:t xml:space="preserve">     ... </w:t>
        </w:r>
      </w:ins>
    </w:p>
    <w:p w14:paraId="2829B59F"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70" w:author="Nicholas, Nick" w:date="2013-02-26T10:31:00Z"/>
          <w:rFonts w:ascii="Courier" w:eastAsiaTheme="minorHAnsi" w:hAnsi="Courier" w:cs="Courier"/>
          <w:color w:val="000000"/>
          <w:shd w:val="clear" w:color="auto" w:fill="EFEFF5"/>
        </w:rPr>
      </w:pPr>
      <w:ins w:id="671" w:author="Nicholas, Nick" w:date="2013-02-26T10:31:00Z">
        <w:r w:rsidRPr="00DB190B">
          <w:rPr>
            <w:rFonts w:ascii="Courier" w:eastAsiaTheme="minorHAnsi" w:hAnsi="Courier" w:cs="Courier"/>
            <w:color w:val="000000"/>
            <w:shd w:val="clear" w:color="auto" w:fill="EFEFF5"/>
          </w:rPr>
          <w:t xml:space="preserve">     &lt;dc:spatial rdf:resource="</w:t>
        </w:r>
        <w:r w:rsidRPr="00DB190B">
          <w:rPr>
            <w:rFonts w:eastAsiaTheme="minorHAnsi"/>
            <w:i/>
          </w:rPr>
          <w:t>URI(Spatial Coverage n)</w:t>
        </w:r>
        <w:r w:rsidRPr="00DB190B">
          <w:rPr>
            <w:rFonts w:ascii="Courier" w:eastAsiaTheme="minorHAnsi" w:hAnsi="Courier" w:cs="Courier"/>
            <w:color w:val="000000"/>
            <w:shd w:val="clear" w:color="auto" w:fill="EFEFF5"/>
          </w:rPr>
          <w:t xml:space="preserve">"/&gt; </w:t>
        </w:r>
      </w:ins>
    </w:p>
    <w:p w14:paraId="632952E0"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72" w:author="Nicholas, Nick" w:date="2013-02-26T10:31:00Z"/>
          <w:rFonts w:ascii="Courier" w:eastAsiaTheme="minorHAnsi" w:hAnsi="Courier" w:cs="Courier"/>
          <w:color w:val="000000"/>
          <w:shd w:val="clear" w:color="auto" w:fill="EFEFF5"/>
        </w:rPr>
      </w:pPr>
      <w:ins w:id="673" w:author="Nicholas, Nick" w:date="2013-02-26T10:31:00Z">
        <w:r w:rsidRPr="00DB190B">
          <w:rPr>
            <w:rFonts w:ascii="Courier" w:eastAsiaTheme="minorHAnsi" w:hAnsi="Courier" w:cs="Courier"/>
            <w:color w:val="000000"/>
            <w:shd w:val="clear" w:color="auto" w:fill="EFEFF5"/>
          </w:rPr>
          <w:t xml:space="preserve">     &lt;dc:temporal&gt;</w:t>
        </w:r>
        <w:r w:rsidRPr="00DB190B">
          <w:rPr>
            <w:rFonts w:eastAsiaTheme="minorHAnsi"/>
            <w:i/>
          </w:rPr>
          <w:t>TEXT(Temporal Coverage 1)</w:t>
        </w:r>
        <w:r w:rsidRPr="00DB190B">
          <w:rPr>
            <w:rFonts w:ascii="Courier" w:eastAsiaTheme="minorHAnsi" w:hAnsi="Courier" w:cs="Courier"/>
            <w:color w:val="000000"/>
            <w:shd w:val="clear" w:color="auto" w:fill="EFEFF5"/>
          </w:rPr>
          <w:t xml:space="preserve">&lt;/dc:temporal&gt; </w:t>
        </w:r>
      </w:ins>
    </w:p>
    <w:p w14:paraId="435D4B78" w14:textId="77777777" w:rsidR="00342225" w:rsidRPr="00DB190B"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74" w:author="Nicholas, Nick" w:date="2013-02-26T10:31:00Z"/>
          <w:rFonts w:ascii="Courier" w:eastAsiaTheme="minorHAnsi" w:hAnsi="Courier" w:cs="Courier"/>
          <w:color w:val="000000"/>
          <w:shd w:val="clear" w:color="auto" w:fill="EFEFF5"/>
        </w:rPr>
      </w:pPr>
      <w:ins w:id="675" w:author="Nicholas, Nick" w:date="2013-02-26T10:31:00Z">
        <w:r w:rsidRPr="00DB190B">
          <w:rPr>
            <w:rFonts w:ascii="Courier" w:eastAsiaTheme="minorHAnsi" w:hAnsi="Courier" w:cs="Courier"/>
            <w:color w:val="000000"/>
            <w:shd w:val="clear" w:color="auto" w:fill="EFEFF5"/>
          </w:rPr>
          <w:t xml:space="preserve">     ... </w:t>
        </w:r>
      </w:ins>
    </w:p>
    <w:p w14:paraId="6D250A3D" w14:textId="77777777" w:rsidR="00342225" w:rsidRPr="00EE0B2F"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76" w:author="Nicholas, Nick" w:date="2013-02-26T10:31:00Z"/>
          <w:rFonts w:ascii="Courier" w:eastAsiaTheme="minorHAnsi" w:hAnsi="Courier" w:cs="Courier"/>
          <w:color w:val="000000"/>
          <w:shd w:val="clear" w:color="auto" w:fill="EFEFF5"/>
        </w:rPr>
      </w:pPr>
      <w:ins w:id="677" w:author="Nicholas, Nick" w:date="2013-02-26T10:31:00Z">
        <w:r w:rsidRPr="00DB190B">
          <w:rPr>
            <w:rFonts w:ascii="Courier" w:eastAsiaTheme="minorHAnsi" w:hAnsi="Courier" w:cs="Courier"/>
            <w:color w:val="000000"/>
            <w:shd w:val="clear" w:color="auto" w:fill="EFEFF5"/>
          </w:rPr>
          <w:t xml:space="preserve">     &lt;dc:temporal rdf:resource="</w:t>
        </w:r>
        <w:r w:rsidRPr="00DB190B">
          <w:rPr>
            <w:rFonts w:eastAsiaTheme="minorHAnsi"/>
            <w:i/>
          </w:rPr>
          <w:t>URI(Temporal Coverage n)</w:t>
        </w:r>
        <w:r w:rsidRPr="00DB190B">
          <w:rPr>
            <w:rFonts w:ascii="Courier" w:eastAsiaTheme="minorHAnsi" w:hAnsi="Courier" w:cs="Courier"/>
            <w:color w:val="000000"/>
            <w:shd w:val="clear" w:color="auto" w:fill="EFEFF5"/>
          </w:rPr>
          <w:t>"/&gt;</w:t>
        </w:r>
        <w:r w:rsidRPr="00EE0B2F">
          <w:rPr>
            <w:rFonts w:ascii="Courier" w:eastAsiaTheme="minorHAnsi" w:hAnsi="Courier" w:cs="Courier"/>
            <w:color w:val="000000"/>
            <w:shd w:val="clear" w:color="auto" w:fill="EFEFF5"/>
          </w:rPr>
          <w:t xml:space="preserve"> </w:t>
        </w:r>
      </w:ins>
    </w:p>
    <w:p w14:paraId="4106C996" w14:textId="77777777" w:rsidR="00342225" w:rsidRPr="00EE0B2F"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78" w:author="Nicholas, Nick" w:date="2013-02-26T10:31:00Z"/>
          <w:rFonts w:ascii="Courier" w:eastAsiaTheme="minorHAnsi" w:hAnsi="Courier" w:cs="Courier"/>
          <w:color w:val="000000"/>
          <w:shd w:val="clear" w:color="auto" w:fill="EFEFF5"/>
        </w:rPr>
      </w:pPr>
      <w:ins w:id="679" w:author="Nicholas, Nick" w:date="2013-02-26T10:31:00Z">
        <w:r w:rsidRPr="00EE0B2F">
          <w:rPr>
            <w:rFonts w:ascii="Courier" w:eastAsiaTheme="minorHAnsi" w:hAnsi="Courier" w:cs="Courier"/>
            <w:color w:val="000000"/>
            <w:shd w:val="clear" w:color="auto" w:fill="EFEFF5"/>
          </w:rPr>
          <w:t xml:space="preserve">   &lt;/asn:Statement&gt; </w:t>
        </w:r>
      </w:ins>
    </w:p>
    <w:p w14:paraId="3C704A0C" w14:textId="77777777" w:rsidR="00342225" w:rsidRPr="00EE0B2F"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80" w:author="Nicholas, Nick" w:date="2013-02-26T10:31:00Z"/>
          <w:rFonts w:ascii="Courier" w:eastAsiaTheme="minorHAnsi" w:hAnsi="Courier" w:cs="Courier"/>
          <w:color w:val="000000"/>
          <w:shd w:val="clear" w:color="auto" w:fill="EFEFF5"/>
        </w:rPr>
      </w:pPr>
      <w:ins w:id="681" w:author="Nicholas, Nick" w:date="2013-02-26T10:31:00Z">
        <w:r w:rsidRPr="00EE0B2F">
          <w:rPr>
            <w:rFonts w:ascii="Courier" w:eastAsiaTheme="minorHAnsi" w:hAnsi="Courier" w:cs="Courier"/>
            <w:color w:val="000000"/>
            <w:shd w:val="clear" w:color="auto" w:fill="EFEFF5"/>
          </w:rPr>
          <w:t>&lt;/rdf:RDF&gt;</w:t>
        </w:r>
      </w:ins>
    </w:p>
    <w:p w14:paraId="3AD57DEF" w14:textId="77777777" w:rsidR="00342225" w:rsidRDefault="00342225" w:rsidP="0034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82" w:author="Nicholas, Nick" w:date="2013-02-26T10:31:00Z"/>
          <w:rFonts w:eastAsiaTheme="minorHAnsi"/>
        </w:rPr>
      </w:pPr>
    </w:p>
    <w:p w14:paraId="2B4D0FEB" w14:textId="77777777" w:rsidR="006133F7" w:rsidRDefault="006133F7" w:rsidP="00C868D3">
      <w:pPr>
        <w:pStyle w:val="Heading3"/>
        <w:rPr>
          <w:rFonts w:eastAsiaTheme="minorHAnsi"/>
          <w:shd w:val="clear" w:color="auto" w:fill="FFFFFF"/>
        </w:rPr>
      </w:pPr>
      <w:r>
        <w:rPr>
          <w:rFonts w:eastAsiaTheme="minorHAnsi"/>
          <w:shd w:val="clear" w:color="auto" w:fill="FFFFFF"/>
        </w:rPr>
        <w:t>Content Descriptions</w:t>
      </w:r>
      <w:bookmarkEnd w:id="507"/>
    </w:p>
    <w:p w14:paraId="466878E5" w14:textId="77777777" w:rsidR="00465C8D" w:rsidRDefault="00B23C7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83" w:author="Nicholas, Nick" w:date="2013-02-26T11:57:00Z"/>
          <w:rFonts w:eastAsiaTheme="minorHAnsi"/>
        </w:rPr>
      </w:pPr>
      <w:r>
        <w:rPr>
          <w:rFonts w:eastAsiaTheme="minorHAnsi"/>
        </w:rPr>
        <w:t xml:space="preserve">A content description may be the child of multiple intermediate groupings. However in the curricula published to date, the machine readable curriculum has been so organised that it has only been the child of a single intermediate grouping. </w:t>
      </w:r>
    </w:p>
    <w:p w14:paraId="30F2D0D2" w14:textId="77777777" w:rsidR="008E46DC" w:rsidRDefault="008E46D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84" w:author="Nicholas, Nick" w:date="2013-02-26T11:57:00Z"/>
          <w:rFonts w:eastAsiaTheme="minorHAnsi"/>
        </w:rPr>
      </w:pPr>
    </w:p>
    <w:p w14:paraId="6E41C3C8" w14:textId="77777777" w:rsidR="008E46DC" w:rsidRDefault="008E46D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85" w:author="Nicholas, Nick" w:date="2013-02-26T12:02:00Z"/>
          <w:rFonts w:eastAsiaTheme="minorHAnsi"/>
        </w:rPr>
      </w:pPr>
      <w:ins w:id="686" w:author="Nicholas, Nick" w:date="2013-02-26T11:57:00Z">
        <w:r>
          <w:rPr>
            <w:rFonts w:eastAsiaTheme="minorHAnsi"/>
          </w:rPr>
          <w:t xml:space="preserve">Content descriptions belong to </w:t>
        </w:r>
      </w:ins>
      <w:ins w:id="687" w:author="Nicholas, Nick" w:date="2013-02-26T11:58:00Z">
        <w:r>
          <w:rPr>
            <w:rFonts w:eastAsiaTheme="minorHAnsi"/>
          </w:rPr>
          <w:t>different</w:t>
        </w:r>
      </w:ins>
      <w:ins w:id="688" w:author="Nicholas, Nick" w:date="2013-02-26T11:57:00Z">
        <w:r>
          <w:rPr>
            <w:rFonts w:eastAsiaTheme="minorHAnsi"/>
          </w:rPr>
          <w:t xml:space="preserve"> </w:t>
        </w:r>
      </w:ins>
      <w:ins w:id="689" w:author="Nicholas, Nick" w:date="2013-02-26T11:58:00Z">
        <w:r>
          <w:rPr>
            <w:rFonts w:eastAsiaTheme="minorHAnsi"/>
          </w:rPr>
          <w:t xml:space="preserve">levels, Level 1 through Level 4. </w:t>
        </w:r>
      </w:ins>
      <w:ins w:id="690" w:author="Nicholas, Nick" w:date="2013-02-26T12:14:00Z">
        <w:r w:rsidR="00AA60EC">
          <w:rPr>
            <w:rFonts w:eastAsiaTheme="minorHAnsi"/>
          </w:rPr>
          <w:t xml:space="preserve">Certain content descriptions are mere labels. </w:t>
        </w:r>
      </w:ins>
      <w:ins w:id="691" w:author="Nicholas, Nick" w:date="2013-02-26T11:58:00Z">
        <w:r>
          <w:rPr>
            <w:rFonts w:eastAsiaTheme="minorHAnsi"/>
          </w:rPr>
          <w:t xml:space="preserve">Moreover, content descriptions can be classified as skills content descriptions and content content </w:t>
        </w:r>
        <w:commentRangeStart w:id="692"/>
        <w:r>
          <w:rPr>
            <w:rFonts w:eastAsiaTheme="minorHAnsi"/>
          </w:rPr>
          <w:t>descriptions</w:t>
        </w:r>
      </w:ins>
      <w:commentRangeEnd w:id="692"/>
      <w:ins w:id="693" w:author="Nicholas, Nick" w:date="2013-02-26T12:11:00Z">
        <w:r w:rsidR="00CA6048">
          <w:rPr>
            <w:rStyle w:val="CommentReference"/>
          </w:rPr>
          <w:commentReference w:id="692"/>
        </w:r>
      </w:ins>
      <w:ins w:id="694" w:author="Nicholas, Nick" w:date="2013-02-26T11:58:00Z">
        <w:r>
          <w:rPr>
            <w:rFonts w:eastAsiaTheme="minorHAnsi"/>
          </w:rPr>
          <w:t xml:space="preserve">. </w:t>
        </w:r>
        <w:r w:rsidR="00C430E3">
          <w:rPr>
            <w:rFonts w:eastAsiaTheme="minorHAnsi"/>
          </w:rPr>
          <w:t>The statement label “content description” is applied to all content descriptions</w:t>
        </w:r>
        <w:r w:rsidR="00A221AC">
          <w:rPr>
            <w:rFonts w:eastAsiaTheme="minorHAnsi"/>
          </w:rPr>
          <w:t xml:space="preserve">. The distinction in levels is realised </w:t>
        </w:r>
      </w:ins>
      <w:ins w:id="695" w:author="Nicholas, Nick" w:date="2013-02-26T12:01:00Z">
        <w:r w:rsidR="000C7D1D">
          <w:rPr>
            <w:rFonts w:eastAsiaTheme="minorHAnsi"/>
          </w:rPr>
          <w:t>through RDF</w:t>
        </w:r>
      </w:ins>
      <w:ins w:id="696" w:author="Nicholas, Nick" w:date="2013-02-26T12:02:00Z">
        <w:r w:rsidR="000C7D1D">
          <w:rPr>
            <w:rFonts w:eastAsiaTheme="minorHAnsi"/>
          </w:rPr>
          <w:t xml:space="preserve"> schema subclasses.</w:t>
        </w:r>
      </w:ins>
    </w:p>
    <w:p w14:paraId="6C00B209" w14:textId="77777777" w:rsidR="00F67AC3" w:rsidRDefault="00F67AC3"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97" w:author="Nicholas, Nick" w:date="2013-02-26T12:02:00Z"/>
          <w:rFonts w:eastAsiaTheme="minorHAnsi"/>
        </w:rPr>
      </w:pPr>
    </w:p>
    <w:p w14:paraId="71BAF023" w14:textId="77777777" w:rsidR="00F67AC3" w:rsidRDefault="00F67AC3"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698" w:author="Nicholas, Nick" w:date="2013-02-26T12:02:00Z"/>
          <w:rFonts w:eastAsiaTheme="minorHAnsi"/>
        </w:rPr>
      </w:pPr>
      <w:ins w:id="699" w:author="Nicholas, Nick" w:date="2013-02-26T12:02:00Z">
        <w:r>
          <w:rPr>
            <w:rFonts w:eastAsiaTheme="minorHAnsi"/>
          </w:rPr>
          <w:t xml:space="preserve">We define in the NSW Board of Studies namespace the following </w:t>
        </w:r>
      </w:ins>
      <w:ins w:id="700" w:author="Nicholas, Nick" w:date="2013-02-26T12:03:00Z">
        <w:r>
          <w:rPr>
            <w:rFonts w:eastAsiaTheme="minorHAnsi"/>
          </w:rPr>
          <w:t>sub</w:t>
        </w:r>
      </w:ins>
      <w:ins w:id="701" w:author="Nicholas, Nick" w:date="2013-02-26T12:02:00Z">
        <w:r>
          <w:rPr>
            <w:rFonts w:eastAsiaTheme="minorHAnsi"/>
          </w:rPr>
          <w:t>classes</w:t>
        </w:r>
      </w:ins>
      <w:ins w:id="702" w:author="Nicholas, Nick" w:date="2013-02-26T12:03:00Z">
        <w:r>
          <w:rPr>
            <w:rFonts w:eastAsiaTheme="minorHAnsi"/>
          </w:rPr>
          <w:t xml:space="preserve"> of ASN statements</w:t>
        </w:r>
      </w:ins>
      <w:ins w:id="703" w:author="Nicholas, Nick" w:date="2013-02-26T12:02:00Z">
        <w:r>
          <w:rPr>
            <w:rFonts w:eastAsiaTheme="minorHAnsi"/>
          </w:rPr>
          <w:t>:</w:t>
        </w:r>
      </w:ins>
    </w:p>
    <w:p w14:paraId="2B9B6C12" w14:textId="77777777" w:rsidR="00F67AC3" w:rsidRDefault="00F67AC3"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04" w:author="Nicholas, Nick" w:date="2013-02-26T12:02:00Z"/>
          <w:rFonts w:eastAsiaTheme="minorHAnsi"/>
        </w:rPr>
      </w:pPr>
    </w:p>
    <w:p w14:paraId="048DC409" w14:textId="77777777" w:rsidR="00F67AC3" w:rsidRDefault="00F67AC3"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05" w:author="Nicholas, Nick" w:date="2013-02-26T12:04:00Z"/>
          <w:rFonts w:ascii="Courier" w:eastAsiaTheme="minorHAnsi" w:hAnsi="Courier" w:cs="Courier"/>
          <w:color w:val="000000"/>
          <w:shd w:val="clear" w:color="auto" w:fill="EFEFF5"/>
        </w:rPr>
      </w:pPr>
      <w:ins w:id="706" w:author="Nicholas, Nick" w:date="2013-02-26T12:03:00Z">
        <w:r w:rsidRPr="00EE0B2F">
          <w:rPr>
            <w:rFonts w:ascii="Courier" w:eastAsiaTheme="minorHAnsi" w:hAnsi="Courier" w:cs="Courier"/>
            <w:color w:val="000000"/>
            <w:shd w:val="clear" w:color="auto" w:fill="EFEFF5"/>
          </w:rPr>
          <w:t>&lt;rdf:RDF xmlns:rdf="http://www.w3.org/1999/02/22-rdf-syntax-ns#"</w:t>
        </w:r>
      </w:ins>
      <w:ins w:id="707" w:author="Nicholas, Nick" w:date="2013-02-26T12:04:00Z">
        <w:r w:rsidRPr="00F67AC3">
          <w:rPr>
            <w:rFonts w:ascii="Courier" w:eastAsiaTheme="minorHAnsi" w:hAnsi="Courier" w:cs="Courier"/>
            <w:color w:val="000000"/>
            <w:shd w:val="clear" w:color="auto" w:fill="EFEFF5"/>
          </w:rPr>
          <w:t xml:space="preserve"> </w:t>
        </w:r>
        <w:r w:rsidRPr="00EE0B2F">
          <w:rPr>
            <w:rFonts w:ascii="Courier" w:eastAsiaTheme="minorHAnsi" w:hAnsi="Courier" w:cs="Courier"/>
            <w:color w:val="000000"/>
            <w:shd w:val="clear" w:color="auto" w:fill="EFEFF5"/>
          </w:rPr>
          <w:t xml:space="preserve">xmlns:rdfs="http://www.w3.org/2000/01/rdf-schema#"&gt; </w:t>
        </w:r>
      </w:ins>
      <w:ins w:id="708" w:author="Nicholas, Nick" w:date="2013-02-26T12:03:00Z">
        <w:r w:rsidRPr="00EE0B2F">
          <w:rPr>
            <w:rFonts w:ascii="Courier" w:eastAsiaTheme="minorHAnsi" w:hAnsi="Courier" w:cs="Courier"/>
            <w:color w:val="000000"/>
            <w:shd w:val="clear" w:color="auto" w:fill="EFEFF5"/>
          </w:rPr>
          <w:t xml:space="preserve">  xmlns:asn="http</w:t>
        </w:r>
        <w:r>
          <w:rPr>
            <w:rFonts w:ascii="Courier" w:eastAsiaTheme="minorHAnsi" w:hAnsi="Courier" w:cs="Courier"/>
            <w:color w:val="000000"/>
            <w:shd w:val="clear" w:color="auto" w:fill="EFEFF5"/>
          </w:rPr>
          <w:t>://purl.org/ASN/schema/core/"</w:t>
        </w:r>
      </w:ins>
      <w:ins w:id="709" w:author="Nicholas, Nick" w:date="2013-02-26T12:04:00Z">
        <w:r w:rsidR="008568F5">
          <w:rPr>
            <w:rFonts w:ascii="Courier" w:eastAsiaTheme="minorHAnsi" w:hAnsi="Courier" w:cs="Courier"/>
            <w:color w:val="000000"/>
            <w:shd w:val="clear" w:color="auto" w:fill="EFEFF5"/>
          </w:rPr>
          <w:t xml:space="preserve"> xmlns:nswbos="</w:t>
        </w:r>
        <w:commentRangeStart w:id="710"/>
        <w:r w:rsidR="008568F5" w:rsidRPr="00584D5A">
          <w:rPr>
            <w:rFonts w:ascii="Courier" w:eastAsiaTheme="minorHAnsi" w:hAnsi="Courier" w:cs="Courier"/>
            <w:color w:val="000000"/>
            <w:shd w:val="clear" w:color="auto" w:fill="EFEFF5"/>
          </w:rPr>
          <w:t>http://</w:t>
        </w:r>
        <w:r w:rsidR="008568F5" w:rsidRPr="00584D5A">
          <w:rPr>
            <w:rFonts w:ascii="Courier" w:eastAsiaTheme="minorHAnsi" w:hAnsi="Courier" w:cs="Courier"/>
            <w:iCs/>
            <w:color w:val="000000"/>
            <w:shd w:val="clear" w:color="auto" w:fill="EFEFF5"/>
          </w:rPr>
          <w:t>www.boardofstudies.nsw.edu.au</w:t>
        </w:r>
        <w:r w:rsidR="008568F5">
          <w:rPr>
            <w:rFonts w:ascii="Courier" w:eastAsiaTheme="minorHAnsi" w:hAnsi="Courier" w:cs="Courier"/>
            <w:iCs/>
            <w:color w:val="000000"/>
            <w:shd w:val="clear" w:color="auto" w:fill="EFEFF5"/>
          </w:rPr>
          <w:t>/rdf</w:t>
        </w:r>
      </w:ins>
      <w:commentRangeEnd w:id="710"/>
      <w:ins w:id="711" w:author="Nicholas, Nick" w:date="2013-02-26T12:10:00Z">
        <w:r w:rsidR="00E26D1B">
          <w:rPr>
            <w:rStyle w:val="CommentReference"/>
          </w:rPr>
          <w:commentReference w:id="710"/>
        </w:r>
        <w:r w:rsidR="00E26D1B">
          <w:rPr>
            <w:rFonts w:ascii="Courier" w:eastAsiaTheme="minorHAnsi" w:hAnsi="Courier" w:cs="Courier"/>
            <w:iCs/>
            <w:color w:val="000000"/>
            <w:shd w:val="clear" w:color="auto" w:fill="EFEFF5"/>
          </w:rPr>
          <w:t>#</w:t>
        </w:r>
      </w:ins>
      <w:ins w:id="712" w:author="Nicholas, Nick" w:date="2013-02-26T12:04:00Z">
        <w:r w:rsidR="008568F5">
          <w:rPr>
            <w:rFonts w:ascii="Courier" w:eastAsiaTheme="minorHAnsi" w:hAnsi="Courier" w:cs="Courier"/>
            <w:color w:val="000000"/>
            <w:shd w:val="clear" w:color="auto" w:fill="EFEFF5"/>
          </w:rPr>
          <w:t>"</w:t>
        </w:r>
      </w:ins>
      <w:ins w:id="713" w:author="Nicholas, Nick" w:date="2013-02-26T12:03:00Z">
        <w:r>
          <w:rPr>
            <w:rFonts w:ascii="Courier" w:eastAsiaTheme="minorHAnsi" w:hAnsi="Courier" w:cs="Courier"/>
            <w:color w:val="000000"/>
            <w:shd w:val="clear" w:color="auto" w:fill="EFEFF5"/>
          </w:rPr>
          <w:t>&gt;</w:t>
        </w:r>
      </w:ins>
    </w:p>
    <w:p w14:paraId="4DA64A69" w14:textId="77777777" w:rsidR="008568F5" w:rsidRDefault="0083321A"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14" w:author="Nicholas, Nick" w:date="2013-02-26T12:09:00Z"/>
          <w:rFonts w:ascii="Courier" w:eastAsiaTheme="minorHAnsi" w:hAnsi="Courier" w:cs="Courier"/>
          <w:color w:val="000000"/>
          <w:shd w:val="clear" w:color="auto" w:fill="EFEFF5"/>
        </w:rPr>
      </w:pPr>
      <w:ins w:id="715" w:author="Nicholas, Nick" w:date="2013-02-26T12:08:00Z">
        <w:r>
          <w:rPr>
            <w:rFonts w:ascii="Courier" w:eastAsiaTheme="minorHAnsi" w:hAnsi="Courier" w:cs="Courier"/>
            <w:color w:val="000000"/>
            <w:shd w:val="clear" w:color="auto" w:fill="EFEFF5"/>
          </w:rPr>
          <w:t xml:space="preserve">  &lt;rdfs:Class rdf:about="</w:t>
        </w:r>
        <w:r w:rsidRPr="00584D5A">
          <w:rPr>
            <w:rFonts w:ascii="Courier" w:eastAsiaTheme="minorHAnsi" w:hAnsi="Courier" w:cs="Courier"/>
            <w:color w:val="000000"/>
            <w:shd w:val="clear" w:color="auto" w:fill="EFEFF5"/>
          </w:rPr>
          <w:t>http://</w:t>
        </w:r>
        <w:r w:rsidRPr="00584D5A">
          <w:rPr>
            <w:rFonts w:ascii="Courier" w:eastAsiaTheme="minorHAnsi" w:hAnsi="Courier" w:cs="Courier"/>
            <w:iCs/>
            <w:color w:val="000000"/>
            <w:shd w:val="clear" w:color="auto" w:fill="EFEFF5"/>
          </w:rPr>
          <w:t>www.boardofstudies.nsw.edu.au</w:t>
        </w:r>
        <w:r>
          <w:rPr>
            <w:rFonts w:ascii="Courier" w:eastAsiaTheme="minorHAnsi" w:hAnsi="Courier" w:cs="Courier"/>
            <w:iCs/>
            <w:color w:val="000000"/>
            <w:shd w:val="clear" w:color="auto" w:fill="EFEFF5"/>
          </w:rPr>
          <w:t>/rdf</w:t>
        </w:r>
      </w:ins>
      <w:ins w:id="716" w:author="Nicholas, Nick" w:date="2013-02-26T12:10:00Z">
        <w:r w:rsidR="00E26D1B">
          <w:rPr>
            <w:rFonts w:ascii="Courier" w:eastAsiaTheme="minorHAnsi" w:hAnsi="Courier" w:cs="Courier"/>
            <w:iCs/>
            <w:color w:val="000000"/>
            <w:shd w:val="clear" w:color="auto" w:fill="EFEFF5"/>
          </w:rPr>
          <w:t>#</w:t>
        </w:r>
      </w:ins>
      <w:ins w:id="717" w:author="Nicholas, Nick" w:date="2013-02-26T12:08:00Z">
        <w:r>
          <w:rPr>
            <w:rFonts w:ascii="Courier" w:eastAsiaTheme="minorHAnsi" w:hAnsi="Courier" w:cs="Courier"/>
            <w:iCs/>
            <w:color w:val="000000"/>
            <w:shd w:val="clear" w:color="auto" w:fill="EFEFF5"/>
          </w:rPr>
          <w:t>content_description_level_1</w:t>
        </w:r>
        <w:r>
          <w:rPr>
            <w:rFonts w:ascii="Courier" w:eastAsiaTheme="minorHAnsi" w:hAnsi="Courier" w:cs="Courier"/>
            <w:color w:val="000000"/>
            <w:shd w:val="clear" w:color="auto" w:fill="EFEFF5"/>
          </w:rPr>
          <w:t>"</w:t>
        </w:r>
      </w:ins>
      <w:ins w:id="718" w:author="Nicholas, Nick" w:date="2013-02-26T12:09:00Z">
        <w:r>
          <w:rPr>
            <w:rFonts w:ascii="Courier" w:eastAsiaTheme="minorHAnsi" w:hAnsi="Courier" w:cs="Courier"/>
            <w:color w:val="000000"/>
            <w:shd w:val="clear" w:color="auto" w:fill="EFEFF5"/>
          </w:rPr>
          <w:t>&gt;</w:t>
        </w:r>
      </w:ins>
    </w:p>
    <w:p w14:paraId="7F81805F" w14:textId="77777777" w:rsidR="0083321A" w:rsidRDefault="0083321A"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19" w:author="Nicholas, Nick" w:date="2013-02-26T12:09:00Z"/>
          <w:rFonts w:ascii="Courier" w:eastAsiaTheme="minorHAnsi" w:hAnsi="Courier" w:cs="Courier"/>
          <w:color w:val="000000"/>
          <w:shd w:val="clear" w:color="auto" w:fill="EFEFF5"/>
        </w:rPr>
      </w:pPr>
      <w:ins w:id="720" w:author="Nicholas, Nick" w:date="2013-02-26T12:09:00Z">
        <w:r>
          <w:rPr>
            <w:rFonts w:ascii="Courier" w:eastAsiaTheme="minorHAnsi" w:hAnsi="Courier" w:cs="Courier"/>
            <w:color w:val="000000"/>
            <w:shd w:val="clear" w:color="auto" w:fill="EFEFF5"/>
          </w:rPr>
          <w:t xml:space="preserve">    &lt;rdfs:subClassOf rdf:resource="</w:t>
        </w:r>
      </w:ins>
      <w:ins w:id="721" w:author="Nicholas, Nick" w:date="2013-02-26T12:10:00Z">
        <w:r w:rsidR="00E26D1B" w:rsidRPr="00EE0B2F">
          <w:rPr>
            <w:rFonts w:ascii="Courier" w:eastAsiaTheme="minorHAnsi" w:hAnsi="Courier" w:cs="Courier"/>
            <w:color w:val="000000"/>
            <w:shd w:val="clear" w:color="auto" w:fill="EFEFF5"/>
          </w:rPr>
          <w:t>http</w:t>
        </w:r>
        <w:r w:rsidR="00E26D1B">
          <w:rPr>
            <w:rFonts w:ascii="Courier" w:eastAsiaTheme="minorHAnsi" w:hAnsi="Courier" w:cs="Courier"/>
            <w:color w:val="000000"/>
            <w:shd w:val="clear" w:color="auto" w:fill="EFEFF5"/>
          </w:rPr>
          <w:t>://purl.org/ASN/schema/core/Statement</w:t>
        </w:r>
      </w:ins>
      <w:ins w:id="722" w:author="Nicholas, Nick" w:date="2013-02-26T12:09:00Z">
        <w:r>
          <w:rPr>
            <w:rFonts w:ascii="Courier" w:eastAsiaTheme="minorHAnsi" w:hAnsi="Courier" w:cs="Courier"/>
            <w:color w:val="000000"/>
            <w:shd w:val="clear" w:color="auto" w:fill="EFEFF5"/>
          </w:rPr>
          <w:t>"/&gt;</w:t>
        </w:r>
      </w:ins>
    </w:p>
    <w:p w14:paraId="2626C1BC" w14:textId="77777777" w:rsidR="0083321A" w:rsidRDefault="0083321A"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23" w:author="Nicholas, Nick" w:date="2013-02-26T12:03:00Z"/>
          <w:rFonts w:ascii="Courier" w:eastAsiaTheme="minorHAnsi" w:hAnsi="Courier" w:cs="Courier"/>
          <w:color w:val="000000"/>
          <w:shd w:val="clear" w:color="auto" w:fill="EFEFF5"/>
        </w:rPr>
      </w:pPr>
      <w:ins w:id="724" w:author="Nicholas, Nick" w:date="2013-02-26T12:09:00Z">
        <w:r>
          <w:rPr>
            <w:rFonts w:ascii="Courier" w:eastAsiaTheme="minorHAnsi" w:hAnsi="Courier" w:cs="Courier"/>
            <w:color w:val="000000"/>
            <w:shd w:val="clear" w:color="auto" w:fill="EFEFF5"/>
          </w:rPr>
          <w:t xml:space="preserve">  &lt;/rdfs:Class&gt;</w:t>
        </w:r>
      </w:ins>
    </w:p>
    <w:p w14:paraId="37E321A3" w14:textId="77777777" w:rsidR="000274CA" w:rsidRDefault="000274CA" w:rsidP="0002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25" w:author="Nicholas, Nick" w:date="2013-02-26T12:11:00Z"/>
          <w:rFonts w:ascii="Courier" w:eastAsiaTheme="minorHAnsi" w:hAnsi="Courier" w:cs="Courier"/>
          <w:color w:val="000000"/>
          <w:shd w:val="clear" w:color="auto" w:fill="EFEFF5"/>
        </w:rPr>
      </w:pPr>
      <w:ins w:id="726" w:author="Nicholas, Nick" w:date="2013-02-26T12:11:00Z">
        <w:r>
          <w:rPr>
            <w:rFonts w:ascii="Courier" w:eastAsiaTheme="minorHAnsi" w:hAnsi="Courier" w:cs="Courier"/>
            <w:color w:val="000000"/>
            <w:shd w:val="clear" w:color="auto" w:fill="EFEFF5"/>
          </w:rPr>
          <w:t xml:space="preserve">  &lt;rdfs:Class rdf:about="</w:t>
        </w:r>
        <w:r w:rsidRPr="00584D5A">
          <w:rPr>
            <w:rFonts w:ascii="Courier" w:eastAsiaTheme="minorHAnsi" w:hAnsi="Courier" w:cs="Courier"/>
            <w:color w:val="000000"/>
            <w:shd w:val="clear" w:color="auto" w:fill="EFEFF5"/>
          </w:rPr>
          <w:t>http://</w:t>
        </w:r>
        <w:r w:rsidRPr="00584D5A">
          <w:rPr>
            <w:rFonts w:ascii="Courier" w:eastAsiaTheme="minorHAnsi" w:hAnsi="Courier" w:cs="Courier"/>
            <w:iCs/>
            <w:color w:val="000000"/>
            <w:shd w:val="clear" w:color="auto" w:fill="EFEFF5"/>
          </w:rPr>
          <w:t>www.boardofstudies.nsw.edu.au</w:t>
        </w:r>
        <w:r>
          <w:rPr>
            <w:rFonts w:ascii="Courier" w:eastAsiaTheme="minorHAnsi" w:hAnsi="Courier" w:cs="Courier"/>
            <w:iCs/>
            <w:color w:val="000000"/>
            <w:shd w:val="clear" w:color="auto" w:fill="EFEFF5"/>
          </w:rPr>
          <w:t>/rdf#content_description_level_2</w:t>
        </w:r>
        <w:r>
          <w:rPr>
            <w:rFonts w:ascii="Courier" w:eastAsiaTheme="minorHAnsi" w:hAnsi="Courier" w:cs="Courier"/>
            <w:color w:val="000000"/>
            <w:shd w:val="clear" w:color="auto" w:fill="EFEFF5"/>
          </w:rPr>
          <w:t>"&gt;</w:t>
        </w:r>
      </w:ins>
    </w:p>
    <w:p w14:paraId="1F8E49FA" w14:textId="77777777" w:rsidR="000274CA" w:rsidRDefault="000274CA" w:rsidP="0002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27" w:author="Nicholas, Nick" w:date="2013-02-26T12:11:00Z"/>
          <w:rFonts w:ascii="Courier" w:eastAsiaTheme="minorHAnsi" w:hAnsi="Courier" w:cs="Courier"/>
          <w:color w:val="000000"/>
          <w:shd w:val="clear" w:color="auto" w:fill="EFEFF5"/>
        </w:rPr>
      </w:pPr>
      <w:ins w:id="728" w:author="Nicholas, Nick" w:date="2013-02-26T12:11:00Z">
        <w:r>
          <w:rPr>
            <w:rFonts w:ascii="Courier" w:eastAsiaTheme="minorHAnsi" w:hAnsi="Courier" w:cs="Courier"/>
            <w:color w:val="000000"/>
            <w:shd w:val="clear" w:color="auto" w:fill="EFEFF5"/>
          </w:rPr>
          <w:t xml:space="preserve">    &lt;rdfs:subClassOf rdf:resource="</w:t>
        </w:r>
        <w:r w:rsidRPr="00EE0B2F">
          <w:rPr>
            <w:rFonts w:ascii="Courier" w:eastAsiaTheme="minorHAnsi" w:hAnsi="Courier" w:cs="Courier"/>
            <w:color w:val="000000"/>
            <w:shd w:val="clear" w:color="auto" w:fill="EFEFF5"/>
          </w:rPr>
          <w:t>http</w:t>
        </w:r>
        <w:r>
          <w:rPr>
            <w:rFonts w:ascii="Courier" w:eastAsiaTheme="minorHAnsi" w:hAnsi="Courier" w:cs="Courier"/>
            <w:color w:val="000000"/>
            <w:shd w:val="clear" w:color="auto" w:fill="EFEFF5"/>
          </w:rPr>
          <w:t>://purl.org/ASN/schema/core/Statement"/&gt;</w:t>
        </w:r>
      </w:ins>
    </w:p>
    <w:p w14:paraId="30B8B48B" w14:textId="77777777" w:rsidR="000274CA" w:rsidRDefault="000274CA" w:rsidP="0002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29" w:author="Nicholas, Nick" w:date="2013-02-26T12:11:00Z"/>
          <w:rFonts w:ascii="Courier" w:eastAsiaTheme="minorHAnsi" w:hAnsi="Courier" w:cs="Courier"/>
          <w:color w:val="000000"/>
          <w:shd w:val="clear" w:color="auto" w:fill="EFEFF5"/>
        </w:rPr>
      </w:pPr>
      <w:ins w:id="730" w:author="Nicholas, Nick" w:date="2013-02-26T12:11:00Z">
        <w:r>
          <w:rPr>
            <w:rFonts w:ascii="Courier" w:eastAsiaTheme="minorHAnsi" w:hAnsi="Courier" w:cs="Courier"/>
            <w:color w:val="000000"/>
            <w:shd w:val="clear" w:color="auto" w:fill="EFEFF5"/>
          </w:rPr>
          <w:t xml:space="preserve">  &lt;/rdfs:Class&gt;</w:t>
        </w:r>
      </w:ins>
    </w:p>
    <w:p w14:paraId="38F2FF3B" w14:textId="77777777" w:rsidR="000274CA" w:rsidRDefault="000274CA" w:rsidP="0002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31" w:author="Nicholas, Nick" w:date="2013-02-26T12:11:00Z"/>
          <w:rFonts w:ascii="Courier" w:eastAsiaTheme="minorHAnsi" w:hAnsi="Courier" w:cs="Courier"/>
          <w:color w:val="000000"/>
          <w:shd w:val="clear" w:color="auto" w:fill="EFEFF5"/>
        </w:rPr>
      </w:pPr>
      <w:ins w:id="732" w:author="Nicholas, Nick" w:date="2013-02-26T12:11:00Z">
        <w:r>
          <w:rPr>
            <w:rFonts w:ascii="Courier" w:eastAsiaTheme="minorHAnsi" w:hAnsi="Courier" w:cs="Courier"/>
            <w:color w:val="000000"/>
            <w:shd w:val="clear" w:color="auto" w:fill="EFEFF5"/>
          </w:rPr>
          <w:t xml:space="preserve">  &lt;rdfs:Class rdf:about="</w:t>
        </w:r>
        <w:r w:rsidRPr="00584D5A">
          <w:rPr>
            <w:rFonts w:ascii="Courier" w:eastAsiaTheme="minorHAnsi" w:hAnsi="Courier" w:cs="Courier"/>
            <w:color w:val="000000"/>
            <w:shd w:val="clear" w:color="auto" w:fill="EFEFF5"/>
          </w:rPr>
          <w:t>http://</w:t>
        </w:r>
        <w:r w:rsidRPr="00584D5A">
          <w:rPr>
            <w:rFonts w:ascii="Courier" w:eastAsiaTheme="minorHAnsi" w:hAnsi="Courier" w:cs="Courier"/>
            <w:iCs/>
            <w:color w:val="000000"/>
            <w:shd w:val="clear" w:color="auto" w:fill="EFEFF5"/>
          </w:rPr>
          <w:t>www.boardofstudies.nsw.edu.au</w:t>
        </w:r>
        <w:r>
          <w:rPr>
            <w:rFonts w:ascii="Courier" w:eastAsiaTheme="minorHAnsi" w:hAnsi="Courier" w:cs="Courier"/>
            <w:iCs/>
            <w:color w:val="000000"/>
            <w:shd w:val="clear" w:color="auto" w:fill="EFEFF5"/>
          </w:rPr>
          <w:t>/rdf#content_description_level_3</w:t>
        </w:r>
        <w:r>
          <w:rPr>
            <w:rFonts w:ascii="Courier" w:eastAsiaTheme="minorHAnsi" w:hAnsi="Courier" w:cs="Courier"/>
            <w:color w:val="000000"/>
            <w:shd w:val="clear" w:color="auto" w:fill="EFEFF5"/>
          </w:rPr>
          <w:t>"&gt;</w:t>
        </w:r>
      </w:ins>
    </w:p>
    <w:p w14:paraId="5D363FE4" w14:textId="77777777" w:rsidR="000274CA" w:rsidRDefault="000274CA" w:rsidP="0002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33" w:author="Nicholas, Nick" w:date="2013-02-26T12:11:00Z"/>
          <w:rFonts w:ascii="Courier" w:eastAsiaTheme="minorHAnsi" w:hAnsi="Courier" w:cs="Courier"/>
          <w:color w:val="000000"/>
          <w:shd w:val="clear" w:color="auto" w:fill="EFEFF5"/>
        </w:rPr>
      </w:pPr>
      <w:ins w:id="734" w:author="Nicholas, Nick" w:date="2013-02-26T12:11:00Z">
        <w:r>
          <w:rPr>
            <w:rFonts w:ascii="Courier" w:eastAsiaTheme="minorHAnsi" w:hAnsi="Courier" w:cs="Courier"/>
            <w:color w:val="000000"/>
            <w:shd w:val="clear" w:color="auto" w:fill="EFEFF5"/>
          </w:rPr>
          <w:t xml:space="preserve">    &lt;rdfs:subClassOf rdf:resource="</w:t>
        </w:r>
        <w:r w:rsidRPr="00EE0B2F">
          <w:rPr>
            <w:rFonts w:ascii="Courier" w:eastAsiaTheme="minorHAnsi" w:hAnsi="Courier" w:cs="Courier"/>
            <w:color w:val="000000"/>
            <w:shd w:val="clear" w:color="auto" w:fill="EFEFF5"/>
          </w:rPr>
          <w:t>http</w:t>
        </w:r>
        <w:r>
          <w:rPr>
            <w:rFonts w:ascii="Courier" w:eastAsiaTheme="minorHAnsi" w:hAnsi="Courier" w:cs="Courier"/>
            <w:color w:val="000000"/>
            <w:shd w:val="clear" w:color="auto" w:fill="EFEFF5"/>
          </w:rPr>
          <w:t>://purl.org/ASN/schema/core/Statement"/&gt;</w:t>
        </w:r>
      </w:ins>
    </w:p>
    <w:p w14:paraId="053DF648" w14:textId="77777777" w:rsidR="000274CA" w:rsidRDefault="000274CA" w:rsidP="0002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35" w:author="Nicholas, Nick" w:date="2013-02-26T12:11:00Z"/>
          <w:rFonts w:ascii="Courier" w:eastAsiaTheme="minorHAnsi" w:hAnsi="Courier" w:cs="Courier"/>
          <w:color w:val="000000"/>
          <w:shd w:val="clear" w:color="auto" w:fill="EFEFF5"/>
        </w:rPr>
      </w:pPr>
      <w:ins w:id="736" w:author="Nicholas, Nick" w:date="2013-02-26T12:11:00Z">
        <w:r>
          <w:rPr>
            <w:rFonts w:ascii="Courier" w:eastAsiaTheme="minorHAnsi" w:hAnsi="Courier" w:cs="Courier"/>
            <w:color w:val="000000"/>
            <w:shd w:val="clear" w:color="auto" w:fill="EFEFF5"/>
          </w:rPr>
          <w:t xml:space="preserve">  &lt;/rdfs:Class&gt;</w:t>
        </w:r>
      </w:ins>
    </w:p>
    <w:p w14:paraId="351DE393" w14:textId="77777777" w:rsidR="000274CA" w:rsidRDefault="000274CA" w:rsidP="0002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37" w:author="Nicholas, Nick" w:date="2013-02-26T12:11:00Z"/>
          <w:rFonts w:ascii="Courier" w:eastAsiaTheme="minorHAnsi" w:hAnsi="Courier" w:cs="Courier"/>
          <w:color w:val="000000"/>
          <w:shd w:val="clear" w:color="auto" w:fill="EFEFF5"/>
        </w:rPr>
      </w:pPr>
      <w:ins w:id="738" w:author="Nicholas, Nick" w:date="2013-02-26T12:11:00Z">
        <w:r>
          <w:rPr>
            <w:rFonts w:ascii="Courier" w:eastAsiaTheme="minorHAnsi" w:hAnsi="Courier" w:cs="Courier"/>
            <w:color w:val="000000"/>
            <w:shd w:val="clear" w:color="auto" w:fill="EFEFF5"/>
          </w:rPr>
          <w:t xml:space="preserve">  &lt;rdfs:Class rdf:about="</w:t>
        </w:r>
        <w:r w:rsidRPr="00584D5A">
          <w:rPr>
            <w:rFonts w:ascii="Courier" w:eastAsiaTheme="minorHAnsi" w:hAnsi="Courier" w:cs="Courier"/>
            <w:color w:val="000000"/>
            <w:shd w:val="clear" w:color="auto" w:fill="EFEFF5"/>
          </w:rPr>
          <w:t>http://</w:t>
        </w:r>
        <w:r w:rsidRPr="00584D5A">
          <w:rPr>
            <w:rFonts w:ascii="Courier" w:eastAsiaTheme="minorHAnsi" w:hAnsi="Courier" w:cs="Courier"/>
            <w:iCs/>
            <w:color w:val="000000"/>
            <w:shd w:val="clear" w:color="auto" w:fill="EFEFF5"/>
          </w:rPr>
          <w:t>www.boardofstudies.nsw.edu.au</w:t>
        </w:r>
        <w:r>
          <w:rPr>
            <w:rFonts w:ascii="Courier" w:eastAsiaTheme="minorHAnsi" w:hAnsi="Courier" w:cs="Courier"/>
            <w:iCs/>
            <w:color w:val="000000"/>
            <w:shd w:val="clear" w:color="auto" w:fill="EFEFF5"/>
          </w:rPr>
          <w:t>/rdf#content_description_level_4</w:t>
        </w:r>
        <w:r>
          <w:rPr>
            <w:rFonts w:ascii="Courier" w:eastAsiaTheme="minorHAnsi" w:hAnsi="Courier" w:cs="Courier"/>
            <w:color w:val="000000"/>
            <w:shd w:val="clear" w:color="auto" w:fill="EFEFF5"/>
          </w:rPr>
          <w:t>"&gt;</w:t>
        </w:r>
      </w:ins>
    </w:p>
    <w:p w14:paraId="56B059D0" w14:textId="77777777" w:rsidR="000274CA" w:rsidRDefault="000274CA" w:rsidP="0002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39" w:author="Nicholas, Nick" w:date="2013-02-26T12:11:00Z"/>
          <w:rFonts w:ascii="Courier" w:eastAsiaTheme="minorHAnsi" w:hAnsi="Courier" w:cs="Courier"/>
          <w:color w:val="000000"/>
          <w:shd w:val="clear" w:color="auto" w:fill="EFEFF5"/>
        </w:rPr>
      </w:pPr>
      <w:ins w:id="740" w:author="Nicholas, Nick" w:date="2013-02-26T12:11:00Z">
        <w:r>
          <w:rPr>
            <w:rFonts w:ascii="Courier" w:eastAsiaTheme="minorHAnsi" w:hAnsi="Courier" w:cs="Courier"/>
            <w:color w:val="000000"/>
            <w:shd w:val="clear" w:color="auto" w:fill="EFEFF5"/>
          </w:rPr>
          <w:t xml:space="preserve">    &lt;rdfs:subClassOf rdf:resource="</w:t>
        </w:r>
        <w:r w:rsidRPr="00EE0B2F">
          <w:rPr>
            <w:rFonts w:ascii="Courier" w:eastAsiaTheme="minorHAnsi" w:hAnsi="Courier" w:cs="Courier"/>
            <w:color w:val="000000"/>
            <w:shd w:val="clear" w:color="auto" w:fill="EFEFF5"/>
          </w:rPr>
          <w:t>http</w:t>
        </w:r>
        <w:r>
          <w:rPr>
            <w:rFonts w:ascii="Courier" w:eastAsiaTheme="minorHAnsi" w:hAnsi="Courier" w:cs="Courier"/>
            <w:color w:val="000000"/>
            <w:shd w:val="clear" w:color="auto" w:fill="EFEFF5"/>
          </w:rPr>
          <w:t>://purl.org/ASN/schema/core/Statement"/&gt;</w:t>
        </w:r>
      </w:ins>
    </w:p>
    <w:p w14:paraId="4672717B" w14:textId="77777777" w:rsidR="000274CA" w:rsidRDefault="000274CA" w:rsidP="0002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41" w:author="Nicholas, Nick" w:date="2013-02-26T12:11:00Z"/>
          <w:rFonts w:ascii="Courier" w:eastAsiaTheme="minorHAnsi" w:hAnsi="Courier" w:cs="Courier"/>
          <w:color w:val="000000"/>
          <w:shd w:val="clear" w:color="auto" w:fill="EFEFF5"/>
        </w:rPr>
      </w:pPr>
      <w:ins w:id="742" w:author="Nicholas, Nick" w:date="2013-02-26T12:11:00Z">
        <w:r>
          <w:rPr>
            <w:rFonts w:ascii="Courier" w:eastAsiaTheme="minorHAnsi" w:hAnsi="Courier" w:cs="Courier"/>
            <w:color w:val="000000"/>
            <w:shd w:val="clear" w:color="auto" w:fill="EFEFF5"/>
          </w:rPr>
          <w:t xml:space="preserve">  &lt;/rdfs:Class&gt;</w:t>
        </w:r>
      </w:ins>
    </w:p>
    <w:p w14:paraId="2F784B42" w14:textId="77777777" w:rsidR="00CA6048" w:rsidRDefault="00CA6048" w:rsidP="00CA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43" w:author="Nicholas, Nick" w:date="2013-02-26T12:11:00Z"/>
          <w:rFonts w:ascii="Courier" w:eastAsiaTheme="minorHAnsi" w:hAnsi="Courier" w:cs="Courier"/>
          <w:color w:val="000000"/>
          <w:shd w:val="clear" w:color="auto" w:fill="EFEFF5"/>
        </w:rPr>
      </w:pPr>
      <w:ins w:id="744" w:author="Nicholas, Nick" w:date="2013-02-26T12:11:00Z">
        <w:r>
          <w:rPr>
            <w:rFonts w:ascii="Courier" w:eastAsiaTheme="minorHAnsi" w:hAnsi="Courier" w:cs="Courier"/>
            <w:color w:val="000000"/>
            <w:shd w:val="clear" w:color="auto" w:fill="EFEFF5"/>
          </w:rPr>
          <w:t xml:space="preserve">  &lt;rdfs:Class rdf:about="</w:t>
        </w:r>
        <w:r w:rsidRPr="00584D5A">
          <w:rPr>
            <w:rFonts w:ascii="Courier" w:eastAsiaTheme="minorHAnsi" w:hAnsi="Courier" w:cs="Courier"/>
            <w:color w:val="000000"/>
            <w:shd w:val="clear" w:color="auto" w:fill="EFEFF5"/>
          </w:rPr>
          <w:t>http://</w:t>
        </w:r>
        <w:r w:rsidRPr="00584D5A">
          <w:rPr>
            <w:rFonts w:ascii="Courier" w:eastAsiaTheme="minorHAnsi" w:hAnsi="Courier" w:cs="Courier"/>
            <w:iCs/>
            <w:color w:val="000000"/>
            <w:shd w:val="clear" w:color="auto" w:fill="EFEFF5"/>
          </w:rPr>
          <w:t>www.boardofstudies.nsw.edu.au</w:t>
        </w:r>
        <w:r>
          <w:rPr>
            <w:rFonts w:ascii="Courier" w:eastAsiaTheme="minorHAnsi" w:hAnsi="Courier" w:cs="Courier"/>
            <w:iCs/>
            <w:color w:val="000000"/>
            <w:shd w:val="clear" w:color="auto" w:fill="EFEFF5"/>
          </w:rPr>
          <w:t>/rdf#skills_content_description</w:t>
        </w:r>
        <w:r>
          <w:rPr>
            <w:rFonts w:ascii="Courier" w:eastAsiaTheme="minorHAnsi" w:hAnsi="Courier" w:cs="Courier"/>
            <w:color w:val="000000"/>
            <w:shd w:val="clear" w:color="auto" w:fill="EFEFF5"/>
          </w:rPr>
          <w:t>"&gt;</w:t>
        </w:r>
      </w:ins>
    </w:p>
    <w:p w14:paraId="34EBF912" w14:textId="77777777" w:rsidR="00CA6048" w:rsidRDefault="00CA6048" w:rsidP="00CA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45" w:author="Nicholas, Nick" w:date="2013-02-26T12:11:00Z"/>
          <w:rFonts w:ascii="Courier" w:eastAsiaTheme="minorHAnsi" w:hAnsi="Courier" w:cs="Courier"/>
          <w:color w:val="000000"/>
          <w:shd w:val="clear" w:color="auto" w:fill="EFEFF5"/>
        </w:rPr>
      </w:pPr>
      <w:ins w:id="746" w:author="Nicholas, Nick" w:date="2013-02-26T12:11:00Z">
        <w:r>
          <w:rPr>
            <w:rFonts w:ascii="Courier" w:eastAsiaTheme="minorHAnsi" w:hAnsi="Courier" w:cs="Courier"/>
            <w:color w:val="000000"/>
            <w:shd w:val="clear" w:color="auto" w:fill="EFEFF5"/>
          </w:rPr>
          <w:t xml:space="preserve">    &lt;rdfs:subClassOf rdf:resource="</w:t>
        </w:r>
        <w:r w:rsidRPr="00EE0B2F">
          <w:rPr>
            <w:rFonts w:ascii="Courier" w:eastAsiaTheme="minorHAnsi" w:hAnsi="Courier" w:cs="Courier"/>
            <w:color w:val="000000"/>
            <w:shd w:val="clear" w:color="auto" w:fill="EFEFF5"/>
          </w:rPr>
          <w:t>http</w:t>
        </w:r>
        <w:r>
          <w:rPr>
            <w:rFonts w:ascii="Courier" w:eastAsiaTheme="minorHAnsi" w:hAnsi="Courier" w:cs="Courier"/>
            <w:color w:val="000000"/>
            <w:shd w:val="clear" w:color="auto" w:fill="EFEFF5"/>
          </w:rPr>
          <w:t>://purl.org/ASN/schema/core/Statement"/&gt;</w:t>
        </w:r>
      </w:ins>
    </w:p>
    <w:p w14:paraId="5BBEF610" w14:textId="77777777" w:rsidR="00CA6048" w:rsidRDefault="00CA6048" w:rsidP="00CA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47" w:author="Nicholas, Nick" w:date="2013-02-26T12:11:00Z"/>
          <w:rFonts w:ascii="Courier" w:eastAsiaTheme="minorHAnsi" w:hAnsi="Courier" w:cs="Courier"/>
          <w:color w:val="000000"/>
          <w:shd w:val="clear" w:color="auto" w:fill="EFEFF5"/>
        </w:rPr>
      </w:pPr>
      <w:ins w:id="748" w:author="Nicholas, Nick" w:date="2013-02-26T12:11:00Z">
        <w:r>
          <w:rPr>
            <w:rFonts w:ascii="Courier" w:eastAsiaTheme="minorHAnsi" w:hAnsi="Courier" w:cs="Courier"/>
            <w:color w:val="000000"/>
            <w:shd w:val="clear" w:color="auto" w:fill="EFEFF5"/>
          </w:rPr>
          <w:t xml:space="preserve">  &lt;/rdfs:Class&gt;</w:t>
        </w:r>
      </w:ins>
    </w:p>
    <w:p w14:paraId="47F2AB70" w14:textId="77777777" w:rsidR="00CA6048" w:rsidRDefault="00CA6048" w:rsidP="00CA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49" w:author="Nicholas, Nick" w:date="2013-02-26T12:11:00Z"/>
          <w:rFonts w:ascii="Courier" w:eastAsiaTheme="minorHAnsi" w:hAnsi="Courier" w:cs="Courier"/>
          <w:color w:val="000000"/>
          <w:shd w:val="clear" w:color="auto" w:fill="EFEFF5"/>
        </w:rPr>
      </w:pPr>
      <w:ins w:id="750" w:author="Nicholas, Nick" w:date="2013-02-26T12:11:00Z">
        <w:r>
          <w:rPr>
            <w:rFonts w:ascii="Courier" w:eastAsiaTheme="minorHAnsi" w:hAnsi="Courier" w:cs="Courier"/>
            <w:color w:val="000000"/>
            <w:shd w:val="clear" w:color="auto" w:fill="EFEFF5"/>
          </w:rPr>
          <w:t xml:space="preserve">  &lt;rdfs:Class rdf:about="</w:t>
        </w:r>
        <w:r w:rsidRPr="00584D5A">
          <w:rPr>
            <w:rFonts w:ascii="Courier" w:eastAsiaTheme="minorHAnsi" w:hAnsi="Courier" w:cs="Courier"/>
            <w:color w:val="000000"/>
            <w:shd w:val="clear" w:color="auto" w:fill="EFEFF5"/>
          </w:rPr>
          <w:t>http://</w:t>
        </w:r>
        <w:r w:rsidRPr="00584D5A">
          <w:rPr>
            <w:rFonts w:ascii="Courier" w:eastAsiaTheme="minorHAnsi" w:hAnsi="Courier" w:cs="Courier"/>
            <w:iCs/>
            <w:color w:val="000000"/>
            <w:shd w:val="clear" w:color="auto" w:fill="EFEFF5"/>
          </w:rPr>
          <w:t>www.boardofstudies.nsw.edu.au</w:t>
        </w:r>
        <w:r>
          <w:rPr>
            <w:rFonts w:ascii="Courier" w:eastAsiaTheme="minorHAnsi" w:hAnsi="Courier" w:cs="Courier"/>
            <w:iCs/>
            <w:color w:val="000000"/>
            <w:shd w:val="clear" w:color="auto" w:fill="EFEFF5"/>
          </w:rPr>
          <w:t>/rdf#content_content_description</w:t>
        </w:r>
        <w:r>
          <w:rPr>
            <w:rFonts w:ascii="Courier" w:eastAsiaTheme="minorHAnsi" w:hAnsi="Courier" w:cs="Courier"/>
            <w:color w:val="000000"/>
            <w:shd w:val="clear" w:color="auto" w:fill="EFEFF5"/>
          </w:rPr>
          <w:t>"&gt;</w:t>
        </w:r>
      </w:ins>
    </w:p>
    <w:p w14:paraId="43A7C98B" w14:textId="77777777" w:rsidR="00CA6048" w:rsidRDefault="00CA6048" w:rsidP="00CA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51" w:author="Nicholas, Nick" w:date="2013-02-26T12:11:00Z"/>
          <w:rFonts w:ascii="Courier" w:eastAsiaTheme="minorHAnsi" w:hAnsi="Courier" w:cs="Courier"/>
          <w:color w:val="000000"/>
          <w:shd w:val="clear" w:color="auto" w:fill="EFEFF5"/>
        </w:rPr>
      </w:pPr>
      <w:ins w:id="752" w:author="Nicholas, Nick" w:date="2013-02-26T12:11:00Z">
        <w:r>
          <w:rPr>
            <w:rFonts w:ascii="Courier" w:eastAsiaTheme="minorHAnsi" w:hAnsi="Courier" w:cs="Courier"/>
            <w:color w:val="000000"/>
            <w:shd w:val="clear" w:color="auto" w:fill="EFEFF5"/>
          </w:rPr>
          <w:t xml:space="preserve">    &lt;rdfs:subClassOf rdf:resource="</w:t>
        </w:r>
        <w:r w:rsidRPr="00EE0B2F">
          <w:rPr>
            <w:rFonts w:ascii="Courier" w:eastAsiaTheme="minorHAnsi" w:hAnsi="Courier" w:cs="Courier"/>
            <w:color w:val="000000"/>
            <w:shd w:val="clear" w:color="auto" w:fill="EFEFF5"/>
          </w:rPr>
          <w:t>http</w:t>
        </w:r>
        <w:r>
          <w:rPr>
            <w:rFonts w:ascii="Courier" w:eastAsiaTheme="minorHAnsi" w:hAnsi="Courier" w:cs="Courier"/>
            <w:color w:val="000000"/>
            <w:shd w:val="clear" w:color="auto" w:fill="EFEFF5"/>
          </w:rPr>
          <w:t>://purl.org/ASN/schema/core/Statement"/&gt;</w:t>
        </w:r>
      </w:ins>
    </w:p>
    <w:p w14:paraId="16EBBBE1" w14:textId="77777777" w:rsidR="00CA6048" w:rsidRDefault="00CA6048" w:rsidP="00CA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53" w:author="Nicholas, Nick" w:date="2013-02-26T12:11:00Z"/>
          <w:rFonts w:ascii="Courier" w:eastAsiaTheme="minorHAnsi" w:hAnsi="Courier" w:cs="Courier"/>
          <w:color w:val="000000"/>
          <w:shd w:val="clear" w:color="auto" w:fill="EFEFF5"/>
        </w:rPr>
      </w:pPr>
      <w:ins w:id="754" w:author="Nicholas, Nick" w:date="2013-02-26T12:11:00Z">
        <w:r>
          <w:rPr>
            <w:rFonts w:ascii="Courier" w:eastAsiaTheme="minorHAnsi" w:hAnsi="Courier" w:cs="Courier"/>
            <w:color w:val="000000"/>
            <w:shd w:val="clear" w:color="auto" w:fill="EFEFF5"/>
          </w:rPr>
          <w:t xml:space="preserve">  &lt;/rdfs:Class&gt;</w:t>
        </w:r>
      </w:ins>
    </w:p>
    <w:p w14:paraId="6C936D2B" w14:textId="77777777" w:rsidR="00AA60EC" w:rsidRDefault="00AA60EC" w:rsidP="00AA6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55" w:author="Nicholas, Nick" w:date="2013-02-26T12:14:00Z"/>
          <w:rFonts w:ascii="Courier" w:eastAsiaTheme="minorHAnsi" w:hAnsi="Courier" w:cs="Courier"/>
          <w:color w:val="000000"/>
          <w:shd w:val="clear" w:color="auto" w:fill="EFEFF5"/>
        </w:rPr>
      </w:pPr>
      <w:ins w:id="756" w:author="Nicholas, Nick" w:date="2013-02-26T12:14:00Z">
        <w:r>
          <w:rPr>
            <w:rFonts w:ascii="Courier" w:eastAsiaTheme="minorHAnsi" w:hAnsi="Courier" w:cs="Courier"/>
            <w:color w:val="000000"/>
            <w:shd w:val="clear" w:color="auto" w:fill="EFEFF5"/>
          </w:rPr>
          <w:t xml:space="preserve">  &lt;rdfs:Class rdf:about="</w:t>
        </w:r>
        <w:r w:rsidRPr="00584D5A">
          <w:rPr>
            <w:rFonts w:ascii="Courier" w:eastAsiaTheme="minorHAnsi" w:hAnsi="Courier" w:cs="Courier"/>
            <w:color w:val="000000"/>
            <w:shd w:val="clear" w:color="auto" w:fill="EFEFF5"/>
          </w:rPr>
          <w:t>http://</w:t>
        </w:r>
        <w:r w:rsidRPr="00584D5A">
          <w:rPr>
            <w:rFonts w:ascii="Courier" w:eastAsiaTheme="minorHAnsi" w:hAnsi="Courier" w:cs="Courier"/>
            <w:iCs/>
            <w:color w:val="000000"/>
            <w:shd w:val="clear" w:color="auto" w:fill="EFEFF5"/>
          </w:rPr>
          <w:t>www.boardofstudies.nsw.edu.au</w:t>
        </w:r>
        <w:r>
          <w:rPr>
            <w:rFonts w:ascii="Courier" w:eastAsiaTheme="minorHAnsi" w:hAnsi="Courier" w:cs="Courier"/>
            <w:iCs/>
            <w:color w:val="000000"/>
            <w:shd w:val="clear" w:color="auto" w:fill="EFEFF5"/>
          </w:rPr>
          <w:t>/rdf#</w:t>
        </w:r>
      </w:ins>
      <w:ins w:id="757" w:author="Nicholas, Nick" w:date="2013-02-26T12:15:00Z">
        <w:r>
          <w:rPr>
            <w:rFonts w:ascii="Courier" w:eastAsiaTheme="minorHAnsi" w:hAnsi="Courier" w:cs="Courier"/>
            <w:iCs/>
            <w:color w:val="000000"/>
            <w:shd w:val="clear" w:color="auto" w:fill="EFEFF5"/>
          </w:rPr>
          <w:t>label</w:t>
        </w:r>
      </w:ins>
      <w:ins w:id="758" w:author="Nicholas, Nick" w:date="2013-02-26T12:14:00Z">
        <w:r>
          <w:rPr>
            <w:rFonts w:ascii="Courier" w:eastAsiaTheme="minorHAnsi" w:hAnsi="Courier" w:cs="Courier"/>
            <w:iCs/>
            <w:color w:val="000000"/>
            <w:shd w:val="clear" w:color="auto" w:fill="EFEFF5"/>
          </w:rPr>
          <w:t>_content_description</w:t>
        </w:r>
        <w:r>
          <w:rPr>
            <w:rFonts w:ascii="Courier" w:eastAsiaTheme="minorHAnsi" w:hAnsi="Courier" w:cs="Courier"/>
            <w:color w:val="000000"/>
            <w:shd w:val="clear" w:color="auto" w:fill="EFEFF5"/>
          </w:rPr>
          <w:t>"&gt;</w:t>
        </w:r>
      </w:ins>
    </w:p>
    <w:p w14:paraId="6ED000EE" w14:textId="77777777" w:rsidR="00AA60EC" w:rsidRDefault="00AA60EC" w:rsidP="00AA6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59" w:author="Nicholas, Nick" w:date="2013-02-26T12:14:00Z"/>
          <w:rFonts w:ascii="Courier" w:eastAsiaTheme="minorHAnsi" w:hAnsi="Courier" w:cs="Courier"/>
          <w:color w:val="000000"/>
          <w:shd w:val="clear" w:color="auto" w:fill="EFEFF5"/>
        </w:rPr>
      </w:pPr>
      <w:ins w:id="760" w:author="Nicholas, Nick" w:date="2013-02-26T12:14:00Z">
        <w:r>
          <w:rPr>
            <w:rFonts w:ascii="Courier" w:eastAsiaTheme="minorHAnsi" w:hAnsi="Courier" w:cs="Courier"/>
            <w:color w:val="000000"/>
            <w:shd w:val="clear" w:color="auto" w:fill="EFEFF5"/>
          </w:rPr>
          <w:t xml:space="preserve">    &lt;rdfs:subClassOf rdf:resource="</w:t>
        </w:r>
        <w:r w:rsidRPr="00EE0B2F">
          <w:rPr>
            <w:rFonts w:ascii="Courier" w:eastAsiaTheme="minorHAnsi" w:hAnsi="Courier" w:cs="Courier"/>
            <w:color w:val="000000"/>
            <w:shd w:val="clear" w:color="auto" w:fill="EFEFF5"/>
          </w:rPr>
          <w:t>http</w:t>
        </w:r>
        <w:r>
          <w:rPr>
            <w:rFonts w:ascii="Courier" w:eastAsiaTheme="minorHAnsi" w:hAnsi="Courier" w:cs="Courier"/>
            <w:color w:val="000000"/>
            <w:shd w:val="clear" w:color="auto" w:fill="EFEFF5"/>
          </w:rPr>
          <w:t>://purl.org/ASN/schema/core/Statement"/&gt;</w:t>
        </w:r>
      </w:ins>
    </w:p>
    <w:p w14:paraId="3CC0A378" w14:textId="77777777" w:rsidR="00AA60EC" w:rsidRDefault="00AA60EC" w:rsidP="00AA6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61" w:author="Nicholas, Nick" w:date="2013-02-26T12:14:00Z"/>
          <w:rFonts w:ascii="Courier" w:eastAsiaTheme="minorHAnsi" w:hAnsi="Courier" w:cs="Courier"/>
          <w:color w:val="000000"/>
          <w:shd w:val="clear" w:color="auto" w:fill="EFEFF5"/>
        </w:rPr>
      </w:pPr>
      <w:ins w:id="762" w:author="Nicholas, Nick" w:date="2013-02-26T12:14:00Z">
        <w:r>
          <w:rPr>
            <w:rFonts w:ascii="Courier" w:eastAsiaTheme="minorHAnsi" w:hAnsi="Courier" w:cs="Courier"/>
            <w:color w:val="000000"/>
            <w:shd w:val="clear" w:color="auto" w:fill="EFEFF5"/>
          </w:rPr>
          <w:t xml:space="preserve">  &lt;/rdfs:Class&gt;</w:t>
        </w:r>
      </w:ins>
    </w:p>
    <w:p w14:paraId="454C19EB" w14:textId="77777777" w:rsidR="00F67AC3" w:rsidRDefault="00F67AC3"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HAnsi"/>
        </w:rPr>
      </w:pPr>
      <w:ins w:id="763" w:author="Nicholas, Nick" w:date="2013-02-26T12:03:00Z">
        <w:r>
          <w:rPr>
            <w:rFonts w:ascii="Courier" w:eastAsiaTheme="minorHAnsi" w:hAnsi="Courier" w:cs="Courier"/>
            <w:color w:val="000000"/>
            <w:shd w:val="clear" w:color="auto" w:fill="EFEFF5"/>
          </w:rPr>
          <w:t>&lt;/rdf:RDF&gt;</w:t>
        </w:r>
        <w:r w:rsidRPr="00EE0B2F">
          <w:rPr>
            <w:rFonts w:ascii="Courier" w:eastAsiaTheme="minorHAnsi" w:hAnsi="Courier" w:cs="Courier"/>
            <w:color w:val="000000"/>
            <w:shd w:val="clear" w:color="auto" w:fill="EFEFF5"/>
          </w:rPr>
          <w:t xml:space="preserve"> </w:t>
        </w:r>
      </w:ins>
    </w:p>
    <w:p w14:paraId="138B38B8" w14:textId="77777777" w:rsidR="00E82710" w:rsidRDefault="00E82710"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HAnsi"/>
        </w:rPr>
      </w:pPr>
    </w:p>
    <w:p w14:paraId="5F0BB758" w14:textId="77777777" w:rsidR="00E82710" w:rsidRDefault="00E82710"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64" w:author="Nicholas, Nick" w:date="2013-02-26T12:14:00Z"/>
          <w:rFonts w:eastAsiaTheme="minorHAnsi"/>
        </w:rPr>
      </w:pPr>
      <w:r>
        <w:rPr>
          <w:rFonts w:eastAsiaTheme="minorHAnsi"/>
        </w:rPr>
        <w:t>The ways of encoding temporal and spatial coverage are described below.</w:t>
      </w:r>
      <w:r w:rsidR="005E3199">
        <w:rPr>
          <w:rFonts w:eastAsiaTheme="minorHAnsi"/>
        </w:rPr>
        <w:t xml:space="preserve"> Issues with general capabilities and cross-curriculum priorities are described below.</w:t>
      </w:r>
    </w:p>
    <w:p w14:paraId="5F859644" w14:textId="77777777" w:rsidR="00AA60EC" w:rsidRDefault="00AA60E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65" w:author="Nicholas, Nick" w:date="2013-02-26T12:14:00Z"/>
          <w:rFonts w:eastAsiaTheme="minorHAnsi"/>
        </w:rPr>
      </w:pPr>
    </w:p>
    <w:p w14:paraId="22E28CBD" w14:textId="77777777" w:rsidR="00AA60EC" w:rsidDel="00ED7DAC" w:rsidRDefault="00AA60E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766" w:author="Nicholas, Nick" w:date="2013-02-26T12:25:00Z"/>
          <w:rFonts w:eastAsiaTheme="minorHAnsi"/>
        </w:rPr>
      </w:pPr>
      <w:ins w:id="767" w:author="Nicholas, Nick" w:date="2013-02-26T12:14:00Z">
        <w:r>
          <w:rPr>
            <w:rFonts w:eastAsiaTheme="minorHAnsi"/>
          </w:rPr>
          <w:t xml:space="preserve">Content descriptions are divided into </w:t>
        </w:r>
      </w:ins>
      <w:ins w:id="768" w:author="Nicholas, Nick" w:date="2013-02-26T12:24:00Z">
        <w:r w:rsidR="00F845FE">
          <w:rPr>
            <w:rFonts w:eastAsiaTheme="minorHAnsi"/>
          </w:rPr>
          <w:t>labels, ACARA content descriptions</w:t>
        </w:r>
      </w:ins>
      <w:ins w:id="769" w:author="Nicholas, Nick" w:date="2013-02-26T12:15:00Z">
        <w:r w:rsidR="00B33B87">
          <w:rPr>
            <w:rFonts w:eastAsiaTheme="minorHAnsi"/>
          </w:rPr>
          <w:t xml:space="preserve"> derived from Australian Curriculum content descriptions, and </w:t>
        </w:r>
      </w:ins>
      <w:ins w:id="770" w:author="Nicholas, Nick" w:date="2013-02-26T12:25:00Z">
        <w:r w:rsidR="00F845FE">
          <w:rPr>
            <w:rFonts w:eastAsiaTheme="minorHAnsi"/>
          </w:rPr>
          <w:t xml:space="preserve">BoS NSW content descriptions </w:t>
        </w:r>
      </w:ins>
      <w:ins w:id="771" w:author="Nicholas, Nick" w:date="2013-02-26T12:15:00Z">
        <w:r w:rsidR="00B33B87">
          <w:rPr>
            <w:rFonts w:eastAsiaTheme="minorHAnsi"/>
          </w:rPr>
          <w:t>formulated independently by the NSW Board of Studies.</w:t>
        </w:r>
      </w:ins>
    </w:p>
    <w:p w14:paraId="683E06EC" w14:textId="77777777" w:rsidR="00B23C7C" w:rsidDel="00ED7DAC" w:rsidRDefault="00B23C7C"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772" w:author="Nicholas, Nick" w:date="2013-02-26T12:25:00Z"/>
          <w:rFonts w:eastAsiaTheme="minorHAnsi"/>
        </w:rPr>
      </w:pPr>
    </w:p>
    <w:p w14:paraId="2E9C8AE4" w14:textId="77777777" w:rsidR="00ED7DAC" w:rsidRDefault="00F845FE" w:rsidP="00ED7DAC">
      <w:pPr>
        <w:pStyle w:val="Heading4"/>
        <w:rPr>
          <w:ins w:id="773" w:author="Nicholas, Nick" w:date="2013-02-26T12:26:00Z"/>
          <w:rFonts w:eastAsiaTheme="minorHAnsi"/>
          <w:shd w:val="clear" w:color="auto" w:fill="FFFFFF"/>
        </w:rPr>
      </w:pPr>
      <w:ins w:id="774" w:author="Nicholas, Nick" w:date="2013-02-26T12:24:00Z">
        <w:r>
          <w:rPr>
            <w:rFonts w:eastAsiaTheme="minorHAnsi"/>
            <w:shd w:val="clear" w:color="auto" w:fill="FFFFFF"/>
          </w:rPr>
          <w:t>Label Content Descriptions</w:t>
        </w:r>
      </w:ins>
    </w:p>
    <w:p w14:paraId="468909AB" w14:textId="77777777" w:rsidR="00ED7DAC" w:rsidRPr="00ED7DAC" w:rsidRDefault="00ED7DAC" w:rsidP="00ED7DAC">
      <w:pPr>
        <w:jc w:val="both"/>
        <w:rPr>
          <w:ins w:id="775" w:author="Nicholas, Nick" w:date="2013-02-26T12:24:00Z"/>
          <w:rFonts w:eastAsiaTheme="minorHAnsi"/>
        </w:rPr>
      </w:pPr>
      <w:ins w:id="776" w:author="Nicholas, Nick" w:date="2013-02-26T12:26:00Z">
        <w:r>
          <w:rPr>
            <w:rFonts w:eastAsiaTheme="minorHAnsi"/>
          </w:rPr>
          <w:t xml:space="preserve">Label content descriptions have no associated tags or learning resources, and are not indexed. </w:t>
        </w:r>
      </w:ins>
      <w:ins w:id="777" w:author="Nicholas, Nick" w:date="2013-02-26T12:28:00Z">
        <w:r w:rsidR="001F61D0">
          <w:rPr>
            <w:rFonts w:eastAsiaTheme="minorHAnsi"/>
          </w:rPr>
          <w:t>Labels do not have codes.</w:t>
        </w:r>
      </w:ins>
    </w:p>
    <w:p w14:paraId="1244D1D8" w14:textId="77777777" w:rsidR="00ED7DAC" w:rsidRPr="00EE0B2F"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78" w:author="Nicholas, Nick" w:date="2013-02-26T12:26:00Z"/>
          <w:rFonts w:ascii="Courier" w:eastAsiaTheme="minorHAnsi" w:hAnsi="Courier" w:cs="Courier"/>
          <w:color w:val="000000"/>
          <w:shd w:val="clear" w:color="auto" w:fill="EFEFF5"/>
        </w:rPr>
      </w:pPr>
      <w:ins w:id="779" w:author="Nicholas, Nick" w:date="2013-02-26T12:26:00Z">
        <w:r w:rsidRPr="00EE0B2F">
          <w:rPr>
            <w:rFonts w:ascii="Courier" w:eastAsiaTheme="minorHAnsi" w:hAnsi="Courier" w:cs="Courier"/>
            <w:color w:val="000000"/>
            <w:shd w:val="clear" w:color="auto" w:fill="EFEFF5"/>
          </w:rPr>
          <w:t xml:space="preserve">&lt;rdf:RDF xmlns:rdf="http://www.w3.org/1999/02/22-rdf-syntax-ns#"   xmlns:dc="http://purl.org/dc/elements/1.1/"    xmlns:gemq="http://purl.org/gem/qualifiers/"   xmlns:asn="http://purl.org/ASN/schema/core/"   xmlns:loc="http://www.loc.gov/loc.terms/relators/"   xmlns:dcterms="http://purl.org/dc/terms/"   xmlns:foaf="http://xmlns.com/foaf/0.1/"   xmlns:rdfs="http://www.w3.org/2000/01/rdf-schema#"&gt; </w:t>
        </w:r>
      </w:ins>
    </w:p>
    <w:p w14:paraId="75331472" w14:textId="77777777" w:rsidR="00ED7DAC" w:rsidRPr="00EE0B2F"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80" w:author="Nicholas, Nick" w:date="2013-02-26T12:26:00Z"/>
          <w:rFonts w:ascii="Courier" w:eastAsiaTheme="minorHAnsi" w:hAnsi="Courier" w:cs="Courier"/>
          <w:color w:val="000000"/>
          <w:shd w:val="clear" w:color="auto" w:fill="EFEFF5"/>
        </w:rPr>
      </w:pPr>
      <w:ins w:id="781" w:author="Nicholas, Nick" w:date="2013-02-26T12:26:00Z">
        <w:r w:rsidRPr="00EE0B2F">
          <w:rPr>
            <w:rFonts w:ascii="Courier" w:eastAsiaTheme="minorHAnsi" w:hAnsi="Courier" w:cs="Courier"/>
            <w:color w:val="000000"/>
            <w:shd w:val="clear" w:color="auto" w:fill="EFEFF5"/>
          </w:rPr>
          <w:t xml:space="preserve">  &lt;asn:Statement rdf:about="</w:t>
        </w:r>
        <w:r w:rsidRPr="00B23C7C">
          <w:rPr>
            <w:rFonts w:eastAsiaTheme="minorHAnsi"/>
            <w:i/>
          </w:rPr>
          <w:t>URI(Content Description id)</w:t>
        </w:r>
        <w:r w:rsidRPr="00EE0B2F">
          <w:rPr>
            <w:rFonts w:ascii="Courier" w:eastAsiaTheme="minorHAnsi" w:hAnsi="Courier" w:cs="Courier"/>
            <w:color w:val="000000"/>
            <w:shd w:val="clear" w:color="auto" w:fill="EFEFF5"/>
          </w:rPr>
          <w:t xml:space="preserve">"&gt; </w:t>
        </w:r>
      </w:ins>
    </w:p>
    <w:p w14:paraId="43A45678" w14:textId="77777777" w:rsidR="00ED7DAC" w:rsidRPr="00B22FE5" w:rsidRDefault="00ED7DAC" w:rsidP="00ED7DAC">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82" w:author="Nicholas, Nick" w:date="2013-02-26T12:26:00Z"/>
          <w:rFonts w:ascii="Courier" w:eastAsiaTheme="minorHAnsi" w:hAnsi="Courier" w:cs="Courier"/>
          <w:color w:val="000000"/>
          <w:shd w:val="clear" w:color="auto" w:fill="FFFFFF"/>
        </w:rPr>
      </w:pPr>
      <w:ins w:id="783" w:author="Nicholas, Nick" w:date="2013-02-26T12:26:00Z">
        <w:r w:rsidRPr="00B22FE5">
          <w:rPr>
            <w:rFonts w:ascii="Courier" w:eastAsiaTheme="minorHAnsi" w:hAnsi="Courier" w:cs="Courier"/>
            <w:color w:val="000000"/>
            <w:shd w:val="clear" w:color="auto" w:fill="FFFFFF"/>
          </w:rPr>
          <w:t xml:space="preserve">     &lt;</w:t>
        </w:r>
        <w:r>
          <w:rPr>
            <w:rFonts w:ascii="Courier" w:eastAsiaTheme="minorHAnsi" w:hAnsi="Courier" w:cs="Courier"/>
            <w:color w:val="000000"/>
            <w:shd w:val="clear" w:color="auto" w:fill="FFFFFF"/>
          </w:rPr>
          <w:t>dcterms</w:t>
        </w:r>
        <w:r w:rsidRPr="00B22FE5">
          <w:rPr>
            <w:rFonts w:ascii="Courier" w:eastAsiaTheme="minorHAnsi" w:hAnsi="Courier" w:cs="Courier"/>
            <w:color w:val="000000"/>
            <w:shd w:val="clear" w:color="auto" w:fill="FFFFFF"/>
          </w:rPr>
          <w:t>:isPartOf rdf:resource="</w:t>
        </w:r>
        <w:r w:rsidRPr="00B22FE5">
          <w:rPr>
            <w:rFonts w:eastAsiaTheme="minorHAnsi"/>
            <w:i/>
          </w:rPr>
          <w:t>URI(Curriculum Document)</w:t>
        </w:r>
        <w:r w:rsidRPr="00B22FE5">
          <w:rPr>
            <w:rFonts w:ascii="Courier" w:eastAsiaTheme="minorHAnsi" w:hAnsi="Courier" w:cs="Courier"/>
            <w:color w:val="000000"/>
            <w:shd w:val="clear" w:color="auto" w:fill="FFFFFF"/>
          </w:rPr>
          <w:t>"&gt;</w:t>
        </w:r>
      </w:ins>
    </w:p>
    <w:p w14:paraId="12961994"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84" w:author="Nicholas, Nick" w:date="2013-02-26T12:26:00Z"/>
          <w:rFonts w:ascii="Courier" w:eastAsiaTheme="minorHAnsi" w:hAnsi="Courier" w:cs="Courier"/>
          <w:color w:val="000000"/>
          <w:shd w:val="clear" w:color="auto" w:fill="EFEFF5"/>
        </w:rPr>
      </w:pPr>
      <w:ins w:id="785" w:author="Nicholas, Nick" w:date="2013-02-26T12:26:00Z">
        <w:r w:rsidRPr="00EE0B2F">
          <w:rPr>
            <w:rFonts w:ascii="Courier" w:eastAsiaTheme="minorHAnsi" w:hAnsi="Courier" w:cs="Courier"/>
            <w:color w:val="000000"/>
            <w:shd w:val="clear" w:color="auto" w:fill="EFEFF5"/>
          </w:rPr>
          <w:t xml:space="preserve">     </w:t>
        </w:r>
        <w:r w:rsidRPr="00DB190B">
          <w:rPr>
            <w:rFonts w:ascii="Courier" w:eastAsiaTheme="minorHAnsi" w:hAnsi="Courier" w:cs="Courier"/>
            <w:color w:val="000000"/>
            <w:shd w:val="clear" w:color="auto" w:fill="EFEFF5"/>
          </w:rPr>
          <w:t xml:space="preserve">&lt;asn:authorityStatus rdf:resource="http://purl.org/ASN/scheme/ASNAuthorityStatus/Original"/&gt; </w:t>
        </w:r>
      </w:ins>
    </w:p>
    <w:p w14:paraId="23601065" w14:textId="77777777" w:rsidR="00ED7DAC" w:rsidRPr="00DB190B" w:rsidRDefault="00ED7DAC" w:rsidP="00ED7DAC">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86" w:author="Nicholas, Nick" w:date="2013-02-26T12:26:00Z"/>
          <w:rFonts w:ascii="Courier" w:eastAsiaTheme="minorHAnsi" w:hAnsi="Courier" w:cs="Courier"/>
          <w:color w:val="000000"/>
          <w:shd w:val="clear" w:color="auto" w:fill="FFFFFF"/>
        </w:rPr>
      </w:pPr>
      <w:ins w:id="787" w:author="Nicholas, Nick" w:date="2013-02-26T12:26:00Z">
        <w:r w:rsidRPr="00DB190B">
          <w:rPr>
            <w:rFonts w:ascii="Courier" w:eastAsiaTheme="minorHAnsi" w:hAnsi="Courier" w:cs="Courier"/>
            <w:color w:val="000000"/>
            <w:shd w:val="clear" w:color="auto" w:fill="FFFFFF"/>
          </w:rPr>
          <w:t xml:space="preserve">     </w:t>
        </w:r>
        <w:r w:rsidRPr="00DB190B">
          <w:rPr>
            <w:rFonts w:eastAsiaTheme="minorHAnsi"/>
            <w:i/>
          </w:rPr>
          <w:t>&lt;!—Authority Status “derived” is used by third parties --&gt;</w:t>
        </w:r>
        <w:r w:rsidRPr="00DB190B">
          <w:rPr>
            <w:rFonts w:ascii="Courier" w:eastAsiaTheme="minorHAnsi" w:hAnsi="Courier" w:cs="Courier"/>
            <w:color w:val="000000"/>
            <w:shd w:val="clear" w:color="auto" w:fill="FFFFFF"/>
          </w:rPr>
          <w:t xml:space="preserve"> </w:t>
        </w:r>
      </w:ins>
    </w:p>
    <w:p w14:paraId="3761AD10" w14:textId="77777777" w:rsidR="00ED7DAC" w:rsidRPr="008551B9"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88" w:author="Nicholas, Nick" w:date="2013-02-26T12:26:00Z"/>
          <w:rFonts w:ascii="Courier" w:eastAsiaTheme="minorHAnsi" w:hAnsi="Courier" w:cs="Courier"/>
          <w:color w:val="000000"/>
          <w:shd w:val="clear" w:color="auto" w:fill="EFEFF5"/>
        </w:rPr>
      </w:pPr>
      <w:ins w:id="789" w:author="Nicholas, Nick" w:date="2013-02-26T12:26:00Z">
        <w:r w:rsidRPr="008551B9">
          <w:rPr>
            <w:rFonts w:ascii="Courier" w:eastAsiaTheme="minorHAnsi" w:hAnsi="Courier" w:cs="Courier"/>
            <w:color w:val="000000"/>
            <w:shd w:val="clear" w:color="auto" w:fill="EFEFF5"/>
          </w:rPr>
          <w:t xml:space="preserve">     &lt;dc:modified&gt;</w:t>
        </w:r>
        <w:r w:rsidRPr="008551B9">
          <w:rPr>
            <w:rFonts w:eastAsiaTheme="minorHAnsi"/>
            <w:i/>
          </w:rPr>
          <w:t>DATE(Content Description changed)</w:t>
        </w:r>
        <w:r w:rsidRPr="008551B9">
          <w:rPr>
            <w:rFonts w:ascii="Courier" w:eastAsiaTheme="minorHAnsi" w:hAnsi="Courier" w:cs="Courier"/>
            <w:color w:val="000000"/>
            <w:shd w:val="clear" w:color="auto" w:fill="EFEFF5"/>
          </w:rPr>
          <w:t xml:space="preserve">&lt;/dc:modified&gt; </w:t>
        </w:r>
      </w:ins>
    </w:p>
    <w:p w14:paraId="39390565"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90" w:author="Nicholas, Nick" w:date="2013-02-26T12:26:00Z"/>
          <w:rFonts w:ascii="Courier" w:eastAsiaTheme="minorHAnsi" w:hAnsi="Courier" w:cs="Courier"/>
          <w:color w:val="000000"/>
          <w:shd w:val="clear" w:color="auto" w:fill="EFEFF5"/>
        </w:rPr>
      </w:pPr>
      <w:ins w:id="791" w:author="Nicholas, Nick" w:date="2013-02-26T12:26:00Z">
        <w:r w:rsidRPr="00DB190B">
          <w:rPr>
            <w:rFonts w:ascii="Courier" w:eastAsiaTheme="minorHAnsi" w:hAnsi="Courier" w:cs="Courier"/>
            <w:color w:val="000000"/>
            <w:shd w:val="clear" w:color="auto" w:fill="EFEFF5"/>
          </w:rPr>
          <w:t xml:space="preserve">     &lt;asn:indexingStatus rdf:resource="http://purl.org/ASN/scheme/ASNIndexingStatus/</w:t>
        </w:r>
      </w:ins>
      <w:ins w:id="792" w:author="Nicholas, Nick" w:date="2013-02-26T12:27:00Z">
        <w:r>
          <w:rPr>
            <w:rFonts w:ascii="Courier" w:eastAsiaTheme="minorHAnsi" w:hAnsi="Courier" w:cs="Courier"/>
            <w:color w:val="000000"/>
            <w:shd w:val="clear" w:color="auto" w:fill="EFEFF5"/>
          </w:rPr>
          <w:t>No</w:t>
        </w:r>
      </w:ins>
      <w:ins w:id="793" w:author="Nicholas, Nick" w:date="2013-02-26T12:26:00Z">
        <w:r w:rsidRPr="00DB190B">
          <w:rPr>
            <w:rFonts w:ascii="Courier" w:eastAsiaTheme="minorHAnsi" w:hAnsi="Courier" w:cs="Courier"/>
            <w:color w:val="000000"/>
            <w:shd w:val="clear" w:color="auto" w:fill="EFEFF5"/>
          </w:rPr>
          <w:t xml:space="preserve">" /&gt; </w:t>
        </w:r>
      </w:ins>
    </w:p>
    <w:p w14:paraId="5B90D193"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94" w:author="Nicholas, Nick" w:date="2013-02-26T12:26:00Z"/>
          <w:rFonts w:ascii="Courier" w:eastAsiaTheme="minorHAnsi" w:hAnsi="Courier" w:cs="Courier"/>
          <w:color w:val="000000"/>
          <w:shd w:val="clear" w:color="auto" w:fill="EFEFF5"/>
        </w:rPr>
      </w:pPr>
      <w:ins w:id="795" w:author="Nicholas, Nick" w:date="2013-02-26T12:26:00Z">
        <w:r w:rsidRPr="00DB190B">
          <w:rPr>
            <w:rFonts w:ascii="Courier" w:eastAsiaTheme="minorHAnsi" w:hAnsi="Courier" w:cs="Courier"/>
            <w:color w:val="000000"/>
            <w:shd w:val="clear" w:color="auto" w:fill="EFEFF5"/>
          </w:rPr>
          <w:t xml:space="preserve">     </w:t>
        </w:r>
        <w:r w:rsidRPr="00DB190B">
          <w:rPr>
            <w:rFonts w:eastAsiaTheme="minorHAnsi"/>
            <w:i/>
          </w:rPr>
          <w:t xml:space="preserve">&lt;!-- Only index </w:t>
        </w:r>
      </w:ins>
      <w:ins w:id="796" w:author="Nicholas, Nick" w:date="2013-02-26T12:27:00Z">
        <w:r>
          <w:rPr>
            <w:rFonts w:eastAsiaTheme="minorHAnsi"/>
            <w:i/>
          </w:rPr>
          <w:t>statements associated with resource discovery</w:t>
        </w:r>
        <w:r w:rsidRPr="00170AA0">
          <w:rPr>
            <w:rFonts w:eastAsiaTheme="minorHAnsi"/>
            <w:i/>
          </w:rPr>
          <w:t xml:space="preserve"> </w:t>
        </w:r>
      </w:ins>
      <w:ins w:id="797" w:author="Nicholas, Nick" w:date="2013-02-26T12:26:00Z">
        <w:r w:rsidRPr="00DB190B">
          <w:rPr>
            <w:rFonts w:eastAsiaTheme="minorHAnsi"/>
            <w:i/>
          </w:rPr>
          <w:t>--&gt;</w:t>
        </w:r>
        <w:r w:rsidRPr="00DB190B">
          <w:rPr>
            <w:rFonts w:ascii="Courier" w:eastAsiaTheme="minorHAnsi" w:hAnsi="Courier" w:cs="Courier"/>
            <w:color w:val="000000"/>
            <w:shd w:val="clear" w:color="auto" w:fill="EFEFF5"/>
          </w:rPr>
          <w:t xml:space="preserve"> </w:t>
        </w:r>
      </w:ins>
    </w:p>
    <w:p w14:paraId="5DC4E518" w14:textId="77777777" w:rsidR="00ED7DAC"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798" w:author="Nicholas, Nick" w:date="2013-02-26T12:28:00Z"/>
          <w:rFonts w:ascii="Courier" w:eastAsiaTheme="minorHAnsi" w:hAnsi="Courier" w:cs="Courier"/>
          <w:color w:val="000000"/>
          <w:shd w:val="clear" w:color="auto" w:fill="EFEFF5"/>
        </w:rPr>
      </w:pPr>
      <w:ins w:id="799" w:author="Nicholas, Nick" w:date="2013-02-26T12:26:00Z">
        <w:r w:rsidRPr="00DB190B">
          <w:rPr>
            <w:rFonts w:ascii="Courier" w:eastAsiaTheme="minorHAnsi" w:hAnsi="Courier" w:cs="Courier"/>
            <w:color w:val="000000"/>
            <w:shd w:val="clear" w:color="auto" w:fill="EFEFF5"/>
          </w:rPr>
          <w:t xml:space="preserve">     &lt;asn:statementLabel xml:lang="en-AU"&gt;ContentDescription&lt;/asn:statementLabel&gt; </w:t>
        </w:r>
      </w:ins>
    </w:p>
    <w:p w14:paraId="6595AAC0" w14:textId="77777777" w:rsidR="001F61D0" w:rsidRPr="00DB190B" w:rsidRDefault="001F61D0"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00" w:author="Nicholas, Nick" w:date="2013-02-26T12:26:00Z"/>
          <w:rFonts w:ascii="Courier" w:eastAsiaTheme="minorHAnsi" w:hAnsi="Courier" w:cs="Courier"/>
          <w:color w:val="000000"/>
          <w:shd w:val="clear" w:color="auto" w:fill="EFEFF5"/>
        </w:rPr>
      </w:pPr>
      <w:ins w:id="801" w:author="Nicholas, Nick" w:date="2013-02-26T12:28:00Z">
        <w:r>
          <w:rPr>
            <w:rFonts w:ascii="Courier" w:eastAsiaTheme="minorHAnsi" w:hAnsi="Courier" w:cs="Courier"/>
            <w:color w:val="000000"/>
            <w:shd w:val="clear" w:color="auto" w:fill="EFEFF5"/>
          </w:rPr>
          <w:t xml:space="preserve">     &lt;rdf:type rdf:resource="</w:t>
        </w:r>
      </w:ins>
      <w:ins w:id="802" w:author="Nicholas, Nick" w:date="2013-02-26T12:29:00Z">
        <w:r w:rsidRPr="00584D5A">
          <w:rPr>
            <w:rFonts w:ascii="Courier" w:eastAsiaTheme="minorHAnsi" w:hAnsi="Courier" w:cs="Courier"/>
            <w:color w:val="000000"/>
            <w:shd w:val="clear" w:color="auto" w:fill="EFEFF5"/>
          </w:rPr>
          <w:t>http://</w:t>
        </w:r>
        <w:r w:rsidRPr="00584D5A">
          <w:rPr>
            <w:rFonts w:ascii="Courier" w:eastAsiaTheme="minorHAnsi" w:hAnsi="Courier" w:cs="Courier"/>
            <w:iCs/>
            <w:color w:val="000000"/>
            <w:shd w:val="clear" w:color="auto" w:fill="EFEFF5"/>
          </w:rPr>
          <w:t>www.boardofstudies.nsw.edu.au</w:t>
        </w:r>
        <w:r>
          <w:rPr>
            <w:rFonts w:ascii="Courier" w:eastAsiaTheme="minorHAnsi" w:hAnsi="Courier" w:cs="Courier"/>
            <w:iCs/>
            <w:color w:val="000000"/>
            <w:shd w:val="clear" w:color="auto" w:fill="EFEFF5"/>
          </w:rPr>
          <w:t>/rdf#label_content_description</w:t>
        </w:r>
      </w:ins>
      <w:ins w:id="803" w:author="Nicholas, Nick" w:date="2013-02-26T12:28:00Z">
        <w:r>
          <w:rPr>
            <w:rFonts w:ascii="Courier" w:eastAsiaTheme="minorHAnsi" w:hAnsi="Courier" w:cs="Courier"/>
            <w:color w:val="000000"/>
            <w:shd w:val="clear" w:color="auto" w:fill="EFEFF5"/>
          </w:rPr>
          <w:t>"/&gt;</w:t>
        </w:r>
      </w:ins>
    </w:p>
    <w:p w14:paraId="39C46A35" w14:textId="77777777" w:rsidR="00ED7DAC" w:rsidRPr="0023234D"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04" w:author="Nicholas, Nick" w:date="2013-02-26T12:26:00Z"/>
          <w:rFonts w:ascii="Courier" w:eastAsiaTheme="minorHAnsi" w:hAnsi="Courier" w:cs="Courier"/>
          <w:color w:val="000000"/>
          <w:highlight w:val="yellow"/>
          <w:shd w:val="clear" w:color="auto" w:fill="EFEFF5"/>
        </w:rPr>
      </w:pPr>
      <w:ins w:id="805" w:author="Nicholas, Nick" w:date="2013-02-26T12:26:00Z">
        <w:r w:rsidRPr="0023234D">
          <w:rPr>
            <w:rFonts w:ascii="Courier" w:eastAsiaTheme="minorHAnsi" w:hAnsi="Courier" w:cs="Courier"/>
            <w:color w:val="000000"/>
            <w:highlight w:val="yellow"/>
            <w:shd w:val="clear" w:color="auto" w:fill="EFEFF5"/>
          </w:rPr>
          <w:t xml:space="preserve">    </w:t>
        </w:r>
      </w:ins>
    </w:p>
    <w:p w14:paraId="3F2B40A8"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06" w:author="Nicholas, Nick" w:date="2013-02-26T12:26:00Z"/>
          <w:rFonts w:ascii="Courier" w:eastAsiaTheme="minorHAnsi" w:hAnsi="Courier" w:cs="Courier"/>
          <w:color w:val="000000"/>
          <w:shd w:val="clear" w:color="auto" w:fill="EFEFF5"/>
        </w:rPr>
      </w:pPr>
      <w:ins w:id="807" w:author="Nicholas, Nick" w:date="2013-02-26T12:26:00Z">
        <w:r w:rsidRPr="00DB190B">
          <w:rPr>
            <w:rFonts w:ascii="Courier" w:eastAsiaTheme="minorHAnsi" w:hAnsi="Courier" w:cs="Courier"/>
            <w:color w:val="000000"/>
            <w:shd w:val="clear" w:color="auto" w:fill="EFEFF5"/>
          </w:rPr>
          <w:t xml:space="preserve">     &lt;dc:description&gt;</w:t>
        </w:r>
        <w:r w:rsidRPr="00DB190B">
          <w:rPr>
            <w:rFonts w:eastAsiaTheme="minorHAnsi"/>
            <w:i/>
          </w:rPr>
          <w:t>TEXT(Content</w:t>
        </w:r>
        <w:r>
          <w:rPr>
            <w:rFonts w:eastAsiaTheme="minorHAnsi"/>
            <w:i/>
          </w:rPr>
          <w:t xml:space="preserve"> </w:t>
        </w:r>
        <w:r w:rsidRPr="00DB190B">
          <w:rPr>
            <w:rFonts w:eastAsiaTheme="minorHAnsi"/>
            <w:i/>
          </w:rPr>
          <w:t>Description</w:t>
        </w:r>
        <w:r>
          <w:rPr>
            <w:rFonts w:eastAsiaTheme="minorHAnsi"/>
            <w:i/>
          </w:rPr>
          <w:t xml:space="preserve"> </w:t>
        </w:r>
        <w:r w:rsidRPr="00DB190B">
          <w:rPr>
            <w:rFonts w:eastAsiaTheme="minorHAnsi"/>
            <w:i/>
          </w:rPr>
          <w:t>text)</w:t>
        </w:r>
        <w:r w:rsidRPr="00DB190B">
          <w:rPr>
            <w:rFonts w:ascii="Courier" w:eastAsiaTheme="minorHAnsi" w:hAnsi="Courier" w:cs="Courier"/>
            <w:color w:val="000000"/>
            <w:shd w:val="clear" w:color="auto" w:fill="EFEFF5"/>
          </w:rPr>
          <w:t xml:space="preserve">&lt;/dc:description&gt; </w:t>
        </w:r>
      </w:ins>
    </w:p>
    <w:p w14:paraId="795C38DB" w14:textId="77777777" w:rsidR="00ED7DAC" w:rsidRPr="00DB190B" w:rsidRDefault="00ED7DAC" w:rsidP="00ED7DAC">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ins w:id="808" w:author="Nicholas, Nick" w:date="2013-02-26T12:26:00Z"/>
          <w:rFonts w:ascii="Courier" w:eastAsiaTheme="minorHAnsi" w:hAnsi="Courier" w:cs="Courier"/>
          <w:shd w:val="clear" w:color="auto" w:fill="FFFFFF"/>
        </w:rPr>
      </w:pPr>
      <w:ins w:id="809" w:author="Nicholas, Nick" w:date="2013-02-26T12:26:00Z">
        <w:r w:rsidRPr="00DB190B">
          <w:rPr>
            <w:rFonts w:ascii="Courier" w:eastAsiaTheme="minorHAnsi" w:hAnsi="Courier" w:cs="Courier"/>
            <w:shd w:val="clear" w:color="auto" w:fill="FFFFFF"/>
          </w:rPr>
          <w:t xml:space="preserve">     &lt;dc:subject rdf:resource="</w:t>
        </w:r>
        <w:r w:rsidRPr="00DB190B">
          <w:rPr>
            <w:rFonts w:eastAsiaTheme="minorHAnsi"/>
            <w:i/>
          </w:rPr>
          <w:t>URI(learning area, out of http://vocabulary.curriculum.edu.au/AUScurriculumStrand)</w:t>
        </w:r>
        <w:r w:rsidRPr="00DB190B">
          <w:rPr>
            <w:rFonts w:ascii="Courier" w:eastAsiaTheme="minorHAnsi" w:hAnsi="Courier" w:cs="Courier"/>
            <w:shd w:val="clear" w:color="auto" w:fill="FFFFFF"/>
          </w:rPr>
          <w:t xml:space="preserve">"/&gt; </w:t>
        </w:r>
      </w:ins>
    </w:p>
    <w:p w14:paraId="61FE22DE" w14:textId="77777777" w:rsidR="00ED7DAC" w:rsidRPr="0023234D"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0" w:author="Nicholas, Nick" w:date="2013-02-26T12:26:00Z"/>
          <w:rFonts w:ascii="Courier" w:eastAsiaTheme="minorHAnsi" w:hAnsi="Courier" w:cs="Courier"/>
          <w:color w:val="000000"/>
          <w:highlight w:val="yellow"/>
          <w:shd w:val="clear" w:color="auto" w:fill="EFEFF5"/>
        </w:rPr>
      </w:pPr>
      <w:ins w:id="811" w:author="Nicholas, Nick" w:date="2013-02-26T12:26:00Z">
        <w:r w:rsidRPr="0023234D">
          <w:rPr>
            <w:rFonts w:ascii="Courier" w:eastAsiaTheme="minorHAnsi" w:hAnsi="Courier" w:cs="Courier"/>
            <w:color w:val="000000"/>
            <w:highlight w:val="yellow"/>
            <w:shd w:val="clear" w:color="auto" w:fill="EFEFF5"/>
          </w:rPr>
          <w:t xml:space="preserve"> </w:t>
        </w:r>
      </w:ins>
    </w:p>
    <w:p w14:paraId="6D8C7B7B"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2" w:author="Nicholas, Nick" w:date="2013-02-26T12:26:00Z"/>
          <w:rFonts w:ascii="Courier" w:eastAsiaTheme="minorHAnsi" w:hAnsi="Courier" w:cs="Courier"/>
          <w:color w:val="000000"/>
          <w:shd w:val="clear" w:color="auto" w:fill="EFEFF5"/>
        </w:rPr>
      </w:pPr>
      <w:ins w:id="813" w:author="Nicholas, Nick" w:date="2013-02-26T12:26:00Z">
        <w:r w:rsidRPr="00DB190B">
          <w:rPr>
            <w:rFonts w:ascii="Courier" w:eastAsiaTheme="minorHAnsi" w:hAnsi="Courier" w:cs="Courier"/>
            <w:color w:val="000000"/>
            <w:shd w:val="clear" w:color="auto" w:fill="EFEFF5"/>
          </w:rPr>
          <w:t xml:space="preserve">     &lt;dc:rights&gt;</w:t>
        </w:r>
        <w:r w:rsidRPr="00DB190B">
          <w:rPr>
            <w:rFonts w:eastAsiaTheme="minorHAnsi"/>
            <w:i/>
          </w:rPr>
          <w:t>TEXT(rights)</w:t>
        </w:r>
        <w:r w:rsidRPr="00DB190B">
          <w:rPr>
            <w:rFonts w:ascii="Courier" w:eastAsiaTheme="minorHAnsi" w:hAnsi="Courier" w:cs="Courier"/>
            <w:color w:val="000000"/>
            <w:shd w:val="clear" w:color="auto" w:fill="EFEFF5"/>
          </w:rPr>
          <w:t xml:space="preserve">&lt;/dc:rights&gt; </w:t>
        </w:r>
      </w:ins>
    </w:p>
    <w:p w14:paraId="416A1FE9"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4" w:author="Nicholas, Nick" w:date="2013-02-26T12:26:00Z"/>
          <w:rFonts w:ascii="Courier" w:eastAsiaTheme="minorHAnsi" w:hAnsi="Courier" w:cs="Courier"/>
          <w:color w:val="000000"/>
          <w:shd w:val="clear" w:color="auto" w:fill="EFEFF5"/>
        </w:rPr>
      </w:pPr>
      <w:ins w:id="815" w:author="Nicholas, Nick" w:date="2013-02-26T12:26:00Z">
        <w:r w:rsidRPr="00DB190B">
          <w:rPr>
            <w:rFonts w:ascii="Courier" w:eastAsiaTheme="minorHAnsi" w:hAnsi="Courier" w:cs="Courier"/>
            <w:color w:val="000000"/>
            <w:shd w:val="clear" w:color="auto" w:fill="EFEFF5"/>
          </w:rPr>
          <w:t xml:space="preserve">     &lt;dc:rightsHolder rdf:resource="</w:t>
        </w:r>
      </w:ins>
      <w:ins w:id="816" w:author="Nicholas, Nick" w:date="2013-02-26T12:31:00Z">
        <w:r w:rsidR="00BC5F66" w:rsidRPr="00584D5A">
          <w:rPr>
            <w:rFonts w:ascii="Courier" w:eastAsiaTheme="minorHAnsi" w:hAnsi="Courier" w:cs="Courier"/>
            <w:color w:val="000000"/>
            <w:shd w:val="clear" w:color="auto" w:fill="EFEFF5"/>
          </w:rPr>
          <w:t>http://</w:t>
        </w:r>
        <w:r w:rsidR="00BC5F66" w:rsidRPr="00584D5A">
          <w:rPr>
            <w:rFonts w:ascii="Courier" w:eastAsiaTheme="minorHAnsi" w:hAnsi="Courier" w:cs="Courier"/>
            <w:iCs/>
            <w:color w:val="000000"/>
            <w:shd w:val="clear" w:color="auto" w:fill="EFEFF5"/>
          </w:rPr>
          <w:t>www.boardofstudies.nsw.edu.au</w:t>
        </w:r>
      </w:ins>
      <w:ins w:id="817" w:author="Nicholas, Nick" w:date="2013-02-26T12:26:00Z">
        <w:r w:rsidRPr="00DB190B">
          <w:rPr>
            <w:rFonts w:ascii="Courier" w:eastAsiaTheme="minorHAnsi" w:hAnsi="Courier" w:cs="Courier"/>
            <w:color w:val="000000"/>
            <w:shd w:val="clear" w:color="auto" w:fill="EFEFF5"/>
          </w:rPr>
          <w:t xml:space="preserve">"/&gt; </w:t>
        </w:r>
      </w:ins>
    </w:p>
    <w:p w14:paraId="1F56FBCC"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8" w:author="Nicholas, Nick" w:date="2013-02-26T12:26:00Z"/>
          <w:rFonts w:ascii="Courier" w:eastAsiaTheme="minorHAnsi" w:hAnsi="Courier" w:cs="Courier"/>
          <w:color w:val="000000"/>
          <w:shd w:val="clear" w:color="auto" w:fill="EFEFF5"/>
        </w:rPr>
      </w:pPr>
      <w:ins w:id="819" w:author="Nicholas, Nick" w:date="2013-02-26T12:26:00Z">
        <w:r w:rsidRPr="00DB190B">
          <w:rPr>
            <w:rFonts w:ascii="Courier" w:eastAsiaTheme="minorHAnsi" w:hAnsi="Courier" w:cs="Courier"/>
            <w:color w:val="000000"/>
            <w:shd w:val="clear" w:color="auto" w:fill="EFEFF5"/>
          </w:rPr>
          <w:t xml:space="preserve"> </w:t>
        </w:r>
      </w:ins>
    </w:p>
    <w:p w14:paraId="670685E4"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0" w:author="Nicholas, Nick" w:date="2013-02-26T12:26:00Z"/>
          <w:rFonts w:ascii="Courier" w:eastAsiaTheme="minorHAnsi" w:hAnsi="Courier" w:cs="Courier"/>
          <w:color w:val="000000"/>
          <w:shd w:val="clear" w:color="auto" w:fill="EFEFF5"/>
        </w:rPr>
      </w:pPr>
      <w:ins w:id="821" w:author="Nicholas, Nick" w:date="2013-02-26T12:26:00Z">
        <w:r w:rsidRPr="00DB190B">
          <w:rPr>
            <w:rFonts w:ascii="Courier" w:eastAsiaTheme="minorHAnsi" w:hAnsi="Courier" w:cs="Courier"/>
            <w:color w:val="000000"/>
            <w:shd w:val="clear" w:color="auto" w:fill="EFEFF5"/>
          </w:rPr>
          <w:t xml:space="preserve">     &lt;dc:educationLevel rdf:resource="</w:t>
        </w:r>
        <w:r w:rsidRPr="00DB190B">
          <w:rPr>
            <w:rFonts w:eastAsiaTheme="minorHAnsi"/>
            <w:i/>
          </w:rPr>
          <w:t>URI(year level out of http://vocabulary.curriculum.edu.au/)</w:t>
        </w:r>
        <w:r w:rsidRPr="00DB190B">
          <w:rPr>
            <w:rFonts w:ascii="Courier" w:eastAsiaTheme="minorHAnsi" w:hAnsi="Courier" w:cs="Courier"/>
            <w:color w:val="000000"/>
            <w:shd w:val="clear" w:color="auto" w:fill="EFEFF5"/>
          </w:rPr>
          <w:t xml:space="preserve">"/&gt; </w:t>
        </w:r>
      </w:ins>
    </w:p>
    <w:p w14:paraId="004B724B" w14:textId="77777777" w:rsidR="00ED7DAC" w:rsidRPr="0023234D"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2" w:author="Nicholas, Nick" w:date="2013-02-26T12:26:00Z"/>
          <w:rFonts w:ascii="Courier" w:eastAsiaTheme="minorHAnsi" w:hAnsi="Courier" w:cs="Courier"/>
          <w:color w:val="000000"/>
          <w:highlight w:val="yellow"/>
          <w:shd w:val="clear" w:color="auto" w:fill="EFEFF5"/>
        </w:rPr>
      </w:pPr>
      <w:ins w:id="823" w:author="Nicholas, Nick" w:date="2013-02-26T12:26:00Z">
        <w:r w:rsidRPr="0023234D">
          <w:rPr>
            <w:rFonts w:ascii="Courier" w:eastAsiaTheme="minorHAnsi" w:hAnsi="Courier" w:cs="Courier"/>
            <w:color w:val="000000"/>
            <w:highlight w:val="yellow"/>
            <w:shd w:val="clear" w:color="auto" w:fill="EFEFF5"/>
          </w:rPr>
          <w:t xml:space="preserve"> </w:t>
        </w:r>
      </w:ins>
    </w:p>
    <w:p w14:paraId="696C6163"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4" w:author="Nicholas, Nick" w:date="2013-02-26T12:26:00Z"/>
          <w:rFonts w:ascii="Courier" w:eastAsiaTheme="minorHAnsi" w:hAnsi="Courier" w:cs="Courier"/>
          <w:color w:val="000000"/>
          <w:shd w:val="clear" w:color="auto" w:fill="EFEFF5"/>
        </w:rPr>
      </w:pPr>
      <w:ins w:id="825" w:author="Nicholas, Nick" w:date="2013-02-26T12:26:00Z">
        <w:r w:rsidRPr="00DB190B">
          <w:rPr>
            <w:rFonts w:ascii="Courier" w:eastAsiaTheme="minorHAnsi" w:hAnsi="Courier" w:cs="Courier"/>
            <w:color w:val="000000"/>
            <w:shd w:val="clear" w:color="auto" w:fill="EFEFF5"/>
          </w:rPr>
          <w:t xml:space="preserve">     &lt;gemq:isChildOf rdf:resource="</w:t>
        </w:r>
        <w:r w:rsidRPr="00DB190B">
          <w:rPr>
            <w:rFonts w:eastAsiaTheme="minorHAnsi"/>
            <w:i/>
          </w:rPr>
          <w:t>URI(Intermediate grouping 1)</w:t>
        </w:r>
        <w:r w:rsidRPr="00DB190B">
          <w:rPr>
            <w:rFonts w:ascii="Courier" w:eastAsiaTheme="minorHAnsi" w:hAnsi="Courier" w:cs="Courier"/>
            <w:color w:val="000000"/>
            <w:shd w:val="clear" w:color="auto" w:fill="EFEFF5"/>
          </w:rPr>
          <w:t xml:space="preserve">"/&gt; </w:t>
        </w:r>
      </w:ins>
    </w:p>
    <w:p w14:paraId="7DE1115E"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6" w:author="Nicholas, Nick" w:date="2013-02-26T12:26:00Z"/>
          <w:rFonts w:ascii="Courier" w:eastAsiaTheme="minorHAnsi" w:hAnsi="Courier" w:cs="Courier"/>
          <w:color w:val="000000"/>
          <w:shd w:val="clear" w:color="auto" w:fill="EFEFF5"/>
        </w:rPr>
      </w:pPr>
      <w:ins w:id="827" w:author="Nicholas, Nick" w:date="2013-02-26T12:26:00Z">
        <w:r w:rsidRPr="00DB190B">
          <w:rPr>
            <w:rFonts w:ascii="Courier" w:eastAsiaTheme="minorHAnsi" w:hAnsi="Courier" w:cs="Courier"/>
            <w:color w:val="000000"/>
            <w:shd w:val="clear" w:color="auto" w:fill="EFEFF5"/>
          </w:rPr>
          <w:t xml:space="preserve">          ... </w:t>
        </w:r>
      </w:ins>
    </w:p>
    <w:p w14:paraId="3E643BC9"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8" w:author="Nicholas, Nick" w:date="2013-02-26T12:26:00Z"/>
          <w:rFonts w:ascii="Courier" w:eastAsiaTheme="minorHAnsi" w:hAnsi="Courier" w:cs="Courier"/>
          <w:color w:val="000000"/>
          <w:shd w:val="clear" w:color="auto" w:fill="EFEFF5"/>
        </w:rPr>
      </w:pPr>
      <w:ins w:id="829" w:author="Nicholas, Nick" w:date="2013-02-26T12:26:00Z">
        <w:r w:rsidRPr="00DB190B">
          <w:rPr>
            <w:rFonts w:ascii="Courier" w:eastAsiaTheme="minorHAnsi" w:hAnsi="Courier" w:cs="Courier"/>
            <w:color w:val="000000"/>
            <w:shd w:val="clear" w:color="auto" w:fill="EFEFF5"/>
          </w:rPr>
          <w:t xml:space="preserve">     &lt;gemq:isChildOf rdf:resource="</w:t>
        </w:r>
        <w:r w:rsidRPr="00DB190B">
          <w:rPr>
            <w:rFonts w:eastAsiaTheme="minorHAnsi"/>
            <w:i/>
          </w:rPr>
          <w:t>URI(Intermediate grouping n)</w:t>
        </w:r>
        <w:r w:rsidRPr="00DB190B">
          <w:rPr>
            <w:rFonts w:ascii="Courier" w:eastAsiaTheme="minorHAnsi" w:hAnsi="Courier" w:cs="Courier"/>
            <w:color w:val="000000"/>
            <w:shd w:val="clear" w:color="auto" w:fill="EFEFF5"/>
          </w:rPr>
          <w:t xml:space="preserve">"/&gt; </w:t>
        </w:r>
      </w:ins>
    </w:p>
    <w:p w14:paraId="26565295"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0" w:author="Nicholas, Nick" w:date="2013-02-26T12:26:00Z"/>
          <w:rFonts w:ascii="Courier" w:eastAsiaTheme="minorHAnsi" w:hAnsi="Courier" w:cs="Courier"/>
          <w:color w:val="000000"/>
          <w:shd w:val="clear" w:color="auto" w:fill="EFEFF5"/>
        </w:rPr>
      </w:pPr>
      <w:ins w:id="831" w:author="Nicholas, Nick" w:date="2013-02-26T12:26:00Z">
        <w:r w:rsidRPr="00DB190B">
          <w:rPr>
            <w:rFonts w:ascii="Courier" w:eastAsiaTheme="minorHAnsi" w:hAnsi="Courier" w:cs="Courier"/>
            <w:color w:val="000000"/>
            <w:shd w:val="clear" w:color="auto" w:fill="EFEFF5"/>
          </w:rPr>
          <w:t xml:space="preserve"> </w:t>
        </w:r>
      </w:ins>
    </w:p>
    <w:p w14:paraId="58AAD952" w14:textId="77777777" w:rsidR="00ED7DAC" w:rsidRPr="00DB190B" w:rsidRDefault="00ED7DAC" w:rsidP="00ED7DAC">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2" w:author="Nicholas, Nick" w:date="2013-02-26T12:26:00Z"/>
          <w:rFonts w:ascii="Courier" w:eastAsiaTheme="minorHAnsi" w:hAnsi="Courier" w:cs="Courier"/>
          <w:shd w:val="clear" w:color="auto" w:fill="FFFFFF"/>
        </w:rPr>
      </w:pPr>
      <w:ins w:id="833" w:author="Nicholas, Nick" w:date="2013-02-26T12:26:00Z">
        <w:r w:rsidRPr="00DB190B">
          <w:rPr>
            <w:rFonts w:ascii="Courier" w:eastAsiaTheme="minorHAnsi" w:hAnsi="Courier" w:cs="Courier"/>
            <w:color w:val="000000"/>
            <w:shd w:val="clear" w:color="auto" w:fill="FFFFFF"/>
          </w:rPr>
          <w:t xml:space="preserve">     </w:t>
        </w:r>
        <w:r w:rsidRPr="00DB190B">
          <w:rPr>
            <w:rFonts w:eastAsiaTheme="minorHAnsi"/>
            <w:i/>
          </w:rPr>
          <w:t>&lt;!-- ordering is significant in JSON (Manifest) --&gt;</w:t>
        </w:r>
      </w:ins>
    </w:p>
    <w:p w14:paraId="2D600BA9"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4" w:author="Nicholas, Nick" w:date="2013-02-26T12:26:00Z"/>
          <w:rFonts w:ascii="Courier" w:eastAsiaTheme="minorHAnsi" w:hAnsi="Courier" w:cs="Courier"/>
          <w:color w:val="000000"/>
          <w:shd w:val="clear" w:color="auto" w:fill="EFEFF5"/>
        </w:rPr>
      </w:pPr>
      <w:ins w:id="835" w:author="Nicholas, Nick" w:date="2013-02-26T12:26:00Z">
        <w:r w:rsidRPr="00DB190B">
          <w:rPr>
            <w:rFonts w:ascii="Courier" w:eastAsiaTheme="minorHAnsi" w:hAnsi="Courier" w:cs="Courier"/>
            <w:color w:val="000000"/>
            <w:shd w:val="clear" w:color="auto" w:fill="EFEFF5"/>
          </w:rPr>
          <w:t xml:space="preserve">     &lt;gemq:hasChild rdf:resource="</w:t>
        </w:r>
        <w:r w:rsidRPr="00DB190B">
          <w:rPr>
            <w:rFonts w:eastAsiaTheme="minorHAnsi"/>
            <w:i/>
          </w:rPr>
          <w:t>URI(</w:t>
        </w:r>
      </w:ins>
      <w:ins w:id="836" w:author="Nicholas, Nick" w:date="2013-02-26T12:32:00Z">
        <w:r w:rsidR="00BC5F66">
          <w:rPr>
            <w:rFonts w:eastAsiaTheme="minorHAnsi"/>
            <w:i/>
          </w:rPr>
          <w:t>Content Description</w:t>
        </w:r>
      </w:ins>
      <w:ins w:id="837" w:author="Nicholas, Nick" w:date="2013-02-26T12:26:00Z">
        <w:r w:rsidRPr="00DB190B">
          <w:rPr>
            <w:rFonts w:eastAsiaTheme="minorHAnsi"/>
            <w:i/>
          </w:rPr>
          <w:t xml:space="preserve"> 1)</w:t>
        </w:r>
        <w:r w:rsidRPr="00DB190B">
          <w:rPr>
            <w:rFonts w:ascii="Courier" w:eastAsiaTheme="minorHAnsi" w:hAnsi="Courier" w:cs="Courier"/>
            <w:color w:val="000000"/>
            <w:shd w:val="clear" w:color="auto" w:fill="EFEFF5"/>
          </w:rPr>
          <w:t xml:space="preserve">"/&gt; </w:t>
        </w:r>
      </w:ins>
    </w:p>
    <w:p w14:paraId="58AC294F"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8" w:author="Nicholas, Nick" w:date="2013-02-26T12:26:00Z"/>
          <w:rFonts w:ascii="Courier" w:eastAsiaTheme="minorHAnsi" w:hAnsi="Courier" w:cs="Courier"/>
          <w:color w:val="000000"/>
          <w:shd w:val="clear" w:color="auto" w:fill="EFEFF5"/>
        </w:rPr>
      </w:pPr>
      <w:ins w:id="839" w:author="Nicholas, Nick" w:date="2013-02-26T12:26:00Z">
        <w:r w:rsidRPr="00DB190B">
          <w:rPr>
            <w:rFonts w:ascii="Courier" w:eastAsiaTheme="minorHAnsi" w:hAnsi="Courier" w:cs="Courier"/>
            <w:color w:val="000000"/>
            <w:shd w:val="clear" w:color="auto" w:fill="EFEFF5"/>
          </w:rPr>
          <w:t xml:space="preserve">          ... </w:t>
        </w:r>
      </w:ins>
    </w:p>
    <w:p w14:paraId="5FB9B083" w14:textId="77777777" w:rsidR="00ED7DAC" w:rsidRPr="00DB190B"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0" w:author="Nicholas, Nick" w:date="2013-02-26T12:26:00Z"/>
          <w:rFonts w:ascii="Courier" w:eastAsiaTheme="minorHAnsi" w:hAnsi="Courier" w:cs="Courier"/>
          <w:color w:val="000000"/>
          <w:shd w:val="clear" w:color="auto" w:fill="EFEFF5"/>
        </w:rPr>
      </w:pPr>
      <w:ins w:id="841" w:author="Nicholas, Nick" w:date="2013-02-26T12:26:00Z">
        <w:r w:rsidRPr="00DB190B">
          <w:rPr>
            <w:rFonts w:ascii="Courier" w:eastAsiaTheme="minorHAnsi" w:hAnsi="Courier" w:cs="Courier"/>
            <w:color w:val="000000"/>
            <w:shd w:val="clear" w:color="auto" w:fill="EFEFF5"/>
          </w:rPr>
          <w:t xml:space="preserve">     &lt;gemq:hasChild rdf:resource="</w:t>
        </w:r>
        <w:r w:rsidRPr="00DB190B">
          <w:rPr>
            <w:rFonts w:eastAsiaTheme="minorHAnsi"/>
            <w:i/>
          </w:rPr>
          <w:t>URI(</w:t>
        </w:r>
      </w:ins>
      <w:ins w:id="842" w:author="Nicholas, Nick" w:date="2013-02-26T12:32:00Z">
        <w:r w:rsidR="00BC5F66">
          <w:rPr>
            <w:rFonts w:eastAsiaTheme="minorHAnsi"/>
            <w:i/>
          </w:rPr>
          <w:t>Content Description</w:t>
        </w:r>
        <w:r w:rsidR="00BC5F66" w:rsidRPr="00DB190B">
          <w:rPr>
            <w:rFonts w:eastAsiaTheme="minorHAnsi"/>
            <w:i/>
          </w:rPr>
          <w:t xml:space="preserve"> </w:t>
        </w:r>
      </w:ins>
      <w:ins w:id="843" w:author="Nicholas, Nick" w:date="2013-02-26T12:26:00Z">
        <w:r w:rsidRPr="00DB190B">
          <w:rPr>
            <w:rFonts w:eastAsiaTheme="minorHAnsi"/>
            <w:i/>
          </w:rPr>
          <w:t>n)</w:t>
        </w:r>
        <w:r w:rsidRPr="00DB190B">
          <w:rPr>
            <w:rFonts w:ascii="Courier" w:eastAsiaTheme="minorHAnsi" w:hAnsi="Courier" w:cs="Courier"/>
            <w:color w:val="000000"/>
            <w:shd w:val="clear" w:color="auto" w:fill="EFEFF5"/>
          </w:rPr>
          <w:t xml:space="preserve">"/&gt;  </w:t>
        </w:r>
      </w:ins>
    </w:p>
    <w:p w14:paraId="71B5723F" w14:textId="77777777" w:rsidR="00ED7DAC" w:rsidRPr="00EE0B2F"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4" w:author="Nicholas, Nick" w:date="2013-02-26T12:26:00Z"/>
          <w:rFonts w:ascii="Courier" w:eastAsiaTheme="minorHAnsi" w:hAnsi="Courier" w:cs="Courier"/>
          <w:color w:val="000000"/>
          <w:shd w:val="clear" w:color="auto" w:fill="EFEFF5"/>
        </w:rPr>
      </w:pPr>
      <w:ins w:id="845" w:author="Nicholas, Nick" w:date="2013-02-26T12:26:00Z">
        <w:r w:rsidRPr="00EE0B2F">
          <w:rPr>
            <w:rFonts w:ascii="Courier" w:eastAsiaTheme="minorHAnsi" w:hAnsi="Courier" w:cs="Courier"/>
            <w:color w:val="000000"/>
            <w:shd w:val="clear" w:color="auto" w:fill="EFEFF5"/>
          </w:rPr>
          <w:t xml:space="preserve">   &lt;/asn:Statement&gt; </w:t>
        </w:r>
      </w:ins>
    </w:p>
    <w:p w14:paraId="58ECC0DD" w14:textId="77777777" w:rsidR="00ED7DAC" w:rsidRPr="00EE0B2F" w:rsidRDefault="00ED7DAC" w:rsidP="00E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6" w:author="Nicholas, Nick" w:date="2013-02-26T12:26:00Z"/>
          <w:rFonts w:ascii="Courier" w:eastAsiaTheme="minorHAnsi" w:hAnsi="Courier" w:cs="Courier"/>
          <w:color w:val="000000"/>
          <w:shd w:val="clear" w:color="auto" w:fill="EFEFF5"/>
        </w:rPr>
      </w:pPr>
      <w:ins w:id="847" w:author="Nicholas, Nick" w:date="2013-02-26T12:26:00Z">
        <w:r w:rsidRPr="00EE0B2F">
          <w:rPr>
            <w:rFonts w:ascii="Courier" w:eastAsiaTheme="minorHAnsi" w:hAnsi="Courier" w:cs="Courier"/>
            <w:color w:val="000000"/>
            <w:shd w:val="clear" w:color="auto" w:fill="EFEFF5"/>
          </w:rPr>
          <w:t>&lt;/rdf:RDF&gt;</w:t>
        </w:r>
      </w:ins>
    </w:p>
    <w:p w14:paraId="0DAFC05F" w14:textId="77777777" w:rsidR="00F845FE" w:rsidRDefault="00F845FE" w:rsidP="00A93B5A">
      <w:pPr>
        <w:pStyle w:val="Heading4"/>
        <w:rPr>
          <w:ins w:id="848" w:author="Nicholas, Nick" w:date="2013-02-26T12:24:00Z"/>
          <w:rFonts w:eastAsiaTheme="minorHAnsi"/>
          <w:shd w:val="clear" w:color="auto" w:fill="FFFFFF"/>
        </w:rPr>
      </w:pPr>
      <w:ins w:id="849" w:author="Nicholas, Nick" w:date="2013-02-26T12:25:00Z">
        <w:r>
          <w:rPr>
            <w:rFonts w:eastAsiaTheme="minorHAnsi"/>
            <w:shd w:val="clear" w:color="auto" w:fill="FFFFFF"/>
          </w:rPr>
          <w:t xml:space="preserve">BoS </w:t>
        </w:r>
      </w:ins>
      <w:ins w:id="850" w:author="Nicholas, Nick" w:date="2013-02-26T12:24:00Z">
        <w:r>
          <w:rPr>
            <w:rFonts w:eastAsiaTheme="minorHAnsi"/>
            <w:shd w:val="clear" w:color="auto" w:fill="FFFFFF"/>
          </w:rPr>
          <w:t>NSW Content Descriptions</w:t>
        </w:r>
      </w:ins>
    </w:p>
    <w:p w14:paraId="2A73A713" w14:textId="77777777" w:rsidR="000B52A0" w:rsidRPr="00B26DE0" w:rsidRDefault="000B52A0" w:rsidP="000B52A0">
      <w:pPr>
        <w:rPr>
          <w:ins w:id="851" w:author="Nicholas, Nick" w:date="2013-02-26T14:24:00Z"/>
          <w:rFonts w:eastAsiaTheme="minorHAnsi"/>
        </w:rPr>
      </w:pPr>
      <w:ins w:id="852" w:author="Nicholas, Nick" w:date="2013-02-26T14:25:00Z">
        <w:r>
          <w:rPr>
            <w:rFonts w:eastAsiaTheme="minorHAnsi"/>
          </w:rPr>
          <w:t>BoS NSW</w:t>
        </w:r>
      </w:ins>
      <w:ins w:id="853" w:author="Nicholas, Nick" w:date="2013-02-26T14:24:00Z">
        <w:r>
          <w:rPr>
            <w:rFonts w:eastAsiaTheme="minorHAnsi"/>
          </w:rPr>
          <w:t xml:space="preserve"> content descriptions are provided independently of the Australian Curriculum. </w:t>
        </w:r>
      </w:ins>
      <w:ins w:id="854" w:author="Nicholas, Nick" w:date="2013-02-26T14:25:00Z">
        <w:r>
          <w:rPr>
            <w:rFonts w:eastAsiaTheme="minorHAnsi"/>
          </w:rPr>
          <w:t>BoS NSW content descriptions do not have public codes of their own.</w:t>
        </w:r>
      </w:ins>
    </w:p>
    <w:p w14:paraId="31DD3DF9" w14:textId="77777777" w:rsidR="00933AF6" w:rsidRPr="00EE0B2F"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5" w:author="Nicholas, Nick" w:date="2013-02-26T14:25:00Z"/>
          <w:rFonts w:ascii="Courier" w:eastAsiaTheme="minorHAnsi" w:hAnsi="Courier" w:cs="Courier"/>
          <w:color w:val="000000"/>
          <w:shd w:val="clear" w:color="auto" w:fill="EFEFF5"/>
        </w:rPr>
      </w:pPr>
      <w:ins w:id="856" w:author="Nicholas, Nick" w:date="2013-02-26T14:25:00Z">
        <w:r w:rsidRPr="00EE0B2F">
          <w:rPr>
            <w:rFonts w:ascii="Courier" w:eastAsiaTheme="minorHAnsi" w:hAnsi="Courier" w:cs="Courier"/>
            <w:color w:val="000000"/>
            <w:shd w:val="clear" w:color="auto" w:fill="EFEFF5"/>
          </w:rPr>
          <w:t xml:space="preserve">&lt;rdf:RDF xmlns:rdf="http://www.w3.org/1999/02/22-rdf-syntax-ns#"   xmlns:dc="http://purl.org/dc/elements/1.1/"    xmlns:gemq="http://purl.org/gem/qualifiers/"   xmlns:asn="http://purl.org/ASN/schema/core/"   xmlns:loc="http://www.loc.gov/loc.terms/relators/"   xmlns:dcterms="http://purl.org/dc/terms/"   xmlns:foaf="http://xmlns.com/foaf/0.1/"   xmlns:rdfs="http://www.w3.org/2000/01/rdf-schema#"&gt; </w:t>
        </w:r>
      </w:ins>
    </w:p>
    <w:p w14:paraId="0F9F4A88" w14:textId="77777777" w:rsidR="00933AF6" w:rsidRPr="00EE0B2F"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7" w:author="Nicholas, Nick" w:date="2013-02-26T14:25:00Z"/>
          <w:rFonts w:ascii="Courier" w:eastAsiaTheme="minorHAnsi" w:hAnsi="Courier" w:cs="Courier"/>
          <w:color w:val="000000"/>
          <w:shd w:val="clear" w:color="auto" w:fill="EFEFF5"/>
        </w:rPr>
      </w:pPr>
      <w:ins w:id="858" w:author="Nicholas, Nick" w:date="2013-02-26T14:25:00Z">
        <w:r w:rsidRPr="00EE0B2F">
          <w:rPr>
            <w:rFonts w:ascii="Courier" w:eastAsiaTheme="minorHAnsi" w:hAnsi="Courier" w:cs="Courier"/>
            <w:color w:val="000000"/>
            <w:shd w:val="clear" w:color="auto" w:fill="EFEFF5"/>
          </w:rPr>
          <w:t xml:space="preserve">  &lt;asn:Statement rdf:about="</w:t>
        </w:r>
        <w:r w:rsidRPr="00B23C7C">
          <w:rPr>
            <w:rFonts w:eastAsiaTheme="minorHAnsi"/>
            <w:i/>
          </w:rPr>
          <w:t>URI(Content Description id)</w:t>
        </w:r>
        <w:r w:rsidRPr="00EE0B2F">
          <w:rPr>
            <w:rFonts w:ascii="Courier" w:eastAsiaTheme="minorHAnsi" w:hAnsi="Courier" w:cs="Courier"/>
            <w:color w:val="000000"/>
            <w:shd w:val="clear" w:color="auto" w:fill="EFEFF5"/>
          </w:rPr>
          <w:t xml:space="preserve">"&gt; </w:t>
        </w:r>
      </w:ins>
    </w:p>
    <w:p w14:paraId="6CFB0B69" w14:textId="77777777" w:rsidR="00933AF6" w:rsidRPr="00B22FE5" w:rsidRDefault="00933AF6" w:rsidP="00933AF6">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9" w:author="Nicholas, Nick" w:date="2013-02-26T14:25:00Z"/>
          <w:rFonts w:ascii="Courier" w:eastAsiaTheme="minorHAnsi" w:hAnsi="Courier" w:cs="Courier"/>
          <w:color w:val="000000"/>
          <w:shd w:val="clear" w:color="auto" w:fill="FFFFFF"/>
        </w:rPr>
      </w:pPr>
      <w:ins w:id="860" w:author="Nicholas, Nick" w:date="2013-02-26T14:25:00Z">
        <w:r w:rsidRPr="00B22FE5">
          <w:rPr>
            <w:rFonts w:ascii="Courier" w:eastAsiaTheme="minorHAnsi" w:hAnsi="Courier" w:cs="Courier"/>
            <w:color w:val="000000"/>
            <w:shd w:val="clear" w:color="auto" w:fill="FFFFFF"/>
          </w:rPr>
          <w:t xml:space="preserve">     &lt;</w:t>
        </w:r>
        <w:r>
          <w:rPr>
            <w:rFonts w:ascii="Courier" w:eastAsiaTheme="minorHAnsi" w:hAnsi="Courier" w:cs="Courier"/>
            <w:color w:val="000000"/>
            <w:shd w:val="clear" w:color="auto" w:fill="FFFFFF"/>
          </w:rPr>
          <w:t>dcterms</w:t>
        </w:r>
        <w:r w:rsidRPr="00B22FE5">
          <w:rPr>
            <w:rFonts w:ascii="Courier" w:eastAsiaTheme="minorHAnsi" w:hAnsi="Courier" w:cs="Courier"/>
            <w:color w:val="000000"/>
            <w:shd w:val="clear" w:color="auto" w:fill="FFFFFF"/>
          </w:rPr>
          <w:t>:isPartOf rdf:resource="</w:t>
        </w:r>
        <w:r w:rsidRPr="00B22FE5">
          <w:rPr>
            <w:rFonts w:eastAsiaTheme="minorHAnsi"/>
            <w:i/>
          </w:rPr>
          <w:t>URI(Curriculum Document)</w:t>
        </w:r>
        <w:r w:rsidRPr="00B22FE5">
          <w:rPr>
            <w:rFonts w:ascii="Courier" w:eastAsiaTheme="minorHAnsi" w:hAnsi="Courier" w:cs="Courier"/>
            <w:color w:val="000000"/>
            <w:shd w:val="clear" w:color="auto" w:fill="FFFFFF"/>
          </w:rPr>
          <w:t>"&gt;</w:t>
        </w:r>
      </w:ins>
    </w:p>
    <w:p w14:paraId="75F1AA56"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1" w:author="Nicholas, Nick" w:date="2013-02-26T14:25:00Z"/>
          <w:rFonts w:ascii="Courier" w:eastAsiaTheme="minorHAnsi" w:hAnsi="Courier" w:cs="Courier"/>
          <w:color w:val="000000"/>
          <w:shd w:val="clear" w:color="auto" w:fill="EFEFF5"/>
        </w:rPr>
      </w:pPr>
      <w:ins w:id="862" w:author="Nicholas, Nick" w:date="2013-02-26T14:25:00Z">
        <w:r w:rsidRPr="00EE0B2F">
          <w:rPr>
            <w:rFonts w:ascii="Courier" w:eastAsiaTheme="minorHAnsi" w:hAnsi="Courier" w:cs="Courier"/>
            <w:color w:val="000000"/>
            <w:shd w:val="clear" w:color="auto" w:fill="EFEFF5"/>
          </w:rPr>
          <w:t xml:space="preserve">     </w:t>
        </w:r>
        <w:r w:rsidRPr="00DB190B">
          <w:rPr>
            <w:rFonts w:ascii="Courier" w:eastAsiaTheme="minorHAnsi" w:hAnsi="Courier" w:cs="Courier"/>
            <w:color w:val="000000"/>
            <w:shd w:val="clear" w:color="auto" w:fill="EFEFF5"/>
          </w:rPr>
          <w:t xml:space="preserve">&lt;asn:authorityStatus rdf:resource="http://purl.org/ASN/scheme/ASNAuthorityStatus/Original"/&gt; </w:t>
        </w:r>
      </w:ins>
    </w:p>
    <w:p w14:paraId="5320945C" w14:textId="77777777" w:rsidR="00933AF6" w:rsidRPr="00DB190B" w:rsidRDefault="00933AF6" w:rsidP="00933AF6">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3" w:author="Nicholas, Nick" w:date="2013-02-26T14:25:00Z"/>
          <w:rFonts w:ascii="Courier" w:eastAsiaTheme="minorHAnsi" w:hAnsi="Courier" w:cs="Courier"/>
          <w:color w:val="000000"/>
          <w:shd w:val="clear" w:color="auto" w:fill="FFFFFF"/>
        </w:rPr>
      </w:pPr>
      <w:ins w:id="864" w:author="Nicholas, Nick" w:date="2013-02-26T14:25:00Z">
        <w:r w:rsidRPr="00DB190B">
          <w:rPr>
            <w:rFonts w:ascii="Courier" w:eastAsiaTheme="minorHAnsi" w:hAnsi="Courier" w:cs="Courier"/>
            <w:color w:val="000000"/>
            <w:shd w:val="clear" w:color="auto" w:fill="FFFFFF"/>
          </w:rPr>
          <w:t xml:space="preserve">     </w:t>
        </w:r>
        <w:r w:rsidRPr="00DB190B">
          <w:rPr>
            <w:rFonts w:eastAsiaTheme="minorHAnsi"/>
            <w:i/>
          </w:rPr>
          <w:t>&lt;!—Authority Status “derived” is used by third parties --&gt;</w:t>
        </w:r>
        <w:r w:rsidRPr="00DB190B">
          <w:rPr>
            <w:rFonts w:ascii="Courier" w:eastAsiaTheme="minorHAnsi" w:hAnsi="Courier" w:cs="Courier"/>
            <w:color w:val="000000"/>
            <w:shd w:val="clear" w:color="auto" w:fill="FFFFFF"/>
          </w:rPr>
          <w:t xml:space="preserve"> </w:t>
        </w:r>
      </w:ins>
    </w:p>
    <w:p w14:paraId="23E875A6" w14:textId="77777777" w:rsidR="00933AF6" w:rsidRPr="008551B9"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5" w:author="Nicholas, Nick" w:date="2013-02-26T14:25:00Z"/>
          <w:rFonts w:ascii="Courier" w:eastAsiaTheme="minorHAnsi" w:hAnsi="Courier" w:cs="Courier"/>
          <w:color w:val="000000"/>
          <w:shd w:val="clear" w:color="auto" w:fill="EFEFF5"/>
        </w:rPr>
      </w:pPr>
      <w:ins w:id="866" w:author="Nicholas, Nick" w:date="2013-02-26T14:25:00Z">
        <w:r w:rsidRPr="008551B9">
          <w:rPr>
            <w:rFonts w:ascii="Courier" w:eastAsiaTheme="minorHAnsi" w:hAnsi="Courier" w:cs="Courier"/>
            <w:color w:val="000000"/>
            <w:shd w:val="clear" w:color="auto" w:fill="EFEFF5"/>
          </w:rPr>
          <w:t xml:space="preserve">     &lt;dc:modified&gt;</w:t>
        </w:r>
        <w:r w:rsidRPr="008551B9">
          <w:rPr>
            <w:rFonts w:eastAsiaTheme="minorHAnsi"/>
            <w:i/>
          </w:rPr>
          <w:t>DATE(Content Description changed)</w:t>
        </w:r>
        <w:r w:rsidRPr="008551B9">
          <w:rPr>
            <w:rFonts w:ascii="Courier" w:eastAsiaTheme="minorHAnsi" w:hAnsi="Courier" w:cs="Courier"/>
            <w:color w:val="000000"/>
            <w:shd w:val="clear" w:color="auto" w:fill="EFEFF5"/>
          </w:rPr>
          <w:t xml:space="preserve">&lt;/dc:modified&gt; </w:t>
        </w:r>
      </w:ins>
    </w:p>
    <w:p w14:paraId="27F62E2F"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7" w:author="Nicholas, Nick" w:date="2013-02-26T14:25:00Z"/>
          <w:rFonts w:ascii="Courier" w:eastAsiaTheme="minorHAnsi" w:hAnsi="Courier" w:cs="Courier"/>
          <w:color w:val="000000"/>
          <w:shd w:val="clear" w:color="auto" w:fill="EFEFF5"/>
        </w:rPr>
      </w:pPr>
      <w:ins w:id="868" w:author="Nicholas, Nick" w:date="2013-02-26T14:25:00Z">
        <w:r w:rsidRPr="00DB190B">
          <w:rPr>
            <w:rFonts w:ascii="Courier" w:eastAsiaTheme="minorHAnsi" w:hAnsi="Courier" w:cs="Courier"/>
            <w:color w:val="000000"/>
            <w:shd w:val="clear" w:color="auto" w:fill="EFEFF5"/>
          </w:rPr>
          <w:t xml:space="preserve">     &lt;asn:indexingStatus rdf:resource="</w:t>
        </w:r>
      </w:ins>
      <w:ins w:id="869" w:author="Nicholas, Nick" w:date="2013-02-26T14:39:00Z">
        <w:r w:rsidR="00E1651C" w:rsidRPr="00E1651C">
          <w:rPr>
            <w:rFonts w:eastAsiaTheme="minorHAnsi"/>
            <w:i/>
          </w:rPr>
          <w:t xml:space="preserve"> </w:t>
        </w:r>
        <w:r w:rsidR="00E1651C" w:rsidRPr="00B23C7C">
          <w:rPr>
            <w:rFonts w:eastAsiaTheme="minorHAnsi"/>
            <w:i/>
          </w:rPr>
          <w:t>URI(</w:t>
        </w:r>
        <w:r w:rsidR="00E1651C">
          <w:rPr>
            <w:rFonts w:eastAsiaTheme="minorHAnsi"/>
            <w:i/>
          </w:rPr>
          <w:t xml:space="preserve">Value of </w:t>
        </w:r>
        <w:r w:rsidR="00E1651C" w:rsidRPr="00DB190B">
          <w:rPr>
            <w:rFonts w:ascii="Courier" w:eastAsiaTheme="minorHAnsi" w:hAnsi="Courier" w:cs="Courier"/>
            <w:color w:val="000000"/>
            <w:shd w:val="clear" w:color="auto" w:fill="EFEFF5"/>
          </w:rPr>
          <w:t>http://purl.org/ASN/scheme/ASNIndexingStatus/</w:t>
        </w:r>
        <w:r w:rsidR="00E1651C" w:rsidRPr="00B23C7C">
          <w:rPr>
            <w:rFonts w:eastAsiaTheme="minorHAnsi"/>
            <w:i/>
          </w:rPr>
          <w:t>)</w:t>
        </w:r>
      </w:ins>
      <w:ins w:id="870" w:author="Nicholas, Nick" w:date="2013-02-26T14:25:00Z">
        <w:r w:rsidRPr="00DB190B">
          <w:rPr>
            <w:rFonts w:ascii="Courier" w:eastAsiaTheme="minorHAnsi" w:hAnsi="Courier" w:cs="Courier"/>
            <w:color w:val="000000"/>
            <w:shd w:val="clear" w:color="auto" w:fill="EFEFF5"/>
          </w:rPr>
          <w:t xml:space="preserve">" /&gt; </w:t>
        </w:r>
      </w:ins>
    </w:p>
    <w:p w14:paraId="2A56827D"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1" w:author="Nicholas, Nick" w:date="2013-02-26T14:25:00Z"/>
          <w:rFonts w:ascii="Courier" w:eastAsiaTheme="minorHAnsi" w:hAnsi="Courier" w:cs="Courier"/>
          <w:color w:val="000000"/>
          <w:shd w:val="clear" w:color="auto" w:fill="EFEFF5"/>
        </w:rPr>
      </w:pPr>
      <w:ins w:id="872" w:author="Nicholas, Nick" w:date="2013-02-26T14:25:00Z">
        <w:r w:rsidRPr="00DB190B">
          <w:rPr>
            <w:rFonts w:ascii="Courier" w:eastAsiaTheme="minorHAnsi" w:hAnsi="Courier" w:cs="Courier"/>
            <w:color w:val="000000"/>
            <w:shd w:val="clear" w:color="auto" w:fill="EFEFF5"/>
          </w:rPr>
          <w:t xml:space="preserve">     </w:t>
        </w:r>
        <w:r w:rsidRPr="00DB190B">
          <w:rPr>
            <w:rFonts w:eastAsiaTheme="minorHAnsi"/>
            <w:i/>
          </w:rPr>
          <w:t xml:space="preserve">&lt;!-- Only index </w:t>
        </w:r>
        <w:r>
          <w:rPr>
            <w:rFonts w:eastAsiaTheme="minorHAnsi"/>
            <w:i/>
          </w:rPr>
          <w:t>statements associated with resource discovery</w:t>
        </w:r>
        <w:r w:rsidRPr="00170AA0">
          <w:rPr>
            <w:rFonts w:eastAsiaTheme="minorHAnsi"/>
            <w:i/>
          </w:rPr>
          <w:t xml:space="preserve"> </w:t>
        </w:r>
        <w:r w:rsidRPr="00DB190B">
          <w:rPr>
            <w:rFonts w:eastAsiaTheme="minorHAnsi"/>
            <w:i/>
          </w:rPr>
          <w:t>--&gt;</w:t>
        </w:r>
        <w:r w:rsidRPr="00DB190B">
          <w:rPr>
            <w:rFonts w:ascii="Courier" w:eastAsiaTheme="minorHAnsi" w:hAnsi="Courier" w:cs="Courier"/>
            <w:color w:val="000000"/>
            <w:shd w:val="clear" w:color="auto" w:fill="EFEFF5"/>
          </w:rPr>
          <w:t xml:space="preserve"> </w:t>
        </w:r>
      </w:ins>
    </w:p>
    <w:p w14:paraId="53D8BED7"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3" w:author="Nicholas, Nick" w:date="2013-02-26T14:25:00Z"/>
          <w:rFonts w:ascii="Courier" w:eastAsiaTheme="minorHAnsi" w:hAnsi="Courier" w:cs="Courier"/>
          <w:color w:val="000000"/>
          <w:shd w:val="clear" w:color="auto" w:fill="EFEFF5"/>
        </w:rPr>
      </w:pPr>
      <w:ins w:id="874" w:author="Nicholas, Nick" w:date="2013-02-26T14:25:00Z">
        <w:r w:rsidRPr="00DB190B">
          <w:rPr>
            <w:rFonts w:ascii="Courier" w:eastAsiaTheme="minorHAnsi" w:hAnsi="Courier" w:cs="Courier"/>
            <w:color w:val="000000"/>
            <w:shd w:val="clear" w:color="auto" w:fill="EFEFF5"/>
          </w:rPr>
          <w:t xml:space="preserve">     &lt;asn:statementLabel xml:lang="en-AU"&gt;ContentDescription&lt;/asn:statementLabel&gt; </w:t>
        </w:r>
      </w:ins>
    </w:p>
    <w:p w14:paraId="3D1E183F" w14:textId="77777777" w:rsidR="00A918BD" w:rsidRPr="00DB190B" w:rsidRDefault="00933AF6" w:rsidP="00A91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5" w:author="Nicholas, Nick" w:date="2013-02-26T14:26:00Z"/>
          <w:rFonts w:ascii="Courier" w:eastAsiaTheme="minorHAnsi" w:hAnsi="Courier" w:cs="Courier"/>
          <w:color w:val="000000"/>
          <w:shd w:val="clear" w:color="auto" w:fill="EFEFF5"/>
        </w:rPr>
      </w:pPr>
      <w:ins w:id="876" w:author="Nicholas, Nick" w:date="2013-02-26T14:25:00Z">
        <w:r w:rsidRPr="00B61FD6">
          <w:rPr>
            <w:rFonts w:ascii="Courier" w:eastAsiaTheme="minorHAnsi" w:hAnsi="Courier" w:cs="Courier"/>
            <w:color w:val="000000"/>
            <w:shd w:val="clear" w:color="auto" w:fill="EFEFF5"/>
          </w:rPr>
          <w:t xml:space="preserve">    </w:t>
        </w:r>
      </w:ins>
      <w:ins w:id="877" w:author="Nicholas, Nick" w:date="2013-02-26T14:26:00Z">
        <w:r w:rsidR="00A918BD">
          <w:rPr>
            <w:rFonts w:ascii="Courier" w:eastAsiaTheme="minorHAnsi" w:hAnsi="Courier" w:cs="Courier"/>
            <w:color w:val="000000"/>
            <w:shd w:val="clear" w:color="auto" w:fill="EFEFF5"/>
          </w:rPr>
          <w:t xml:space="preserve"> &lt;rdf:type rdf:resource="</w:t>
        </w:r>
      </w:ins>
      <w:ins w:id="878" w:author="Nicholas, Nick" w:date="2013-02-26T14:27:00Z">
        <w:r w:rsidR="00A918BD" w:rsidRPr="00A918BD">
          <w:rPr>
            <w:rFonts w:eastAsiaTheme="minorHAnsi"/>
            <w:i/>
          </w:rPr>
          <w:t xml:space="preserve"> </w:t>
        </w:r>
        <w:r w:rsidR="00A918BD" w:rsidRPr="00B23C7C">
          <w:rPr>
            <w:rFonts w:eastAsiaTheme="minorHAnsi"/>
            <w:i/>
          </w:rPr>
          <w:t>URI(</w:t>
        </w:r>
        <w:r w:rsidR="00A918BD">
          <w:rPr>
            <w:rFonts w:eastAsiaTheme="minorHAnsi"/>
            <w:i/>
          </w:rPr>
          <w:t xml:space="preserve">Type of </w:t>
        </w:r>
        <w:r w:rsidR="00A918BD" w:rsidRPr="00B23C7C">
          <w:rPr>
            <w:rFonts w:eastAsiaTheme="minorHAnsi"/>
            <w:i/>
          </w:rPr>
          <w:t>Content Description)</w:t>
        </w:r>
      </w:ins>
      <w:ins w:id="879" w:author="Nicholas, Nick" w:date="2013-02-26T14:26:00Z">
        <w:r w:rsidR="00A918BD">
          <w:rPr>
            <w:rFonts w:ascii="Courier" w:eastAsiaTheme="minorHAnsi" w:hAnsi="Courier" w:cs="Courier"/>
            <w:color w:val="000000"/>
            <w:shd w:val="clear" w:color="auto" w:fill="EFEFF5"/>
          </w:rPr>
          <w:t>"/&gt;</w:t>
        </w:r>
      </w:ins>
    </w:p>
    <w:p w14:paraId="4694F012" w14:textId="77777777" w:rsidR="00933AF6" w:rsidRPr="0023234D"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0" w:author="Nicholas, Nick" w:date="2013-02-26T14:25:00Z"/>
          <w:rFonts w:ascii="Courier" w:eastAsiaTheme="minorHAnsi" w:hAnsi="Courier" w:cs="Courier"/>
          <w:color w:val="000000"/>
          <w:highlight w:val="yellow"/>
          <w:shd w:val="clear" w:color="auto" w:fill="EFEFF5"/>
        </w:rPr>
      </w:pPr>
    </w:p>
    <w:p w14:paraId="5ACAAB71"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1" w:author="Nicholas, Nick" w:date="2013-02-26T14:25:00Z"/>
          <w:rFonts w:ascii="Courier" w:eastAsiaTheme="minorHAnsi" w:hAnsi="Courier" w:cs="Courier"/>
          <w:color w:val="000000"/>
          <w:shd w:val="clear" w:color="auto" w:fill="EFEFF5"/>
        </w:rPr>
      </w:pPr>
      <w:ins w:id="882" w:author="Nicholas, Nick" w:date="2013-02-26T14:25:00Z">
        <w:r w:rsidRPr="00DB190B">
          <w:rPr>
            <w:rFonts w:ascii="Courier" w:eastAsiaTheme="minorHAnsi" w:hAnsi="Courier" w:cs="Courier"/>
            <w:color w:val="000000"/>
            <w:shd w:val="clear" w:color="auto" w:fill="EFEFF5"/>
          </w:rPr>
          <w:t xml:space="preserve">     &lt;dc:description&gt;</w:t>
        </w:r>
        <w:r w:rsidRPr="00DB190B">
          <w:rPr>
            <w:rFonts w:eastAsiaTheme="minorHAnsi"/>
            <w:i/>
          </w:rPr>
          <w:t>TEXT(Content</w:t>
        </w:r>
        <w:r>
          <w:rPr>
            <w:rFonts w:eastAsiaTheme="minorHAnsi"/>
            <w:i/>
          </w:rPr>
          <w:t xml:space="preserve"> </w:t>
        </w:r>
        <w:r w:rsidRPr="00DB190B">
          <w:rPr>
            <w:rFonts w:eastAsiaTheme="minorHAnsi"/>
            <w:i/>
          </w:rPr>
          <w:t>Description</w:t>
        </w:r>
        <w:r>
          <w:rPr>
            <w:rFonts w:eastAsiaTheme="minorHAnsi"/>
            <w:i/>
          </w:rPr>
          <w:t xml:space="preserve"> </w:t>
        </w:r>
        <w:r w:rsidRPr="00DB190B">
          <w:rPr>
            <w:rFonts w:eastAsiaTheme="minorHAnsi"/>
            <w:i/>
          </w:rPr>
          <w:t>text)</w:t>
        </w:r>
        <w:r w:rsidRPr="00DB190B">
          <w:rPr>
            <w:rFonts w:ascii="Courier" w:eastAsiaTheme="minorHAnsi" w:hAnsi="Courier" w:cs="Courier"/>
            <w:color w:val="000000"/>
            <w:shd w:val="clear" w:color="auto" w:fill="EFEFF5"/>
          </w:rPr>
          <w:t xml:space="preserve">&lt;/dc:description&gt; </w:t>
        </w:r>
      </w:ins>
    </w:p>
    <w:p w14:paraId="2C200424" w14:textId="77777777" w:rsidR="00933AF6" w:rsidRPr="00DB190B" w:rsidRDefault="00933AF6" w:rsidP="00933AF6">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ins w:id="883" w:author="Nicholas, Nick" w:date="2013-02-26T14:25:00Z"/>
          <w:rFonts w:ascii="Courier" w:eastAsiaTheme="minorHAnsi" w:hAnsi="Courier" w:cs="Courier"/>
          <w:shd w:val="clear" w:color="auto" w:fill="FFFFFF"/>
        </w:rPr>
      </w:pPr>
      <w:ins w:id="884" w:author="Nicholas, Nick" w:date="2013-02-26T14:25:00Z">
        <w:r w:rsidRPr="00DB190B">
          <w:rPr>
            <w:rFonts w:ascii="Courier" w:eastAsiaTheme="minorHAnsi" w:hAnsi="Courier" w:cs="Courier"/>
            <w:shd w:val="clear" w:color="auto" w:fill="FFFFFF"/>
          </w:rPr>
          <w:t xml:space="preserve">     &lt;dc:subject rdf:resource="</w:t>
        </w:r>
        <w:r w:rsidRPr="00DB190B">
          <w:rPr>
            <w:rFonts w:eastAsiaTheme="minorHAnsi"/>
            <w:i/>
          </w:rPr>
          <w:t>URI(learning area, out of http://vocabulary.curriculum.edu.au/AUScurriculumStrand)</w:t>
        </w:r>
        <w:r w:rsidRPr="00DB190B">
          <w:rPr>
            <w:rFonts w:ascii="Courier" w:eastAsiaTheme="minorHAnsi" w:hAnsi="Courier" w:cs="Courier"/>
            <w:shd w:val="clear" w:color="auto" w:fill="FFFFFF"/>
          </w:rPr>
          <w:t xml:space="preserve">"/&gt; </w:t>
        </w:r>
      </w:ins>
    </w:p>
    <w:p w14:paraId="634B96BE" w14:textId="77777777" w:rsidR="00933AF6" w:rsidRPr="0023234D"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5" w:author="Nicholas, Nick" w:date="2013-02-26T14:25:00Z"/>
          <w:rFonts w:ascii="Courier" w:eastAsiaTheme="minorHAnsi" w:hAnsi="Courier" w:cs="Courier"/>
          <w:color w:val="000000"/>
          <w:highlight w:val="yellow"/>
          <w:shd w:val="clear" w:color="auto" w:fill="EFEFF5"/>
        </w:rPr>
      </w:pPr>
      <w:ins w:id="886" w:author="Nicholas, Nick" w:date="2013-02-26T14:25:00Z">
        <w:r w:rsidRPr="0023234D">
          <w:rPr>
            <w:rFonts w:ascii="Courier" w:eastAsiaTheme="minorHAnsi" w:hAnsi="Courier" w:cs="Courier"/>
            <w:color w:val="000000"/>
            <w:highlight w:val="yellow"/>
            <w:shd w:val="clear" w:color="auto" w:fill="EFEFF5"/>
          </w:rPr>
          <w:t xml:space="preserve"> </w:t>
        </w:r>
      </w:ins>
    </w:p>
    <w:p w14:paraId="65E2E3AB"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7" w:author="Nicholas, Nick" w:date="2013-02-26T14:25:00Z"/>
          <w:rFonts w:ascii="Courier" w:eastAsiaTheme="minorHAnsi" w:hAnsi="Courier" w:cs="Courier"/>
          <w:color w:val="000000"/>
          <w:shd w:val="clear" w:color="auto" w:fill="EFEFF5"/>
        </w:rPr>
      </w:pPr>
      <w:ins w:id="888" w:author="Nicholas, Nick" w:date="2013-02-26T14:25:00Z">
        <w:r w:rsidRPr="00DB190B">
          <w:rPr>
            <w:rFonts w:ascii="Courier" w:eastAsiaTheme="minorHAnsi" w:hAnsi="Courier" w:cs="Courier"/>
            <w:color w:val="000000"/>
            <w:shd w:val="clear" w:color="auto" w:fill="EFEFF5"/>
          </w:rPr>
          <w:t xml:space="preserve">     &lt;dc:rights&gt;</w:t>
        </w:r>
        <w:r w:rsidRPr="00DB190B">
          <w:rPr>
            <w:rFonts w:eastAsiaTheme="minorHAnsi"/>
            <w:i/>
          </w:rPr>
          <w:t>TEXT(rights)</w:t>
        </w:r>
        <w:r w:rsidRPr="00DB190B">
          <w:rPr>
            <w:rFonts w:ascii="Courier" w:eastAsiaTheme="minorHAnsi" w:hAnsi="Courier" w:cs="Courier"/>
            <w:color w:val="000000"/>
            <w:shd w:val="clear" w:color="auto" w:fill="EFEFF5"/>
          </w:rPr>
          <w:t xml:space="preserve">&lt;/dc:rights&gt; </w:t>
        </w:r>
      </w:ins>
    </w:p>
    <w:p w14:paraId="4C44FF7F"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9" w:author="Nicholas, Nick" w:date="2013-02-26T14:25:00Z"/>
          <w:rFonts w:ascii="Courier" w:eastAsiaTheme="minorHAnsi" w:hAnsi="Courier" w:cs="Courier"/>
          <w:color w:val="000000"/>
          <w:shd w:val="clear" w:color="auto" w:fill="EFEFF5"/>
        </w:rPr>
      </w:pPr>
      <w:ins w:id="890" w:author="Nicholas, Nick" w:date="2013-02-26T14:25:00Z">
        <w:r w:rsidRPr="00DB190B">
          <w:rPr>
            <w:rFonts w:ascii="Courier" w:eastAsiaTheme="minorHAnsi" w:hAnsi="Courier" w:cs="Courier"/>
            <w:color w:val="000000"/>
            <w:shd w:val="clear" w:color="auto" w:fill="EFEFF5"/>
          </w:rPr>
          <w:t xml:space="preserve">     &lt;dc:rightsHolder rdf:resource="</w:t>
        </w:r>
        <w:r w:rsidRPr="00584D5A">
          <w:rPr>
            <w:rFonts w:ascii="Courier" w:eastAsiaTheme="minorHAnsi" w:hAnsi="Courier" w:cs="Courier"/>
            <w:color w:val="000000"/>
            <w:shd w:val="clear" w:color="auto" w:fill="EFEFF5"/>
          </w:rPr>
          <w:t>http://</w:t>
        </w:r>
        <w:r w:rsidRPr="00584D5A">
          <w:rPr>
            <w:rFonts w:ascii="Courier" w:eastAsiaTheme="minorHAnsi" w:hAnsi="Courier" w:cs="Courier"/>
            <w:iCs/>
            <w:color w:val="000000"/>
            <w:shd w:val="clear" w:color="auto" w:fill="EFEFF5"/>
          </w:rPr>
          <w:t>www.boardofstudies.nsw.edu.au</w:t>
        </w:r>
        <w:r w:rsidRPr="00DB190B">
          <w:rPr>
            <w:rFonts w:ascii="Courier" w:eastAsiaTheme="minorHAnsi" w:hAnsi="Courier" w:cs="Courier"/>
            <w:color w:val="000000"/>
            <w:shd w:val="clear" w:color="auto" w:fill="EFEFF5"/>
          </w:rPr>
          <w:t xml:space="preserve">"/&gt; </w:t>
        </w:r>
      </w:ins>
    </w:p>
    <w:p w14:paraId="0E0A85F4"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1" w:author="Nicholas, Nick" w:date="2013-02-26T14:25:00Z"/>
          <w:rFonts w:ascii="Courier" w:eastAsiaTheme="minorHAnsi" w:hAnsi="Courier" w:cs="Courier"/>
          <w:color w:val="000000"/>
          <w:shd w:val="clear" w:color="auto" w:fill="EFEFF5"/>
        </w:rPr>
      </w:pPr>
      <w:ins w:id="892" w:author="Nicholas, Nick" w:date="2013-02-26T14:25:00Z">
        <w:r w:rsidRPr="00DB190B">
          <w:rPr>
            <w:rFonts w:ascii="Courier" w:eastAsiaTheme="minorHAnsi" w:hAnsi="Courier" w:cs="Courier"/>
            <w:color w:val="000000"/>
            <w:shd w:val="clear" w:color="auto" w:fill="EFEFF5"/>
          </w:rPr>
          <w:t xml:space="preserve"> </w:t>
        </w:r>
      </w:ins>
    </w:p>
    <w:p w14:paraId="44C19AD0"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3" w:author="Nicholas, Nick" w:date="2013-02-26T14:25:00Z"/>
          <w:rFonts w:ascii="Courier" w:eastAsiaTheme="minorHAnsi" w:hAnsi="Courier" w:cs="Courier"/>
          <w:color w:val="000000"/>
          <w:shd w:val="clear" w:color="auto" w:fill="EFEFF5"/>
        </w:rPr>
      </w:pPr>
      <w:ins w:id="894" w:author="Nicholas, Nick" w:date="2013-02-26T14:25:00Z">
        <w:r w:rsidRPr="00DB190B">
          <w:rPr>
            <w:rFonts w:ascii="Courier" w:eastAsiaTheme="minorHAnsi" w:hAnsi="Courier" w:cs="Courier"/>
            <w:color w:val="000000"/>
            <w:shd w:val="clear" w:color="auto" w:fill="EFEFF5"/>
          </w:rPr>
          <w:t xml:space="preserve">     &lt;dc:educationLevel rdf:resource="</w:t>
        </w:r>
        <w:r w:rsidRPr="00DB190B">
          <w:rPr>
            <w:rFonts w:eastAsiaTheme="minorHAnsi"/>
            <w:i/>
          </w:rPr>
          <w:t>URI(</w:t>
        </w:r>
      </w:ins>
      <w:ins w:id="895" w:author="Nicholas, Nick" w:date="2013-02-26T14:40:00Z">
        <w:r w:rsidR="00E1651C">
          <w:rPr>
            <w:rFonts w:eastAsiaTheme="minorHAnsi"/>
            <w:i/>
          </w:rPr>
          <w:t xml:space="preserve">first </w:t>
        </w:r>
      </w:ins>
      <w:ins w:id="896" w:author="Nicholas, Nick" w:date="2013-02-26T14:25:00Z">
        <w:r w:rsidRPr="00DB190B">
          <w:rPr>
            <w:rFonts w:eastAsiaTheme="minorHAnsi"/>
            <w:i/>
          </w:rPr>
          <w:t>year level out of http://vocabulary.curriculum.edu.au/)</w:t>
        </w:r>
        <w:r w:rsidRPr="00DB190B">
          <w:rPr>
            <w:rFonts w:ascii="Courier" w:eastAsiaTheme="minorHAnsi" w:hAnsi="Courier" w:cs="Courier"/>
            <w:color w:val="000000"/>
            <w:shd w:val="clear" w:color="auto" w:fill="EFEFF5"/>
          </w:rPr>
          <w:t xml:space="preserve">"/&gt; </w:t>
        </w:r>
      </w:ins>
    </w:p>
    <w:p w14:paraId="525CE7BE"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7" w:author="Nicholas, Nick" w:date="2013-02-26T14:40:00Z"/>
          <w:rFonts w:ascii="Courier" w:eastAsiaTheme="minorHAnsi" w:hAnsi="Courier" w:cs="Courier"/>
          <w:color w:val="000000"/>
          <w:shd w:val="clear" w:color="auto" w:fill="EFEFF5"/>
        </w:rPr>
      </w:pPr>
      <w:ins w:id="898" w:author="Nicholas, Nick" w:date="2013-02-26T14:40:00Z">
        <w:r w:rsidRPr="00DB190B">
          <w:rPr>
            <w:rFonts w:ascii="Courier" w:eastAsiaTheme="minorHAnsi" w:hAnsi="Courier" w:cs="Courier"/>
            <w:color w:val="000000"/>
            <w:shd w:val="clear" w:color="auto" w:fill="EFEFF5"/>
          </w:rPr>
          <w:t xml:space="preserve">     &lt;dc:educationLevel rdf:resource="</w:t>
        </w:r>
        <w:r w:rsidRPr="00DB190B">
          <w:rPr>
            <w:rFonts w:eastAsiaTheme="minorHAnsi"/>
            <w:i/>
          </w:rPr>
          <w:t>URI(</w:t>
        </w:r>
        <w:r>
          <w:rPr>
            <w:rFonts w:eastAsiaTheme="minorHAnsi"/>
            <w:i/>
          </w:rPr>
          <w:t xml:space="preserve">second </w:t>
        </w:r>
        <w:r w:rsidRPr="00DB190B">
          <w:rPr>
            <w:rFonts w:eastAsiaTheme="minorHAnsi"/>
            <w:i/>
          </w:rPr>
          <w:t>year level out of http://vocabulary.curriculum.edu.au/)</w:t>
        </w:r>
        <w:r w:rsidRPr="00DB190B">
          <w:rPr>
            <w:rFonts w:ascii="Courier" w:eastAsiaTheme="minorHAnsi" w:hAnsi="Courier" w:cs="Courier"/>
            <w:color w:val="000000"/>
            <w:shd w:val="clear" w:color="auto" w:fill="EFEFF5"/>
          </w:rPr>
          <w:t xml:space="preserve">"/&gt; </w:t>
        </w:r>
      </w:ins>
    </w:p>
    <w:p w14:paraId="5133371E" w14:textId="77777777" w:rsidR="00933AF6" w:rsidRPr="0023234D"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9" w:author="Nicholas, Nick" w:date="2013-02-26T14:25:00Z"/>
          <w:rFonts w:ascii="Courier" w:eastAsiaTheme="minorHAnsi" w:hAnsi="Courier" w:cs="Courier"/>
          <w:color w:val="000000"/>
          <w:highlight w:val="yellow"/>
          <w:shd w:val="clear" w:color="auto" w:fill="EFEFF5"/>
        </w:rPr>
      </w:pPr>
      <w:ins w:id="900" w:author="Nicholas, Nick" w:date="2013-02-26T14:25:00Z">
        <w:r w:rsidRPr="0023234D">
          <w:rPr>
            <w:rFonts w:ascii="Courier" w:eastAsiaTheme="minorHAnsi" w:hAnsi="Courier" w:cs="Courier"/>
            <w:color w:val="000000"/>
            <w:highlight w:val="yellow"/>
            <w:shd w:val="clear" w:color="auto" w:fill="EFEFF5"/>
          </w:rPr>
          <w:t xml:space="preserve"> </w:t>
        </w:r>
      </w:ins>
    </w:p>
    <w:p w14:paraId="34D66499"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1" w:author="Nicholas, Nick" w:date="2013-02-26T14:25:00Z"/>
          <w:rFonts w:ascii="Courier" w:eastAsiaTheme="minorHAnsi" w:hAnsi="Courier" w:cs="Courier"/>
          <w:color w:val="000000"/>
          <w:shd w:val="clear" w:color="auto" w:fill="EFEFF5"/>
        </w:rPr>
      </w:pPr>
      <w:ins w:id="902" w:author="Nicholas, Nick" w:date="2013-02-26T14:25:00Z">
        <w:r w:rsidRPr="00DB190B">
          <w:rPr>
            <w:rFonts w:ascii="Courier" w:eastAsiaTheme="minorHAnsi" w:hAnsi="Courier" w:cs="Courier"/>
            <w:color w:val="000000"/>
            <w:shd w:val="clear" w:color="auto" w:fill="EFEFF5"/>
          </w:rPr>
          <w:t xml:space="preserve">     &lt;gemq:isChildOf rdf:resource="</w:t>
        </w:r>
        <w:r w:rsidRPr="00DB190B">
          <w:rPr>
            <w:rFonts w:eastAsiaTheme="minorHAnsi"/>
            <w:i/>
          </w:rPr>
          <w:t>URI(Intermediate grouping 1)</w:t>
        </w:r>
        <w:r w:rsidRPr="00DB190B">
          <w:rPr>
            <w:rFonts w:ascii="Courier" w:eastAsiaTheme="minorHAnsi" w:hAnsi="Courier" w:cs="Courier"/>
            <w:color w:val="000000"/>
            <w:shd w:val="clear" w:color="auto" w:fill="EFEFF5"/>
          </w:rPr>
          <w:t xml:space="preserve">"/&gt; </w:t>
        </w:r>
      </w:ins>
    </w:p>
    <w:p w14:paraId="1FDE0E3C"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3" w:author="Nicholas, Nick" w:date="2013-02-26T14:25:00Z"/>
          <w:rFonts w:ascii="Courier" w:eastAsiaTheme="minorHAnsi" w:hAnsi="Courier" w:cs="Courier"/>
          <w:color w:val="000000"/>
          <w:shd w:val="clear" w:color="auto" w:fill="EFEFF5"/>
        </w:rPr>
      </w:pPr>
      <w:ins w:id="904" w:author="Nicholas, Nick" w:date="2013-02-26T14:25:00Z">
        <w:r w:rsidRPr="00DB190B">
          <w:rPr>
            <w:rFonts w:ascii="Courier" w:eastAsiaTheme="minorHAnsi" w:hAnsi="Courier" w:cs="Courier"/>
            <w:color w:val="000000"/>
            <w:shd w:val="clear" w:color="auto" w:fill="EFEFF5"/>
          </w:rPr>
          <w:t xml:space="preserve">          ... </w:t>
        </w:r>
      </w:ins>
    </w:p>
    <w:p w14:paraId="24D4E6AB"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5" w:author="Nicholas, Nick" w:date="2013-02-26T14:25:00Z"/>
          <w:rFonts w:ascii="Courier" w:eastAsiaTheme="minorHAnsi" w:hAnsi="Courier" w:cs="Courier"/>
          <w:color w:val="000000"/>
          <w:shd w:val="clear" w:color="auto" w:fill="EFEFF5"/>
        </w:rPr>
      </w:pPr>
      <w:ins w:id="906" w:author="Nicholas, Nick" w:date="2013-02-26T14:25:00Z">
        <w:r w:rsidRPr="00DB190B">
          <w:rPr>
            <w:rFonts w:ascii="Courier" w:eastAsiaTheme="minorHAnsi" w:hAnsi="Courier" w:cs="Courier"/>
            <w:color w:val="000000"/>
            <w:shd w:val="clear" w:color="auto" w:fill="EFEFF5"/>
          </w:rPr>
          <w:t xml:space="preserve">     &lt;gemq:isChildOf rdf:resource="</w:t>
        </w:r>
        <w:r w:rsidRPr="00DB190B">
          <w:rPr>
            <w:rFonts w:eastAsiaTheme="minorHAnsi"/>
            <w:i/>
          </w:rPr>
          <w:t>URI(Intermediate grouping n)</w:t>
        </w:r>
        <w:r w:rsidRPr="00DB190B">
          <w:rPr>
            <w:rFonts w:ascii="Courier" w:eastAsiaTheme="minorHAnsi" w:hAnsi="Courier" w:cs="Courier"/>
            <w:color w:val="000000"/>
            <w:shd w:val="clear" w:color="auto" w:fill="EFEFF5"/>
          </w:rPr>
          <w:t xml:space="preserve">"/&gt; </w:t>
        </w:r>
      </w:ins>
    </w:p>
    <w:p w14:paraId="16A203EB" w14:textId="77777777" w:rsidR="00E1651C" w:rsidRPr="00DB190B" w:rsidRDefault="00933AF6"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7" w:author="Nicholas, Nick" w:date="2013-02-26T14:37:00Z"/>
          <w:rFonts w:ascii="Courier" w:eastAsiaTheme="minorHAnsi" w:hAnsi="Courier" w:cs="Courier"/>
          <w:color w:val="000000"/>
          <w:shd w:val="clear" w:color="auto" w:fill="EFEFF5"/>
        </w:rPr>
      </w:pPr>
      <w:ins w:id="908" w:author="Nicholas, Nick" w:date="2013-02-26T14:25:00Z">
        <w:r w:rsidRPr="00DB190B">
          <w:rPr>
            <w:rFonts w:ascii="Courier" w:eastAsiaTheme="minorHAnsi" w:hAnsi="Courier" w:cs="Courier"/>
            <w:color w:val="000000"/>
            <w:shd w:val="clear" w:color="auto" w:fill="EFEFF5"/>
          </w:rPr>
          <w:t xml:space="preserve"> </w:t>
        </w:r>
      </w:ins>
      <w:ins w:id="909" w:author="Nicholas, Nick" w:date="2013-02-26T14:37:00Z">
        <w:r w:rsidR="00E1651C">
          <w:rPr>
            <w:rFonts w:ascii="Courier" w:eastAsiaTheme="minorHAnsi" w:hAnsi="Courier" w:cs="Courier"/>
            <w:color w:val="000000"/>
            <w:shd w:val="clear" w:color="auto" w:fill="EFEFF5"/>
          </w:rPr>
          <w:t xml:space="preserve">    </w:t>
        </w:r>
        <w:r w:rsidR="00E1651C" w:rsidRPr="00DB190B">
          <w:rPr>
            <w:rFonts w:ascii="Courier" w:eastAsiaTheme="minorHAnsi" w:hAnsi="Courier" w:cs="Courier"/>
            <w:color w:val="000000"/>
            <w:shd w:val="clear" w:color="auto" w:fill="EFEFF5"/>
          </w:rPr>
          <w:t>&lt;gemq:isChildOf rdf:resource="</w:t>
        </w:r>
        <w:r w:rsidR="00E1651C" w:rsidRPr="00DB190B">
          <w:rPr>
            <w:rFonts w:eastAsiaTheme="minorHAnsi"/>
            <w:i/>
          </w:rPr>
          <w:t>URI(</w:t>
        </w:r>
      </w:ins>
      <w:ins w:id="910" w:author="Nicholas, Nick" w:date="2013-02-26T14:38:00Z">
        <w:r w:rsidR="00E1651C">
          <w:rPr>
            <w:rFonts w:eastAsiaTheme="minorHAnsi"/>
            <w:i/>
          </w:rPr>
          <w:t>Content Description</w:t>
        </w:r>
        <w:r w:rsidR="00E1651C" w:rsidRPr="00DB190B">
          <w:rPr>
            <w:rFonts w:eastAsiaTheme="minorHAnsi"/>
            <w:i/>
          </w:rPr>
          <w:t xml:space="preserve"> </w:t>
        </w:r>
      </w:ins>
      <w:ins w:id="911" w:author="Nicholas, Nick" w:date="2013-02-26T14:37:00Z">
        <w:r w:rsidR="00E1651C" w:rsidRPr="00DB190B">
          <w:rPr>
            <w:rFonts w:eastAsiaTheme="minorHAnsi"/>
            <w:i/>
          </w:rPr>
          <w:t>1)</w:t>
        </w:r>
        <w:r w:rsidR="00E1651C" w:rsidRPr="00DB190B">
          <w:rPr>
            <w:rFonts w:ascii="Courier" w:eastAsiaTheme="minorHAnsi" w:hAnsi="Courier" w:cs="Courier"/>
            <w:color w:val="000000"/>
            <w:shd w:val="clear" w:color="auto" w:fill="EFEFF5"/>
          </w:rPr>
          <w:t xml:space="preserve">"/&gt; </w:t>
        </w:r>
      </w:ins>
    </w:p>
    <w:p w14:paraId="607D0105"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2" w:author="Nicholas, Nick" w:date="2013-02-26T14:37:00Z"/>
          <w:rFonts w:ascii="Courier" w:eastAsiaTheme="minorHAnsi" w:hAnsi="Courier" w:cs="Courier"/>
          <w:color w:val="000000"/>
          <w:shd w:val="clear" w:color="auto" w:fill="EFEFF5"/>
        </w:rPr>
      </w:pPr>
      <w:ins w:id="913" w:author="Nicholas, Nick" w:date="2013-02-26T14:37:00Z">
        <w:r w:rsidRPr="00DB190B">
          <w:rPr>
            <w:rFonts w:ascii="Courier" w:eastAsiaTheme="minorHAnsi" w:hAnsi="Courier" w:cs="Courier"/>
            <w:color w:val="000000"/>
            <w:shd w:val="clear" w:color="auto" w:fill="EFEFF5"/>
          </w:rPr>
          <w:t xml:space="preserve">          ... </w:t>
        </w:r>
      </w:ins>
    </w:p>
    <w:p w14:paraId="369D14ED"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4" w:author="Nicholas, Nick" w:date="2013-02-26T14:37:00Z"/>
          <w:rFonts w:ascii="Courier" w:eastAsiaTheme="minorHAnsi" w:hAnsi="Courier" w:cs="Courier"/>
          <w:color w:val="000000"/>
          <w:shd w:val="clear" w:color="auto" w:fill="EFEFF5"/>
        </w:rPr>
      </w:pPr>
      <w:ins w:id="915" w:author="Nicholas, Nick" w:date="2013-02-26T14:37:00Z">
        <w:r w:rsidRPr="00DB190B">
          <w:rPr>
            <w:rFonts w:ascii="Courier" w:eastAsiaTheme="minorHAnsi" w:hAnsi="Courier" w:cs="Courier"/>
            <w:color w:val="000000"/>
            <w:shd w:val="clear" w:color="auto" w:fill="EFEFF5"/>
          </w:rPr>
          <w:t xml:space="preserve">     &lt;gemq:isChildOf rdf:resource="</w:t>
        </w:r>
        <w:r w:rsidRPr="00DB190B">
          <w:rPr>
            <w:rFonts w:eastAsiaTheme="minorHAnsi"/>
            <w:i/>
          </w:rPr>
          <w:t>URI(</w:t>
        </w:r>
      </w:ins>
      <w:ins w:id="916" w:author="Nicholas, Nick" w:date="2013-02-26T14:38:00Z">
        <w:r>
          <w:rPr>
            <w:rFonts w:eastAsiaTheme="minorHAnsi"/>
            <w:i/>
          </w:rPr>
          <w:t>Content Description</w:t>
        </w:r>
        <w:r w:rsidRPr="00DB190B">
          <w:rPr>
            <w:rFonts w:eastAsiaTheme="minorHAnsi"/>
            <w:i/>
          </w:rPr>
          <w:t xml:space="preserve"> </w:t>
        </w:r>
      </w:ins>
      <w:ins w:id="917" w:author="Nicholas, Nick" w:date="2013-02-26T14:37:00Z">
        <w:r w:rsidRPr="00DB190B">
          <w:rPr>
            <w:rFonts w:eastAsiaTheme="minorHAnsi"/>
            <w:i/>
          </w:rPr>
          <w:t>n)</w:t>
        </w:r>
        <w:r w:rsidRPr="00DB190B">
          <w:rPr>
            <w:rFonts w:ascii="Courier" w:eastAsiaTheme="minorHAnsi" w:hAnsi="Courier" w:cs="Courier"/>
            <w:color w:val="000000"/>
            <w:shd w:val="clear" w:color="auto" w:fill="EFEFF5"/>
          </w:rPr>
          <w:t xml:space="preserve">"/&gt; </w:t>
        </w:r>
      </w:ins>
    </w:p>
    <w:p w14:paraId="4338A875"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8" w:author="Nicholas, Nick" w:date="2013-02-26T14:25:00Z"/>
          <w:rFonts w:ascii="Courier" w:eastAsiaTheme="minorHAnsi" w:hAnsi="Courier" w:cs="Courier"/>
          <w:color w:val="000000"/>
          <w:shd w:val="clear" w:color="auto" w:fill="EFEFF5"/>
        </w:rPr>
      </w:pPr>
    </w:p>
    <w:p w14:paraId="6FA35A9B" w14:textId="77777777" w:rsidR="00933AF6" w:rsidRPr="00DB190B" w:rsidRDefault="00933AF6" w:rsidP="00933AF6">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9" w:author="Nicholas, Nick" w:date="2013-02-26T14:25:00Z"/>
          <w:rFonts w:ascii="Courier" w:eastAsiaTheme="minorHAnsi" w:hAnsi="Courier" w:cs="Courier"/>
          <w:shd w:val="clear" w:color="auto" w:fill="FFFFFF"/>
        </w:rPr>
      </w:pPr>
      <w:ins w:id="920" w:author="Nicholas, Nick" w:date="2013-02-26T14:25:00Z">
        <w:r w:rsidRPr="00DB190B">
          <w:rPr>
            <w:rFonts w:ascii="Courier" w:eastAsiaTheme="minorHAnsi" w:hAnsi="Courier" w:cs="Courier"/>
            <w:color w:val="000000"/>
            <w:shd w:val="clear" w:color="auto" w:fill="FFFFFF"/>
          </w:rPr>
          <w:t xml:space="preserve">     </w:t>
        </w:r>
        <w:r w:rsidRPr="00DB190B">
          <w:rPr>
            <w:rFonts w:eastAsiaTheme="minorHAnsi"/>
            <w:i/>
          </w:rPr>
          <w:t>&lt;!-- ordering is significant in JSON (Manifest) --&gt;</w:t>
        </w:r>
      </w:ins>
    </w:p>
    <w:p w14:paraId="68D7DECC"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1" w:author="Nicholas, Nick" w:date="2013-02-26T14:25:00Z"/>
          <w:rFonts w:ascii="Courier" w:eastAsiaTheme="minorHAnsi" w:hAnsi="Courier" w:cs="Courier"/>
          <w:color w:val="000000"/>
          <w:shd w:val="clear" w:color="auto" w:fill="EFEFF5"/>
        </w:rPr>
      </w:pPr>
      <w:ins w:id="922" w:author="Nicholas, Nick" w:date="2013-02-26T14:25:00Z">
        <w:r w:rsidRPr="00DB190B">
          <w:rPr>
            <w:rFonts w:ascii="Courier" w:eastAsiaTheme="minorHAnsi" w:hAnsi="Courier" w:cs="Courier"/>
            <w:color w:val="000000"/>
            <w:shd w:val="clear" w:color="auto" w:fill="EFEFF5"/>
          </w:rPr>
          <w:t xml:space="preserve">     &lt;gemq:hasChild rdf:resource="</w:t>
        </w:r>
        <w:r w:rsidRPr="00DB190B">
          <w:rPr>
            <w:rFonts w:eastAsiaTheme="minorHAnsi"/>
            <w:i/>
          </w:rPr>
          <w:t>URI(</w:t>
        </w:r>
      </w:ins>
      <w:ins w:id="923" w:author="Nicholas, Nick" w:date="2013-02-26T14:27:00Z">
        <w:r w:rsidR="00A918BD">
          <w:rPr>
            <w:rFonts w:eastAsiaTheme="minorHAnsi"/>
            <w:i/>
          </w:rPr>
          <w:t>Content Description</w:t>
        </w:r>
      </w:ins>
      <w:ins w:id="924" w:author="Nicholas, Nick" w:date="2013-02-26T14:25:00Z">
        <w:r w:rsidRPr="00DB190B">
          <w:rPr>
            <w:rFonts w:eastAsiaTheme="minorHAnsi"/>
            <w:i/>
          </w:rPr>
          <w:t xml:space="preserve"> 1)</w:t>
        </w:r>
        <w:r w:rsidRPr="00DB190B">
          <w:rPr>
            <w:rFonts w:ascii="Courier" w:eastAsiaTheme="minorHAnsi" w:hAnsi="Courier" w:cs="Courier"/>
            <w:color w:val="000000"/>
            <w:shd w:val="clear" w:color="auto" w:fill="EFEFF5"/>
          </w:rPr>
          <w:t xml:space="preserve">"/&gt; </w:t>
        </w:r>
      </w:ins>
    </w:p>
    <w:p w14:paraId="3C8B26EE"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5" w:author="Nicholas, Nick" w:date="2013-02-26T14:25:00Z"/>
          <w:rFonts w:ascii="Courier" w:eastAsiaTheme="minorHAnsi" w:hAnsi="Courier" w:cs="Courier"/>
          <w:color w:val="000000"/>
          <w:shd w:val="clear" w:color="auto" w:fill="EFEFF5"/>
        </w:rPr>
      </w:pPr>
      <w:ins w:id="926" w:author="Nicholas, Nick" w:date="2013-02-26T14:25:00Z">
        <w:r w:rsidRPr="00DB190B">
          <w:rPr>
            <w:rFonts w:ascii="Courier" w:eastAsiaTheme="minorHAnsi" w:hAnsi="Courier" w:cs="Courier"/>
            <w:color w:val="000000"/>
            <w:shd w:val="clear" w:color="auto" w:fill="EFEFF5"/>
          </w:rPr>
          <w:t xml:space="preserve">          ... </w:t>
        </w:r>
      </w:ins>
    </w:p>
    <w:p w14:paraId="416144BD"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7" w:author="Nicholas, Nick" w:date="2013-02-26T14:25:00Z"/>
          <w:rFonts w:ascii="Courier" w:eastAsiaTheme="minorHAnsi" w:hAnsi="Courier" w:cs="Courier"/>
          <w:color w:val="000000"/>
          <w:shd w:val="clear" w:color="auto" w:fill="EFEFF5"/>
        </w:rPr>
      </w:pPr>
      <w:ins w:id="928" w:author="Nicholas, Nick" w:date="2013-02-26T14:25:00Z">
        <w:r w:rsidRPr="00DB190B">
          <w:rPr>
            <w:rFonts w:ascii="Courier" w:eastAsiaTheme="minorHAnsi" w:hAnsi="Courier" w:cs="Courier"/>
            <w:color w:val="000000"/>
            <w:shd w:val="clear" w:color="auto" w:fill="EFEFF5"/>
          </w:rPr>
          <w:t xml:space="preserve">     &lt;gemq:hasChild rdf:resource="</w:t>
        </w:r>
        <w:r w:rsidRPr="00DB190B">
          <w:rPr>
            <w:rFonts w:eastAsiaTheme="minorHAnsi"/>
            <w:i/>
          </w:rPr>
          <w:t>URI(</w:t>
        </w:r>
      </w:ins>
      <w:ins w:id="929" w:author="Nicholas, Nick" w:date="2013-02-26T14:27:00Z">
        <w:r w:rsidR="00A918BD">
          <w:rPr>
            <w:rFonts w:eastAsiaTheme="minorHAnsi"/>
            <w:i/>
          </w:rPr>
          <w:t>Content Description</w:t>
        </w:r>
        <w:r w:rsidR="00A918BD" w:rsidRPr="00DB190B">
          <w:rPr>
            <w:rFonts w:eastAsiaTheme="minorHAnsi"/>
            <w:i/>
          </w:rPr>
          <w:t xml:space="preserve"> </w:t>
        </w:r>
      </w:ins>
      <w:ins w:id="930" w:author="Nicholas, Nick" w:date="2013-02-26T14:25:00Z">
        <w:r w:rsidRPr="00DB190B">
          <w:rPr>
            <w:rFonts w:eastAsiaTheme="minorHAnsi"/>
            <w:i/>
          </w:rPr>
          <w:t>n)</w:t>
        </w:r>
        <w:r w:rsidRPr="00DB190B">
          <w:rPr>
            <w:rFonts w:ascii="Courier" w:eastAsiaTheme="minorHAnsi" w:hAnsi="Courier" w:cs="Courier"/>
            <w:color w:val="000000"/>
            <w:shd w:val="clear" w:color="auto" w:fill="EFEFF5"/>
          </w:rPr>
          <w:t xml:space="preserve">"/&gt; </w:t>
        </w:r>
      </w:ins>
    </w:p>
    <w:p w14:paraId="4B96DD0D"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1" w:author="Nicholas, Nick" w:date="2013-02-26T14:25:00Z"/>
          <w:rFonts w:ascii="Courier" w:eastAsiaTheme="minorHAnsi" w:hAnsi="Courier" w:cs="Courier"/>
          <w:color w:val="000000"/>
          <w:shd w:val="clear" w:color="auto" w:fill="EFEFF5"/>
        </w:rPr>
      </w:pPr>
      <w:ins w:id="932" w:author="Nicholas, Nick" w:date="2013-02-26T14:25:00Z">
        <w:r w:rsidRPr="00DB190B">
          <w:rPr>
            <w:rFonts w:ascii="Courier" w:eastAsiaTheme="minorHAnsi" w:hAnsi="Courier" w:cs="Courier"/>
            <w:color w:val="000000"/>
            <w:shd w:val="clear" w:color="auto" w:fill="EFEFF5"/>
          </w:rPr>
          <w:t xml:space="preserve"> </w:t>
        </w:r>
      </w:ins>
    </w:p>
    <w:p w14:paraId="75AB261E"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3" w:author="Nicholas, Nick" w:date="2013-02-26T14:25:00Z"/>
          <w:rFonts w:ascii="Courier" w:eastAsiaTheme="minorHAnsi" w:hAnsi="Courier" w:cs="Courier"/>
          <w:color w:val="000000"/>
          <w:shd w:val="clear" w:color="auto" w:fill="EFEFF5"/>
        </w:rPr>
      </w:pPr>
      <w:ins w:id="934" w:author="Nicholas, Nick" w:date="2013-02-26T14:25:00Z">
        <w:r w:rsidRPr="00DB190B">
          <w:rPr>
            <w:rFonts w:ascii="Courier" w:eastAsiaTheme="minorHAnsi" w:hAnsi="Courier" w:cs="Courier"/>
            <w:color w:val="000000"/>
            <w:shd w:val="clear" w:color="auto" w:fill="EFEFF5"/>
          </w:rPr>
          <w:t xml:space="preserve">     &lt;asn:skillEmbodied rdf:resource="</w:t>
        </w:r>
        <w:r w:rsidRPr="00DB190B">
          <w:rPr>
            <w:rFonts w:eastAsiaTheme="minorHAnsi"/>
            <w:i/>
          </w:rPr>
          <w:t>URI(General Capability 1)</w:t>
        </w:r>
        <w:r w:rsidRPr="00DB190B">
          <w:rPr>
            <w:rFonts w:ascii="Courier" w:eastAsiaTheme="minorHAnsi" w:hAnsi="Courier" w:cs="Courier"/>
            <w:color w:val="000000"/>
            <w:shd w:val="clear" w:color="auto" w:fill="EFEFF5"/>
          </w:rPr>
          <w:t xml:space="preserve">"/&gt; </w:t>
        </w:r>
      </w:ins>
    </w:p>
    <w:p w14:paraId="41E24A67"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5" w:author="Nicholas, Nick" w:date="2013-02-26T14:25:00Z"/>
          <w:rFonts w:ascii="Courier" w:eastAsiaTheme="minorHAnsi" w:hAnsi="Courier" w:cs="Courier"/>
          <w:color w:val="000000"/>
          <w:shd w:val="clear" w:color="auto" w:fill="EFEFF5"/>
        </w:rPr>
      </w:pPr>
      <w:ins w:id="936" w:author="Nicholas, Nick" w:date="2013-02-26T14:25:00Z">
        <w:r w:rsidRPr="00DB190B">
          <w:rPr>
            <w:rFonts w:ascii="Courier" w:eastAsiaTheme="minorHAnsi" w:hAnsi="Courier" w:cs="Courier"/>
            <w:color w:val="000000"/>
            <w:shd w:val="clear" w:color="auto" w:fill="EFEFF5"/>
          </w:rPr>
          <w:t xml:space="preserve">     ... </w:t>
        </w:r>
      </w:ins>
    </w:p>
    <w:p w14:paraId="214D34DA"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7" w:author="Nicholas, Nick" w:date="2013-02-26T14:25:00Z"/>
          <w:rFonts w:ascii="Courier" w:eastAsiaTheme="minorHAnsi" w:hAnsi="Courier" w:cs="Courier"/>
          <w:color w:val="000000"/>
          <w:shd w:val="clear" w:color="auto" w:fill="EFEFF5"/>
        </w:rPr>
      </w:pPr>
      <w:ins w:id="938" w:author="Nicholas, Nick" w:date="2013-02-26T14:25:00Z">
        <w:r w:rsidRPr="00DB190B">
          <w:rPr>
            <w:rFonts w:ascii="Courier" w:eastAsiaTheme="minorHAnsi" w:hAnsi="Courier" w:cs="Courier"/>
            <w:color w:val="000000"/>
            <w:shd w:val="clear" w:color="auto" w:fill="EFEFF5"/>
          </w:rPr>
          <w:t xml:space="preserve">     &lt;asn:skillEmbodied rdf:resource="</w:t>
        </w:r>
        <w:r w:rsidRPr="00DB190B">
          <w:rPr>
            <w:rFonts w:eastAsiaTheme="minorHAnsi"/>
            <w:i/>
          </w:rPr>
          <w:t>URI(General Capability n)</w:t>
        </w:r>
        <w:r w:rsidRPr="00DB190B">
          <w:rPr>
            <w:rFonts w:ascii="Courier" w:eastAsiaTheme="minorHAnsi" w:hAnsi="Courier" w:cs="Courier"/>
            <w:color w:val="000000"/>
            <w:shd w:val="clear" w:color="auto" w:fill="EFEFF5"/>
          </w:rPr>
          <w:t xml:space="preserve">"/&gt; </w:t>
        </w:r>
      </w:ins>
    </w:p>
    <w:p w14:paraId="29F14419"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9" w:author="Nicholas, Nick" w:date="2013-02-26T14:25:00Z"/>
          <w:rFonts w:ascii="Courier" w:eastAsiaTheme="minorHAnsi" w:hAnsi="Courier" w:cs="Courier"/>
          <w:color w:val="000000"/>
          <w:shd w:val="clear" w:color="auto" w:fill="EFEFF5"/>
        </w:rPr>
      </w:pPr>
      <w:ins w:id="940" w:author="Nicholas, Nick" w:date="2013-02-26T14:25:00Z">
        <w:r w:rsidRPr="00DB190B">
          <w:rPr>
            <w:rFonts w:ascii="Courier" w:eastAsiaTheme="minorHAnsi" w:hAnsi="Courier" w:cs="Courier"/>
            <w:color w:val="000000"/>
            <w:shd w:val="clear" w:color="auto" w:fill="EFEFF5"/>
          </w:rPr>
          <w:t xml:space="preserve">     &lt;dc:relation rdf:resource="</w:t>
        </w:r>
        <w:r w:rsidRPr="00DB190B">
          <w:rPr>
            <w:rFonts w:eastAsiaTheme="minorHAnsi"/>
            <w:i/>
          </w:rPr>
          <w:t>URI(Cross-Curriculum Priority 1)</w:t>
        </w:r>
        <w:r w:rsidRPr="00DB190B">
          <w:rPr>
            <w:rFonts w:ascii="Courier" w:eastAsiaTheme="minorHAnsi" w:hAnsi="Courier" w:cs="Courier"/>
            <w:color w:val="000000"/>
            <w:shd w:val="clear" w:color="auto" w:fill="EFEFF5"/>
          </w:rPr>
          <w:t xml:space="preserve">"/&gt; </w:t>
        </w:r>
      </w:ins>
    </w:p>
    <w:p w14:paraId="27CE2FB3"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1" w:author="Nicholas, Nick" w:date="2013-02-26T14:25:00Z"/>
          <w:rFonts w:ascii="Courier" w:eastAsiaTheme="minorHAnsi" w:hAnsi="Courier" w:cs="Courier"/>
          <w:color w:val="000000"/>
          <w:shd w:val="clear" w:color="auto" w:fill="EFEFF5"/>
        </w:rPr>
      </w:pPr>
      <w:ins w:id="942" w:author="Nicholas, Nick" w:date="2013-02-26T14:25:00Z">
        <w:r w:rsidRPr="00DB190B">
          <w:rPr>
            <w:rFonts w:ascii="Courier" w:eastAsiaTheme="minorHAnsi" w:hAnsi="Courier" w:cs="Courier"/>
            <w:color w:val="000000"/>
            <w:shd w:val="clear" w:color="auto" w:fill="EFEFF5"/>
          </w:rPr>
          <w:t xml:space="preserve">     ... </w:t>
        </w:r>
      </w:ins>
    </w:p>
    <w:p w14:paraId="2C08BDD8"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3" w:author="Nicholas, Nick" w:date="2013-02-26T14:25:00Z"/>
          <w:rFonts w:ascii="Courier" w:eastAsiaTheme="minorHAnsi" w:hAnsi="Courier" w:cs="Courier"/>
          <w:color w:val="000000"/>
          <w:shd w:val="clear" w:color="auto" w:fill="EFEFF5"/>
        </w:rPr>
      </w:pPr>
      <w:ins w:id="944" w:author="Nicholas, Nick" w:date="2013-02-26T14:25:00Z">
        <w:r w:rsidRPr="00DB190B">
          <w:rPr>
            <w:rFonts w:ascii="Courier" w:eastAsiaTheme="minorHAnsi" w:hAnsi="Courier" w:cs="Courier"/>
            <w:color w:val="000000"/>
            <w:shd w:val="clear" w:color="auto" w:fill="EFEFF5"/>
          </w:rPr>
          <w:t xml:space="preserve">     &lt;dc:relation rdf:resource="</w:t>
        </w:r>
        <w:r w:rsidRPr="00DB190B">
          <w:rPr>
            <w:rFonts w:eastAsiaTheme="minorHAnsi"/>
            <w:i/>
          </w:rPr>
          <w:t>URI(Cross-Curriculum Priority n)</w:t>
        </w:r>
        <w:r w:rsidRPr="00DB190B">
          <w:rPr>
            <w:rFonts w:ascii="Courier" w:eastAsiaTheme="minorHAnsi" w:hAnsi="Courier" w:cs="Courier"/>
            <w:color w:val="000000"/>
            <w:shd w:val="clear" w:color="auto" w:fill="EFEFF5"/>
          </w:rPr>
          <w:t xml:space="preserve">"/&gt; </w:t>
        </w:r>
      </w:ins>
    </w:p>
    <w:p w14:paraId="6667DCCF" w14:textId="77777777" w:rsidR="00D86487" w:rsidRPr="00DB190B" w:rsidRDefault="00D86487" w:rsidP="00D86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5" w:author="Nicholas, Nick" w:date="2013-02-26T14:35:00Z"/>
          <w:rFonts w:ascii="Courier" w:eastAsiaTheme="minorHAnsi" w:hAnsi="Courier" w:cs="Courier"/>
          <w:color w:val="000000"/>
          <w:shd w:val="clear" w:color="auto" w:fill="EFEFF5"/>
        </w:rPr>
      </w:pPr>
      <w:ins w:id="946" w:author="Nicholas, Nick" w:date="2013-02-26T14:35:00Z">
        <w:r w:rsidRPr="00DB190B">
          <w:rPr>
            <w:rFonts w:ascii="Courier" w:eastAsiaTheme="minorHAnsi" w:hAnsi="Courier" w:cs="Courier"/>
            <w:color w:val="000000"/>
            <w:shd w:val="clear" w:color="auto" w:fill="EFEFF5"/>
          </w:rPr>
          <w:t xml:space="preserve">     &lt;dc:relation rdf:resource="</w:t>
        </w:r>
        <w:r w:rsidRPr="00DB190B">
          <w:rPr>
            <w:rFonts w:eastAsiaTheme="minorHAnsi"/>
            <w:i/>
          </w:rPr>
          <w:t>URI(</w:t>
        </w:r>
        <w:r>
          <w:rPr>
            <w:rFonts w:eastAsiaTheme="minorHAnsi"/>
            <w:i/>
          </w:rPr>
          <w:t>Other Learning Areas</w:t>
        </w:r>
        <w:r w:rsidRPr="00DB190B">
          <w:rPr>
            <w:rFonts w:eastAsiaTheme="minorHAnsi"/>
            <w:i/>
          </w:rPr>
          <w:t xml:space="preserve"> 1)</w:t>
        </w:r>
        <w:r w:rsidRPr="00DB190B">
          <w:rPr>
            <w:rFonts w:ascii="Courier" w:eastAsiaTheme="minorHAnsi" w:hAnsi="Courier" w:cs="Courier"/>
            <w:color w:val="000000"/>
            <w:shd w:val="clear" w:color="auto" w:fill="EFEFF5"/>
          </w:rPr>
          <w:t xml:space="preserve">"/&gt; </w:t>
        </w:r>
      </w:ins>
    </w:p>
    <w:p w14:paraId="398EED22" w14:textId="77777777" w:rsidR="00D86487" w:rsidRPr="00DB190B" w:rsidRDefault="00D86487" w:rsidP="00D86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7" w:author="Nicholas, Nick" w:date="2013-02-26T14:35:00Z"/>
          <w:rFonts w:ascii="Courier" w:eastAsiaTheme="minorHAnsi" w:hAnsi="Courier" w:cs="Courier"/>
          <w:color w:val="000000"/>
          <w:shd w:val="clear" w:color="auto" w:fill="EFEFF5"/>
        </w:rPr>
      </w:pPr>
      <w:ins w:id="948" w:author="Nicholas, Nick" w:date="2013-02-26T14:35:00Z">
        <w:r w:rsidRPr="00DB190B">
          <w:rPr>
            <w:rFonts w:ascii="Courier" w:eastAsiaTheme="minorHAnsi" w:hAnsi="Courier" w:cs="Courier"/>
            <w:color w:val="000000"/>
            <w:shd w:val="clear" w:color="auto" w:fill="EFEFF5"/>
          </w:rPr>
          <w:t xml:space="preserve">     ... </w:t>
        </w:r>
      </w:ins>
    </w:p>
    <w:p w14:paraId="3B2BF576" w14:textId="77777777" w:rsidR="00D86487" w:rsidRPr="00DB190B" w:rsidRDefault="00D86487" w:rsidP="00D86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9" w:author="Nicholas, Nick" w:date="2013-02-26T14:35:00Z"/>
          <w:rFonts w:ascii="Courier" w:eastAsiaTheme="minorHAnsi" w:hAnsi="Courier" w:cs="Courier"/>
          <w:color w:val="000000"/>
          <w:shd w:val="clear" w:color="auto" w:fill="EFEFF5"/>
        </w:rPr>
      </w:pPr>
      <w:ins w:id="950" w:author="Nicholas, Nick" w:date="2013-02-26T14:35:00Z">
        <w:r w:rsidRPr="00DB190B">
          <w:rPr>
            <w:rFonts w:ascii="Courier" w:eastAsiaTheme="minorHAnsi" w:hAnsi="Courier" w:cs="Courier"/>
            <w:color w:val="000000"/>
            <w:shd w:val="clear" w:color="auto" w:fill="EFEFF5"/>
          </w:rPr>
          <w:t xml:space="preserve">     &lt;dc:relation rdf:resource="</w:t>
        </w:r>
        <w:r w:rsidRPr="00DB190B">
          <w:rPr>
            <w:rFonts w:eastAsiaTheme="minorHAnsi"/>
            <w:i/>
          </w:rPr>
          <w:t>URI(</w:t>
        </w:r>
        <w:r>
          <w:rPr>
            <w:rFonts w:eastAsiaTheme="minorHAnsi"/>
            <w:i/>
          </w:rPr>
          <w:t>Other Learning Areas</w:t>
        </w:r>
        <w:r w:rsidRPr="00DB190B">
          <w:rPr>
            <w:rFonts w:eastAsiaTheme="minorHAnsi"/>
            <w:i/>
          </w:rPr>
          <w:t xml:space="preserve"> n)</w:t>
        </w:r>
        <w:r w:rsidRPr="00DB190B">
          <w:rPr>
            <w:rFonts w:ascii="Courier" w:eastAsiaTheme="minorHAnsi" w:hAnsi="Courier" w:cs="Courier"/>
            <w:color w:val="000000"/>
            <w:shd w:val="clear" w:color="auto" w:fill="EFEFF5"/>
          </w:rPr>
          <w:t xml:space="preserve">"/&gt; </w:t>
        </w:r>
      </w:ins>
    </w:p>
    <w:p w14:paraId="20748DFB"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1" w:author="Nicholas, Nick" w:date="2013-02-26T14:25:00Z"/>
          <w:rFonts w:ascii="Courier" w:eastAsiaTheme="minorHAnsi" w:hAnsi="Courier" w:cs="Courier"/>
          <w:color w:val="000000"/>
          <w:shd w:val="clear" w:color="auto" w:fill="EFEFF5"/>
        </w:rPr>
      </w:pPr>
      <w:ins w:id="952" w:author="Nicholas, Nick" w:date="2013-02-26T14:25:00Z">
        <w:r w:rsidRPr="00DB190B">
          <w:rPr>
            <w:rFonts w:ascii="Courier" w:eastAsiaTheme="minorHAnsi" w:hAnsi="Courier" w:cs="Courier"/>
            <w:color w:val="000000"/>
            <w:shd w:val="clear" w:color="auto" w:fill="EFEFF5"/>
          </w:rPr>
          <w:t xml:space="preserve">     &lt;asn:conceptTerm rdf:resource="</w:t>
        </w:r>
        <w:r w:rsidRPr="00DB190B">
          <w:rPr>
            <w:rFonts w:eastAsiaTheme="minorHAnsi"/>
            <w:i/>
          </w:rPr>
          <w:t>URI(ScOT keyword 1)</w:t>
        </w:r>
        <w:r w:rsidRPr="00DB190B">
          <w:rPr>
            <w:rFonts w:ascii="Courier" w:eastAsiaTheme="minorHAnsi" w:hAnsi="Courier" w:cs="Courier"/>
            <w:color w:val="000000"/>
            <w:shd w:val="clear" w:color="auto" w:fill="EFEFF5"/>
          </w:rPr>
          <w:t xml:space="preserve">"/&gt; </w:t>
        </w:r>
      </w:ins>
    </w:p>
    <w:p w14:paraId="32778F0E"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3" w:author="Nicholas, Nick" w:date="2013-02-26T14:25:00Z"/>
          <w:rFonts w:ascii="Courier" w:eastAsiaTheme="minorHAnsi" w:hAnsi="Courier" w:cs="Courier"/>
          <w:color w:val="000000"/>
          <w:shd w:val="clear" w:color="auto" w:fill="EFEFF5"/>
        </w:rPr>
      </w:pPr>
      <w:ins w:id="954" w:author="Nicholas, Nick" w:date="2013-02-26T14:25:00Z">
        <w:r w:rsidRPr="00DB190B">
          <w:rPr>
            <w:rFonts w:ascii="Courier" w:eastAsiaTheme="minorHAnsi" w:hAnsi="Courier" w:cs="Courier"/>
            <w:color w:val="000000"/>
            <w:shd w:val="clear" w:color="auto" w:fill="EFEFF5"/>
          </w:rPr>
          <w:t xml:space="preserve">     ... </w:t>
        </w:r>
      </w:ins>
    </w:p>
    <w:p w14:paraId="2FB7E0C2"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5" w:author="Nicholas, Nick" w:date="2013-02-26T14:25:00Z"/>
          <w:rFonts w:ascii="Courier" w:eastAsiaTheme="minorHAnsi" w:hAnsi="Courier" w:cs="Courier"/>
          <w:color w:val="000000"/>
          <w:shd w:val="clear" w:color="auto" w:fill="EFEFF5"/>
        </w:rPr>
      </w:pPr>
      <w:ins w:id="956" w:author="Nicholas, Nick" w:date="2013-02-26T14:25:00Z">
        <w:r w:rsidRPr="00DB190B">
          <w:rPr>
            <w:rFonts w:ascii="Courier" w:eastAsiaTheme="minorHAnsi" w:hAnsi="Courier" w:cs="Courier"/>
            <w:color w:val="000000"/>
            <w:shd w:val="clear" w:color="auto" w:fill="EFEFF5"/>
          </w:rPr>
          <w:t xml:space="preserve">     &lt;asn:conceptTerm rdf:resource="</w:t>
        </w:r>
        <w:r w:rsidRPr="00DB190B">
          <w:rPr>
            <w:rFonts w:eastAsiaTheme="minorHAnsi"/>
            <w:i/>
          </w:rPr>
          <w:t>URI(ScOT keyword n)</w:t>
        </w:r>
        <w:r w:rsidRPr="00DB190B">
          <w:rPr>
            <w:rFonts w:ascii="Courier" w:eastAsiaTheme="minorHAnsi" w:hAnsi="Courier" w:cs="Courier"/>
            <w:color w:val="000000"/>
            <w:shd w:val="clear" w:color="auto" w:fill="EFEFF5"/>
          </w:rPr>
          <w:t xml:space="preserve">"/&gt; </w:t>
        </w:r>
      </w:ins>
    </w:p>
    <w:p w14:paraId="3C362FB2"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7" w:author="Nicholas, Nick" w:date="2013-02-26T14:25:00Z"/>
          <w:rFonts w:ascii="Courier" w:eastAsiaTheme="minorHAnsi" w:hAnsi="Courier" w:cs="Courier"/>
          <w:color w:val="000000"/>
          <w:shd w:val="clear" w:color="auto" w:fill="EFEFF5"/>
        </w:rPr>
      </w:pPr>
      <w:ins w:id="958" w:author="Nicholas, Nick" w:date="2013-02-26T14:25:00Z">
        <w:r w:rsidRPr="00DB190B">
          <w:rPr>
            <w:rFonts w:ascii="Courier" w:eastAsiaTheme="minorHAnsi" w:hAnsi="Courier" w:cs="Courier"/>
            <w:color w:val="000000"/>
            <w:shd w:val="clear" w:color="auto" w:fill="EFEFF5"/>
          </w:rPr>
          <w:t xml:space="preserve">     &lt;dc:spatial&gt;</w:t>
        </w:r>
        <w:r w:rsidRPr="00DB190B">
          <w:rPr>
            <w:rFonts w:eastAsiaTheme="minorHAnsi"/>
            <w:i/>
          </w:rPr>
          <w:t>TEXT(Spatial Coverage 1)&lt;/</w:t>
        </w:r>
        <w:r w:rsidRPr="00DB190B">
          <w:rPr>
            <w:rFonts w:ascii="Courier" w:eastAsiaTheme="minorHAnsi" w:hAnsi="Courier" w:cs="Courier"/>
            <w:color w:val="000000"/>
            <w:shd w:val="clear" w:color="auto" w:fill="EFEFF5"/>
          </w:rPr>
          <w:t xml:space="preserve">dc:spatial&gt; </w:t>
        </w:r>
      </w:ins>
    </w:p>
    <w:p w14:paraId="05D08281"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9" w:author="Nicholas, Nick" w:date="2013-02-26T14:25:00Z"/>
          <w:rFonts w:ascii="Courier" w:eastAsiaTheme="minorHAnsi" w:hAnsi="Courier" w:cs="Courier"/>
          <w:color w:val="000000"/>
          <w:shd w:val="clear" w:color="auto" w:fill="EFEFF5"/>
        </w:rPr>
      </w:pPr>
      <w:ins w:id="960" w:author="Nicholas, Nick" w:date="2013-02-26T14:25:00Z">
        <w:r w:rsidRPr="00DB190B">
          <w:rPr>
            <w:rFonts w:ascii="Courier" w:eastAsiaTheme="minorHAnsi" w:hAnsi="Courier" w:cs="Courier"/>
            <w:color w:val="000000"/>
            <w:shd w:val="clear" w:color="auto" w:fill="EFEFF5"/>
          </w:rPr>
          <w:t xml:space="preserve">     ... </w:t>
        </w:r>
      </w:ins>
    </w:p>
    <w:p w14:paraId="2B2B433D"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1" w:author="Nicholas, Nick" w:date="2013-02-26T14:25:00Z"/>
          <w:rFonts w:ascii="Courier" w:eastAsiaTheme="minorHAnsi" w:hAnsi="Courier" w:cs="Courier"/>
          <w:color w:val="000000"/>
          <w:shd w:val="clear" w:color="auto" w:fill="EFEFF5"/>
        </w:rPr>
      </w:pPr>
      <w:ins w:id="962" w:author="Nicholas, Nick" w:date="2013-02-26T14:25:00Z">
        <w:r w:rsidRPr="00DB190B">
          <w:rPr>
            <w:rFonts w:ascii="Courier" w:eastAsiaTheme="minorHAnsi" w:hAnsi="Courier" w:cs="Courier"/>
            <w:color w:val="000000"/>
            <w:shd w:val="clear" w:color="auto" w:fill="EFEFF5"/>
          </w:rPr>
          <w:t xml:space="preserve">     &lt;dc:spatial rdf:resource="</w:t>
        </w:r>
        <w:r w:rsidRPr="00DB190B">
          <w:rPr>
            <w:rFonts w:eastAsiaTheme="minorHAnsi"/>
            <w:i/>
          </w:rPr>
          <w:t>URI(Spatial Coverage n)</w:t>
        </w:r>
        <w:r w:rsidRPr="00DB190B">
          <w:rPr>
            <w:rFonts w:ascii="Courier" w:eastAsiaTheme="minorHAnsi" w:hAnsi="Courier" w:cs="Courier"/>
            <w:color w:val="000000"/>
            <w:shd w:val="clear" w:color="auto" w:fill="EFEFF5"/>
          </w:rPr>
          <w:t xml:space="preserve">"/&gt; </w:t>
        </w:r>
      </w:ins>
    </w:p>
    <w:p w14:paraId="35BF53BA"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3" w:author="Nicholas, Nick" w:date="2013-02-26T14:25:00Z"/>
          <w:rFonts w:ascii="Courier" w:eastAsiaTheme="minorHAnsi" w:hAnsi="Courier" w:cs="Courier"/>
          <w:color w:val="000000"/>
          <w:shd w:val="clear" w:color="auto" w:fill="EFEFF5"/>
        </w:rPr>
      </w:pPr>
      <w:ins w:id="964" w:author="Nicholas, Nick" w:date="2013-02-26T14:25:00Z">
        <w:r w:rsidRPr="00DB190B">
          <w:rPr>
            <w:rFonts w:ascii="Courier" w:eastAsiaTheme="minorHAnsi" w:hAnsi="Courier" w:cs="Courier"/>
            <w:color w:val="000000"/>
            <w:shd w:val="clear" w:color="auto" w:fill="EFEFF5"/>
          </w:rPr>
          <w:t xml:space="preserve">     &lt;dc:temporal&gt;</w:t>
        </w:r>
        <w:r w:rsidRPr="00DB190B">
          <w:rPr>
            <w:rFonts w:eastAsiaTheme="minorHAnsi"/>
            <w:i/>
          </w:rPr>
          <w:t>TEXT(Temporal Coverage 1)</w:t>
        </w:r>
        <w:r w:rsidRPr="00DB190B">
          <w:rPr>
            <w:rFonts w:ascii="Courier" w:eastAsiaTheme="minorHAnsi" w:hAnsi="Courier" w:cs="Courier"/>
            <w:color w:val="000000"/>
            <w:shd w:val="clear" w:color="auto" w:fill="EFEFF5"/>
          </w:rPr>
          <w:t xml:space="preserve">&lt;/dc:temporal&gt; </w:t>
        </w:r>
      </w:ins>
    </w:p>
    <w:p w14:paraId="07FBD4E0" w14:textId="77777777" w:rsidR="00933AF6" w:rsidRPr="00DB190B"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5" w:author="Nicholas, Nick" w:date="2013-02-26T14:25:00Z"/>
          <w:rFonts w:ascii="Courier" w:eastAsiaTheme="minorHAnsi" w:hAnsi="Courier" w:cs="Courier"/>
          <w:color w:val="000000"/>
          <w:shd w:val="clear" w:color="auto" w:fill="EFEFF5"/>
        </w:rPr>
      </w:pPr>
      <w:ins w:id="966" w:author="Nicholas, Nick" w:date="2013-02-26T14:25:00Z">
        <w:r w:rsidRPr="00DB190B">
          <w:rPr>
            <w:rFonts w:ascii="Courier" w:eastAsiaTheme="minorHAnsi" w:hAnsi="Courier" w:cs="Courier"/>
            <w:color w:val="000000"/>
            <w:shd w:val="clear" w:color="auto" w:fill="EFEFF5"/>
          </w:rPr>
          <w:t xml:space="preserve">     ... </w:t>
        </w:r>
      </w:ins>
    </w:p>
    <w:p w14:paraId="632241BB" w14:textId="77777777" w:rsidR="00933AF6" w:rsidRPr="00EE0B2F"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7" w:author="Nicholas, Nick" w:date="2013-02-26T14:25:00Z"/>
          <w:rFonts w:ascii="Courier" w:eastAsiaTheme="minorHAnsi" w:hAnsi="Courier" w:cs="Courier"/>
          <w:color w:val="000000"/>
          <w:shd w:val="clear" w:color="auto" w:fill="EFEFF5"/>
        </w:rPr>
      </w:pPr>
      <w:ins w:id="968" w:author="Nicholas, Nick" w:date="2013-02-26T14:25:00Z">
        <w:r w:rsidRPr="00DB190B">
          <w:rPr>
            <w:rFonts w:ascii="Courier" w:eastAsiaTheme="minorHAnsi" w:hAnsi="Courier" w:cs="Courier"/>
            <w:color w:val="000000"/>
            <w:shd w:val="clear" w:color="auto" w:fill="EFEFF5"/>
          </w:rPr>
          <w:t xml:space="preserve">     &lt;dc:temporal rdf:resource="</w:t>
        </w:r>
        <w:r w:rsidRPr="00DB190B">
          <w:rPr>
            <w:rFonts w:eastAsiaTheme="minorHAnsi"/>
            <w:i/>
          </w:rPr>
          <w:t>URI(Temporal Coverage n)</w:t>
        </w:r>
        <w:r w:rsidRPr="00DB190B">
          <w:rPr>
            <w:rFonts w:ascii="Courier" w:eastAsiaTheme="minorHAnsi" w:hAnsi="Courier" w:cs="Courier"/>
            <w:color w:val="000000"/>
            <w:shd w:val="clear" w:color="auto" w:fill="EFEFF5"/>
          </w:rPr>
          <w:t>"/&gt;</w:t>
        </w:r>
        <w:r w:rsidRPr="00EE0B2F">
          <w:rPr>
            <w:rFonts w:ascii="Courier" w:eastAsiaTheme="minorHAnsi" w:hAnsi="Courier" w:cs="Courier"/>
            <w:color w:val="000000"/>
            <w:shd w:val="clear" w:color="auto" w:fill="EFEFF5"/>
          </w:rPr>
          <w:t xml:space="preserve"> </w:t>
        </w:r>
      </w:ins>
    </w:p>
    <w:p w14:paraId="34409127" w14:textId="77777777" w:rsidR="00933AF6" w:rsidRPr="00EE0B2F"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9" w:author="Nicholas, Nick" w:date="2013-02-26T14:25:00Z"/>
          <w:rFonts w:ascii="Courier" w:eastAsiaTheme="minorHAnsi" w:hAnsi="Courier" w:cs="Courier"/>
          <w:color w:val="000000"/>
          <w:shd w:val="clear" w:color="auto" w:fill="EFEFF5"/>
        </w:rPr>
      </w:pPr>
      <w:ins w:id="970" w:author="Nicholas, Nick" w:date="2013-02-26T14:25:00Z">
        <w:r w:rsidRPr="00EE0B2F">
          <w:rPr>
            <w:rFonts w:ascii="Courier" w:eastAsiaTheme="minorHAnsi" w:hAnsi="Courier" w:cs="Courier"/>
            <w:color w:val="000000"/>
            <w:shd w:val="clear" w:color="auto" w:fill="EFEFF5"/>
          </w:rPr>
          <w:t xml:space="preserve">   &lt;/asn:Statement&gt; </w:t>
        </w:r>
      </w:ins>
    </w:p>
    <w:p w14:paraId="2C0D666D" w14:textId="77777777" w:rsidR="00933AF6" w:rsidRPr="00EE0B2F"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1" w:author="Nicholas, Nick" w:date="2013-02-26T14:25:00Z"/>
          <w:rFonts w:ascii="Courier" w:eastAsiaTheme="minorHAnsi" w:hAnsi="Courier" w:cs="Courier"/>
          <w:color w:val="000000"/>
          <w:shd w:val="clear" w:color="auto" w:fill="EFEFF5"/>
        </w:rPr>
      </w:pPr>
      <w:ins w:id="972" w:author="Nicholas, Nick" w:date="2013-02-26T14:25:00Z">
        <w:r w:rsidRPr="00EE0B2F">
          <w:rPr>
            <w:rFonts w:ascii="Courier" w:eastAsiaTheme="minorHAnsi" w:hAnsi="Courier" w:cs="Courier"/>
            <w:color w:val="000000"/>
            <w:shd w:val="clear" w:color="auto" w:fill="EFEFF5"/>
          </w:rPr>
          <w:t>&lt;/rdf:RDF&gt;</w:t>
        </w:r>
      </w:ins>
    </w:p>
    <w:p w14:paraId="191F3499" w14:textId="77777777" w:rsidR="00933AF6" w:rsidRDefault="00933AF6" w:rsidP="0093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3" w:author="Nicholas, Nick" w:date="2013-02-26T14:25:00Z"/>
          <w:rFonts w:eastAsiaTheme="minorHAnsi"/>
        </w:rPr>
      </w:pPr>
    </w:p>
    <w:p w14:paraId="5D31929E" w14:textId="77777777" w:rsidR="00F845FE" w:rsidRDefault="00F845FE" w:rsidP="00F845FE">
      <w:pPr>
        <w:pStyle w:val="Heading4"/>
        <w:rPr>
          <w:ins w:id="974" w:author="Nicholas, Nick" w:date="2013-02-26T12:35:00Z"/>
          <w:rFonts w:eastAsiaTheme="minorHAnsi"/>
          <w:shd w:val="clear" w:color="auto" w:fill="FFFFFF"/>
        </w:rPr>
      </w:pPr>
      <w:ins w:id="975" w:author="Nicholas, Nick" w:date="2013-02-26T12:24:00Z">
        <w:r>
          <w:rPr>
            <w:rFonts w:eastAsiaTheme="minorHAnsi"/>
            <w:shd w:val="clear" w:color="auto" w:fill="FFFFFF"/>
          </w:rPr>
          <w:t>ACARA Content Descriptions</w:t>
        </w:r>
      </w:ins>
    </w:p>
    <w:p w14:paraId="51D2AAB6" w14:textId="77777777" w:rsidR="00B4467F" w:rsidRDefault="00A93B5A" w:rsidP="00A93B5A">
      <w:pPr>
        <w:rPr>
          <w:ins w:id="976" w:author="Nicholas, Nick" w:date="2013-02-26T14:44:00Z"/>
          <w:rFonts w:eastAsiaTheme="minorHAnsi"/>
        </w:rPr>
      </w:pPr>
      <w:ins w:id="977" w:author="Nicholas, Nick" w:date="2013-02-26T12:35:00Z">
        <w:r>
          <w:rPr>
            <w:rFonts w:eastAsiaTheme="minorHAnsi"/>
          </w:rPr>
          <w:t xml:space="preserve">ACARA </w:t>
        </w:r>
      </w:ins>
      <w:ins w:id="978" w:author="Nicholas, Nick" w:date="2013-02-26T14:23:00Z">
        <w:r w:rsidR="00B26DE0">
          <w:rPr>
            <w:rFonts w:eastAsiaTheme="minorHAnsi"/>
          </w:rPr>
          <w:t>content descriptions are derived from their counterparts in the Australian Curriculum, and are explicitly marked up as derived in the</w:t>
        </w:r>
        <w:r w:rsidR="000B52A0">
          <w:rPr>
            <w:rFonts w:eastAsiaTheme="minorHAnsi"/>
          </w:rPr>
          <w:t xml:space="preserve"> Machine Readable BoS Syllabus.</w:t>
        </w:r>
        <w:r w:rsidR="00B26DE0">
          <w:rPr>
            <w:rFonts w:eastAsiaTheme="minorHAnsi"/>
          </w:rPr>
          <w:t xml:space="preserve"> </w:t>
        </w:r>
      </w:ins>
      <w:ins w:id="979" w:author="Nicholas, Nick" w:date="2013-02-26T14:24:00Z">
        <w:r w:rsidR="00B26DE0">
          <w:rPr>
            <w:rFonts w:eastAsiaTheme="minorHAnsi"/>
          </w:rPr>
          <w:t>ACARA content descriptions do not have public codes of their own, distinct from the source Australian Curriculum content descriptions.</w:t>
        </w:r>
      </w:ins>
      <w:ins w:id="980" w:author="Nicholas, Nick" w:date="2013-02-26T14:43:00Z">
        <w:r w:rsidR="00521469">
          <w:rPr>
            <w:rFonts w:eastAsiaTheme="minorHAnsi"/>
          </w:rPr>
          <w:t xml:space="preserve"> </w:t>
        </w:r>
      </w:ins>
    </w:p>
    <w:p w14:paraId="19EBF6DD" w14:textId="77777777" w:rsidR="00A93B5A" w:rsidRPr="00B26DE0" w:rsidRDefault="00521469" w:rsidP="00A93B5A">
      <w:pPr>
        <w:rPr>
          <w:ins w:id="981" w:author="Nicholas, Nick" w:date="2013-02-26T12:24:00Z"/>
          <w:rFonts w:eastAsiaTheme="minorHAnsi"/>
        </w:rPr>
      </w:pPr>
      <w:ins w:id="982" w:author="Nicholas, Nick" w:date="2013-02-26T14:43:00Z">
        <w:r>
          <w:rPr>
            <w:rFonts w:eastAsiaTheme="minorHAnsi"/>
          </w:rPr>
          <w:t xml:space="preserve">As best practice, the URI of the </w:t>
        </w:r>
      </w:ins>
      <w:ins w:id="983" w:author="Nicholas, Nick" w:date="2013-02-26T14:44:00Z">
        <w:r>
          <w:rPr>
            <w:rFonts w:eastAsiaTheme="minorHAnsi"/>
          </w:rPr>
          <w:t xml:space="preserve">source Australian Curriculum content descriptions should be the version of the URI using the content description code, e.g. </w:t>
        </w:r>
        <w:r w:rsidR="00B4467F">
          <w:rPr>
            <w:rFonts w:eastAsiaTheme="minorHAnsi"/>
          </w:rPr>
          <w:fldChar w:fldCharType="begin"/>
        </w:r>
        <w:r w:rsidR="00B4467F">
          <w:rPr>
            <w:rFonts w:eastAsiaTheme="minorHAnsi"/>
          </w:rPr>
          <w:instrText xml:space="preserve"> HYPERLINK "</w:instrText>
        </w:r>
        <w:r w:rsidR="00B4467F" w:rsidRPr="00B4467F">
          <w:rPr>
            <w:rFonts w:eastAsiaTheme="minorHAnsi"/>
          </w:rPr>
          <w:instrText>http://rdf.australiancurriculum.edu.au/elements/ACMNA013</w:instrText>
        </w:r>
        <w:r w:rsidR="00B4467F">
          <w:rPr>
            <w:rFonts w:eastAsiaTheme="minorHAnsi"/>
          </w:rPr>
          <w:instrText xml:space="preserve">" </w:instrText>
        </w:r>
        <w:r w:rsidR="00B4467F">
          <w:rPr>
            <w:rFonts w:eastAsiaTheme="minorHAnsi"/>
          </w:rPr>
          <w:fldChar w:fldCharType="separate"/>
        </w:r>
        <w:r w:rsidR="00B4467F" w:rsidRPr="003A3278">
          <w:rPr>
            <w:rStyle w:val="Hyperlink"/>
            <w:rFonts w:eastAsiaTheme="minorHAnsi"/>
          </w:rPr>
          <w:t>http://rdf.australiancurriculum.edu.au/elements/ACMNA013</w:t>
        </w:r>
        <w:r w:rsidR="00B4467F">
          <w:rPr>
            <w:rFonts w:eastAsiaTheme="minorHAnsi"/>
          </w:rPr>
          <w:fldChar w:fldCharType="end"/>
        </w:r>
        <w:r w:rsidR="00B4467F">
          <w:rPr>
            <w:rFonts w:eastAsiaTheme="minorHAnsi"/>
          </w:rPr>
          <w:t xml:space="preserve"> </w:t>
        </w:r>
      </w:ins>
    </w:p>
    <w:p w14:paraId="0C6A4199" w14:textId="77777777" w:rsidR="00E1651C" w:rsidRPr="00EE0B2F"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4" w:author="Nicholas, Nick" w:date="2013-02-26T14:41:00Z"/>
          <w:rFonts w:ascii="Courier" w:eastAsiaTheme="minorHAnsi" w:hAnsi="Courier" w:cs="Courier"/>
          <w:color w:val="000000"/>
          <w:shd w:val="clear" w:color="auto" w:fill="EFEFF5"/>
        </w:rPr>
      </w:pPr>
      <w:ins w:id="985" w:author="Nicholas, Nick" w:date="2013-02-26T14:41:00Z">
        <w:r w:rsidRPr="00EE0B2F">
          <w:rPr>
            <w:rFonts w:ascii="Courier" w:eastAsiaTheme="minorHAnsi" w:hAnsi="Courier" w:cs="Courier"/>
            <w:color w:val="000000"/>
            <w:shd w:val="clear" w:color="auto" w:fill="EFEFF5"/>
          </w:rPr>
          <w:t xml:space="preserve">&lt;rdf:RDF xmlns:rdf="http://www.w3.org/1999/02/22-rdf-syntax-ns#"   xmlns:dc="http://purl.org/dc/elements/1.1/"    xmlns:gemq="http://purl.org/gem/qualifiers/"   xmlns:asn="http://purl.org/ASN/schema/core/"   xmlns:loc="http://www.loc.gov/loc.terms/relators/"   xmlns:dcterms="http://purl.org/dc/terms/"   xmlns:foaf="http://xmlns.com/foaf/0.1/"   xmlns:rdfs="http://www.w3.org/2000/01/rdf-schema#"&gt; </w:t>
        </w:r>
      </w:ins>
    </w:p>
    <w:p w14:paraId="63633EBB" w14:textId="77777777" w:rsidR="00E1651C" w:rsidRPr="00EE0B2F"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6" w:author="Nicholas, Nick" w:date="2013-02-26T14:41:00Z"/>
          <w:rFonts w:ascii="Courier" w:eastAsiaTheme="minorHAnsi" w:hAnsi="Courier" w:cs="Courier"/>
          <w:color w:val="000000"/>
          <w:shd w:val="clear" w:color="auto" w:fill="EFEFF5"/>
        </w:rPr>
      </w:pPr>
      <w:ins w:id="987" w:author="Nicholas, Nick" w:date="2013-02-26T14:41:00Z">
        <w:r w:rsidRPr="00EE0B2F">
          <w:rPr>
            <w:rFonts w:ascii="Courier" w:eastAsiaTheme="minorHAnsi" w:hAnsi="Courier" w:cs="Courier"/>
            <w:color w:val="000000"/>
            <w:shd w:val="clear" w:color="auto" w:fill="EFEFF5"/>
          </w:rPr>
          <w:t xml:space="preserve">  &lt;asn:Statement rdf:about="</w:t>
        </w:r>
        <w:r w:rsidRPr="00B23C7C">
          <w:rPr>
            <w:rFonts w:eastAsiaTheme="minorHAnsi"/>
            <w:i/>
          </w:rPr>
          <w:t>URI(Content Description id)</w:t>
        </w:r>
        <w:r w:rsidRPr="00EE0B2F">
          <w:rPr>
            <w:rFonts w:ascii="Courier" w:eastAsiaTheme="minorHAnsi" w:hAnsi="Courier" w:cs="Courier"/>
            <w:color w:val="000000"/>
            <w:shd w:val="clear" w:color="auto" w:fill="EFEFF5"/>
          </w:rPr>
          <w:t xml:space="preserve">"&gt; </w:t>
        </w:r>
      </w:ins>
    </w:p>
    <w:p w14:paraId="716A75F4" w14:textId="77777777" w:rsidR="00E1651C" w:rsidRPr="00B22FE5" w:rsidRDefault="00E1651C" w:rsidP="00E1651C">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8" w:author="Nicholas, Nick" w:date="2013-02-26T14:41:00Z"/>
          <w:rFonts w:ascii="Courier" w:eastAsiaTheme="minorHAnsi" w:hAnsi="Courier" w:cs="Courier"/>
          <w:color w:val="000000"/>
          <w:shd w:val="clear" w:color="auto" w:fill="FFFFFF"/>
        </w:rPr>
      </w:pPr>
      <w:ins w:id="989" w:author="Nicholas, Nick" w:date="2013-02-26T14:41:00Z">
        <w:r w:rsidRPr="00B22FE5">
          <w:rPr>
            <w:rFonts w:ascii="Courier" w:eastAsiaTheme="minorHAnsi" w:hAnsi="Courier" w:cs="Courier"/>
            <w:color w:val="000000"/>
            <w:shd w:val="clear" w:color="auto" w:fill="FFFFFF"/>
          </w:rPr>
          <w:t xml:space="preserve">     &lt;</w:t>
        </w:r>
        <w:r>
          <w:rPr>
            <w:rFonts w:ascii="Courier" w:eastAsiaTheme="minorHAnsi" w:hAnsi="Courier" w:cs="Courier"/>
            <w:color w:val="000000"/>
            <w:shd w:val="clear" w:color="auto" w:fill="FFFFFF"/>
          </w:rPr>
          <w:t>dcterms</w:t>
        </w:r>
        <w:r w:rsidRPr="00B22FE5">
          <w:rPr>
            <w:rFonts w:ascii="Courier" w:eastAsiaTheme="minorHAnsi" w:hAnsi="Courier" w:cs="Courier"/>
            <w:color w:val="000000"/>
            <w:shd w:val="clear" w:color="auto" w:fill="FFFFFF"/>
          </w:rPr>
          <w:t>:isPartOf rdf:resource="</w:t>
        </w:r>
        <w:r w:rsidRPr="00B22FE5">
          <w:rPr>
            <w:rFonts w:eastAsiaTheme="minorHAnsi"/>
            <w:i/>
          </w:rPr>
          <w:t>URI(Curriculum Document)</w:t>
        </w:r>
        <w:r w:rsidRPr="00B22FE5">
          <w:rPr>
            <w:rFonts w:ascii="Courier" w:eastAsiaTheme="minorHAnsi" w:hAnsi="Courier" w:cs="Courier"/>
            <w:color w:val="000000"/>
            <w:shd w:val="clear" w:color="auto" w:fill="FFFFFF"/>
          </w:rPr>
          <w:t>"&gt;</w:t>
        </w:r>
      </w:ins>
    </w:p>
    <w:p w14:paraId="1C3C12AB"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0" w:author="Nicholas, Nick" w:date="2013-02-26T14:41:00Z"/>
          <w:rFonts w:ascii="Courier" w:eastAsiaTheme="minorHAnsi" w:hAnsi="Courier" w:cs="Courier"/>
          <w:color w:val="000000"/>
          <w:shd w:val="clear" w:color="auto" w:fill="EFEFF5"/>
        </w:rPr>
      </w:pPr>
      <w:ins w:id="991" w:author="Nicholas, Nick" w:date="2013-02-26T14:41:00Z">
        <w:r w:rsidRPr="00EE0B2F">
          <w:rPr>
            <w:rFonts w:ascii="Courier" w:eastAsiaTheme="minorHAnsi" w:hAnsi="Courier" w:cs="Courier"/>
            <w:color w:val="000000"/>
            <w:shd w:val="clear" w:color="auto" w:fill="EFEFF5"/>
          </w:rPr>
          <w:t xml:space="preserve">     </w:t>
        </w:r>
        <w:r w:rsidRPr="00DB190B">
          <w:rPr>
            <w:rFonts w:ascii="Courier" w:eastAsiaTheme="minorHAnsi" w:hAnsi="Courier" w:cs="Courier"/>
            <w:color w:val="000000"/>
            <w:shd w:val="clear" w:color="auto" w:fill="EFEFF5"/>
          </w:rPr>
          <w:t>&lt;asn:authorityStatus rdf:resource="http://purl.org/ASN/scheme/ASNAuthorityStatus/</w:t>
        </w:r>
      </w:ins>
      <w:ins w:id="992" w:author="Nicholas, Nick" w:date="2013-02-26T14:43:00Z">
        <w:r w:rsidR="00521469">
          <w:rPr>
            <w:rFonts w:ascii="Courier" w:eastAsiaTheme="minorHAnsi" w:hAnsi="Courier" w:cs="Courier"/>
            <w:color w:val="000000"/>
            <w:shd w:val="clear" w:color="auto" w:fill="EFEFF5"/>
          </w:rPr>
          <w:t>Derived</w:t>
        </w:r>
      </w:ins>
      <w:ins w:id="993" w:author="Nicholas, Nick" w:date="2013-02-26T14:41:00Z">
        <w:r w:rsidRPr="00DB190B">
          <w:rPr>
            <w:rFonts w:ascii="Courier" w:eastAsiaTheme="minorHAnsi" w:hAnsi="Courier" w:cs="Courier"/>
            <w:color w:val="000000"/>
            <w:shd w:val="clear" w:color="auto" w:fill="EFEFF5"/>
          </w:rPr>
          <w:t xml:space="preserve">"/&gt; </w:t>
        </w:r>
      </w:ins>
    </w:p>
    <w:p w14:paraId="47A4FBDE" w14:textId="77777777" w:rsidR="00521469" w:rsidRPr="00DB190B" w:rsidRDefault="00521469" w:rsidP="0052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4" w:author="Nicholas, Nick" w:date="2013-02-26T14:43:00Z"/>
          <w:rFonts w:ascii="Courier" w:eastAsiaTheme="minorHAnsi" w:hAnsi="Courier" w:cs="Courier"/>
          <w:color w:val="000000"/>
          <w:shd w:val="clear" w:color="auto" w:fill="EFEFF5"/>
        </w:rPr>
      </w:pPr>
      <w:ins w:id="995" w:author="Nicholas, Nick" w:date="2013-02-26T14:43:00Z">
        <w:r w:rsidRPr="00EE0B2F">
          <w:rPr>
            <w:rFonts w:ascii="Courier" w:eastAsiaTheme="minorHAnsi" w:hAnsi="Courier" w:cs="Courier"/>
            <w:color w:val="000000"/>
            <w:shd w:val="clear" w:color="auto" w:fill="EFEFF5"/>
          </w:rPr>
          <w:t xml:space="preserve">     </w:t>
        </w:r>
        <w:r w:rsidRPr="00DB190B">
          <w:rPr>
            <w:rFonts w:ascii="Courier" w:eastAsiaTheme="minorHAnsi" w:hAnsi="Courier" w:cs="Courier"/>
            <w:color w:val="000000"/>
            <w:shd w:val="clear" w:color="auto" w:fill="EFEFF5"/>
          </w:rPr>
          <w:t>&lt;asn:</w:t>
        </w:r>
        <w:r>
          <w:rPr>
            <w:rFonts w:ascii="Courier" w:eastAsiaTheme="minorHAnsi" w:hAnsi="Courier" w:cs="Courier"/>
            <w:color w:val="000000"/>
            <w:shd w:val="clear" w:color="auto" w:fill="EFEFF5"/>
          </w:rPr>
          <w:t>derivedFrom</w:t>
        </w:r>
        <w:r w:rsidRPr="00DB190B">
          <w:rPr>
            <w:rFonts w:ascii="Courier" w:eastAsiaTheme="minorHAnsi" w:hAnsi="Courier" w:cs="Courier"/>
            <w:color w:val="000000"/>
            <w:shd w:val="clear" w:color="auto" w:fill="EFEFF5"/>
          </w:rPr>
          <w:t xml:space="preserve"> rdf:resource="</w:t>
        </w:r>
        <w:r w:rsidRPr="00B23C7C">
          <w:rPr>
            <w:rFonts w:eastAsiaTheme="minorHAnsi"/>
            <w:i/>
          </w:rPr>
          <w:t>URI(</w:t>
        </w:r>
        <w:r>
          <w:rPr>
            <w:rFonts w:eastAsiaTheme="minorHAnsi"/>
            <w:i/>
          </w:rPr>
          <w:t xml:space="preserve">Australian Curriculum </w:t>
        </w:r>
        <w:r w:rsidRPr="00B23C7C">
          <w:rPr>
            <w:rFonts w:eastAsiaTheme="minorHAnsi"/>
            <w:i/>
          </w:rPr>
          <w:t>Content Description)</w:t>
        </w:r>
        <w:r w:rsidRPr="00DB190B">
          <w:rPr>
            <w:rFonts w:ascii="Courier" w:eastAsiaTheme="minorHAnsi" w:hAnsi="Courier" w:cs="Courier"/>
            <w:color w:val="000000"/>
            <w:shd w:val="clear" w:color="auto" w:fill="EFEFF5"/>
          </w:rPr>
          <w:t xml:space="preserve">"/&gt; </w:t>
        </w:r>
      </w:ins>
    </w:p>
    <w:p w14:paraId="1F5F5402" w14:textId="77777777" w:rsidR="00E1651C" w:rsidRPr="008551B9"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6" w:author="Nicholas, Nick" w:date="2013-02-26T14:41:00Z"/>
          <w:rFonts w:ascii="Courier" w:eastAsiaTheme="minorHAnsi" w:hAnsi="Courier" w:cs="Courier"/>
          <w:color w:val="000000"/>
          <w:shd w:val="clear" w:color="auto" w:fill="EFEFF5"/>
        </w:rPr>
      </w:pPr>
      <w:ins w:id="997" w:author="Nicholas, Nick" w:date="2013-02-26T14:41:00Z">
        <w:r w:rsidRPr="008551B9">
          <w:rPr>
            <w:rFonts w:ascii="Courier" w:eastAsiaTheme="minorHAnsi" w:hAnsi="Courier" w:cs="Courier"/>
            <w:color w:val="000000"/>
            <w:shd w:val="clear" w:color="auto" w:fill="EFEFF5"/>
          </w:rPr>
          <w:t xml:space="preserve">     &lt;dc:modified&gt;</w:t>
        </w:r>
        <w:r w:rsidRPr="008551B9">
          <w:rPr>
            <w:rFonts w:eastAsiaTheme="minorHAnsi"/>
            <w:i/>
          </w:rPr>
          <w:t>DATE(Content Description changed)</w:t>
        </w:r>
        <w:r w:rsidRPr="008551B9">
          <w:rPr>
            <w:rFonts w:ascii="Courier" w:eastAsiaTheme="minorHAnsi" w:hAnsi="Courier" w:cs="Courier"/>
            <w:color w:val="000000"/>
            <w:shd w:val="clear" w:color="auto" w:fill="EFEFF5"/>
          </w:rPr>
          <w:t xml:space="preserve">&lt;/dc:modified&gt; </w:t>
        </w:r>
      </w:ins>
    </w:p>
    <w:p w14:paraId="27269AD5"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8" w:author="Nicholas, Nick" w:date="2013-02-26T14:41:00Z"/>
          <w:rFonts w:ascii="Courier" w:eastAsiaTheme="minorHAnsi" w:hAnsi="Courier" w:cs="Courier"/>
          <w:color w:val="000000"/>
          <w:shd w:val="clear" w:color="auto" w:fill="EFEFF5"/>
        </w:rPr>
      </w:pPr>
      <w:ins w:id="999" w:author="Nicholas, Nick" w:date="2013-02-26T14:41:00Z">
        <w:r w:rsidRPr="00DB190B">
          <w:rPr>
            <w:rFonts w:ascii="Courier" w:eastAsiaTheme="minorHAnsi" w:hAnsi="Courier" w:cs="Courier"/>
            <w:color w:val="000000"/>
            <w:shd w:val="clear" w:color="auto" w:fill="EFEFF5"/>
          </w:rPr>
          <w:t xml:space="preserve">     &lt;asn:indexingStatus rdf:resource="</w:t>
        </w:r>
        <w:r w:rsidRPr="00E1651C">
          <w:rPr>
            <w:rFonts w:eastAsiaTheme="minorHAnsi"/>
            <w:i/>
          </w:rPr>
          <w:t xml:space="preserve"> </w:t>
        </w:r>
        <w:r w:rsidRPr="00B23C7C">
          <w:rPr>
            <w:rFonts w:eastAsiaTheme="minorHAnsi"/>
            <w:i/>
          </w:rPr>
          <w:t>URI(</w:t>
        </w:r>
        <w:r>
          <w:rPr>
            <w:rFonts w:eastAsiaTheme="minorHAnsi"/>
            <w:i/>
          </w:rPr>
          <w:t xml:space="preserve">Value of </w:t>
        </w:r>
        <w:r w:rsidRPr="00DB190B">
          <w:rPr>
            <w:rFonts w:ascii="Courier" w:eastAsiaTheme="minorHAnsi" w:hAnsi="Courier" w:cs="Courier"/>
            <w:color w:val="000000"/>
            <w:shd w:val="clear" w:color="auto" w:fill="EFEFF5"/>
          </w:rPr>
          <w:t>http://purl.org/ASN/scheme/ASNIndexingStatus/</w:t>
        </w:r>
        <w:r w:rsidRPr="00B23C7C">
          <w:rPr>
            <w:rFonts w:eastAsiaTheme="minorHAnsi"/>
            <w:i/>
          </w:rPr>
          <w:t>)</w:t>
        </w:r>
        <w:r w:rsidRPr="00DB190B">
          <w:rPr>
            <w:rFonts w:ascii="Courier" w:eastAsiaTheme="minorHAnsi" w:hAnsi="Courier" w:cs="Courier"/>
            <w:color w:val="000000"/>
            <w:shd w:val="clear" w:color="auto" w:fill="EFEFF5"/>
          </w:rPr>
          <w:t xml:space="preserve">" /&gt; </w:t>
        </w:r>
      </w:ins>
    </w:p>
    <w:p w14:paraId="0F0EA982"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0" w:author="Nicholas, Nick" w:date="2013-02-26T14:41:00Z"/>
          <w:rFonts w:ascii="Courier" w:eastAsiaTheme="minorHAnsi" w:hAnsi="Courier" w:cs="Courier"/>
          <w:color w:val="000000"/>
          <w:shd w:val="clear" w:color="auto" w:fill="EFEFF5"/>
        </w:rPr>
      </w:pPr>
      <w:ins w:id="1001" w:author="Nicholas, Nick" w:date="2013-02-26T14:41:00Z">
        <w:r w:rsidRPr="00DB190B">
          <w:rPr>
            <w:rFonts w:ascii="Courier" w:eastAsiaTheme="minorHAnsi" w:hAnsi="Courier" w:cs="Courier"/>
            <w:color w:val="000000"/>
            <w:shd w:val="clear" w:color="auto" w:fill="EFEFF5"/>
          </w:rPr>
          <w:t xml:space="preserve">     </w:t>
        </w:r>
        <w:r w:rsidRPr="00DB190B">
          <w:rPr>
            <w:rFonts w:eastAsiaTheme="minorHAnsi"/>
            <w:i/>
          </w:rPr>
          <w:t xml:space="preserve">&lt;!-- Only index </w:t>
        </w:r>
        <w:r>
          <w:rPr>
            <w:rFonts w:eastAsiaTheme="minorHAnsi"/>
            <w:i/>
          </w:rPr>
          <w:t>statements associated with resource discovery</w:t>
        </w:r>
        <w:r w:rsidRPr="00170AA0">
          <w:rPr>
            <w:rFonts w:eastAsiaTheme="minorHAnsi"/>
            <w:i/>
          </w:rPr>
          <w:t xml:space="preserve"> </w:t>
        </w:r>
        <w:r w:rsidRPr="00DB190B">
          <w:rPr>
            <w:rFonts w:eastAsiaTheme="minorHAnsi"/>
            <w:i/>
          </w:rPr>
          <w:t>--&gt;</w:t>
        </w:r>
        <w:r w:rsidRPr="00DB190B">
          <w:rPr>
            <w:rFonts w:ascii="Courier" w:eastAsiaTheme="minorHAnsi" w:hAnsi="Courier" w:cs="Courier"/>
            <w:color w:val="000000"/>
            <w:shd w:val="clear" w:color="auto" w:fill="EFEFF5"/>
          </w:rPr>
          <w:t xml:space="preserve"> </w:t>
        </w:r>
      </w:ins>
    </w:p>
    <w:p w14:paraId="4089A8AF"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2" w:author="Nicholas, Nick" w:date="2013-02-26T14:41:00Z"/>
          <w:rFonts w:ascii="Courier" w:eastAsiaTheme="minorHAnsi" w:hAnsi="Courier" w:cs="Courier"/>
          <w:color w:val="000000"/>
          <w:shd w:val="clear" w:color="auto" w:fill="EFEFF5"/>
        </w:rPr>
      </w:pPr>
      <w:ins w:id="1003" w:author="Nicholas, Nick" w:date="2013-02-26T14:41:00Z">
        <w:r w:rsidRPr="00DB190B">
          <w:rPr>
            <w:rFonts w:ascii="Courier" w:eastAsiaTheme="minorHAnsi" w:hAnsi="Courier" w:cs="Courier"/>
            <w:color w:val="000000"/>
            <w:shd w:val="clear" w:color="auto" w:fill="EFEFF5"/>
          </w:rPr>
          <w:t xml:space="preserve">     &lt;asn:statementLabel xml:lang="en-AU"&gt;ContentDescription&lt;/asn:statementLabel&gt; </w:t>
        </w:r>
      </w:ins>
    </w:p>
    <w:p w14:paraId="7C190DD9"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4" w:author="Nicholas, Nick" w:date="2013-02-26T14:41:00Z"/>
          <w:rFonts w:ascii="Courier" w:eastAsiaTheme="minorHAnsi" w:hAnsi="Courier" w:cs="Courier"/>
          <w:color w:val="000000"/>
          <w:shd w:val="clear" w:color="auto" w:fill="EFEFF5"/>
        </w:rPr>
      </w:pPr>
      <w:ins w:id="1005" w:author="Nicholas, Nick" w:date="2013-02-26T14:41:00Z">
        <w:r w:rsidRPr="00B61FD6">
          <w:rPr>
            <w:rFonts w:ascii="Courier" w:eastAsiaTheme="minorHAnsi" w:hAnsi="Courier" w:cs="Courier"/>
            <w:color w:val="000000"/>
            <w:shd w:val="clear" w:color="auto" w:fill="EFEFF5"/>
          </w:rPr>
          <w:t xml:space="preserve">    </w:t>
        </w:r>
        <w:r>
          <w:rPr>
            <w:rFonts w:ascii="Courier" w:eastAsiaTheme="minorHAnsi" w:hAnsi="Courier" w:cs="Courier"/>
            <w:color w:val="000000"/>
            <w:shd w:val="clear" w:color="auto" w:fill="EFEFF5"/>
          </w:rPr>
          <w:t xml:space="preserve"> &lt;rdf:type rdf:resource="</w:t>
        </w:r>
        <w:r w:rsidRPr="00B23C7C">
          <w:rPr>
            <w:rFonts w:eastAsiaTheme="minorHAnsi"/>
            <w:i/>
          </w:rPr>
          <w:t>URI(</w:t>
        </w:r>
        <w:r>
          <w:rPr>
            <w:rFonts w:eastAsiaTheme="minorHAnsi"/>
            <w:i/>
          </w:rPr>
          <w:t xml:space="preserve">Type of </w:t>
        </w:r>
        <w:r w:rsidRPr="00B23C7C">
          <w:rPr>
            <w:rFonts w:eastAsiaTheme="minorHAnsi"/>
            <w:i/>
          </w:rPr>
          <w:t>Content Description)</w:t>
        </w:r>
        <w:r>
          <w:rPr>
            <w:rFonts w:ascii="Courier" w:eastAsiaTheme="minorHAnsi" w:hAnsi="Courier" w:cs="Courier"/>
            <w:color w:val="000000"/>
            <w:shd w:val="clear" w:color="auto" w:fill="EFEFF5"/>
          </w:rPr>
          <w:t>"/&gt;</w:t>
        </w:r>
      </w:ins>
    </w:p>
    <w:p w14:paraId="68353A96" w14:textId="77777777" w:rsidR="00E1651C" w:rsidRPr="0023234D"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6" w:author="Nicholas, Nick" w:date="2013-02-26T14:41:00Z"/>
          <w:rFonts w:ascii="Courier" w:eastAsiaTheme="minorHAnsi" w:hAnsi="Courier" w:cs="Courier"/>
          <w:color w:val="000000"/>
          <w:highlight w:val="yellow"/>
          <w:shd w:val="clear" w:color="auto" w:fill="EFEFF5"/>
        </w:rPr>
      </w:pPr>
    </w:p>
    <w:p w14:paraId="5D1576F7"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7" w:author="Nicholas, Nick" w:date="2013-02-26T14:41:00Z"/>
          <w:rFonts w:ascii="Courier" w:eastAsiaTheme="minorHAnsi" w:hAnsi="Courier" w:cs="Courier"/>
          <w:color w:val="000000"/>
          <w:shd w:val="clear" w:color="auto" w:fill="EFEFF5"/>
        </w:rPr>
      </w:pPr>
      <w:ins w:id="1008" w:author="Nicholas, Nick" w:date="2013-02-26T14:41:00Z">
        <w:r w:rsidRPr="00DB190B">
          <w:rPr>
            <w:rFonts w:ascii="Courier" w:eastAsiaTheme="minorHAnsi" w:hAnsi="Courier" w:cs="Courier"/>
            <w:color w:val="000000"/>
            <w:shd w:val="clear" w:color="auto" w:fill="EFEFF5"/>
          </w:rPr>
          <w:t xml:space="preserve">     &lt;dc:description&gt;</w:t>
        </w:r>
        <w:r w:rsidRPr="00DB190B">
          <w:rPr>
            <w:rFonts w:eastAsiaTheme="minorHAnsi"/>
            <w:i/>
          </w:rPr>
          <w:t>TEXT(Content</w:t>
        </w:r>
        <w:r>
          <w:rPr>
            <w:rFonts w:eastAsiaTheme="minorHAnsi"/>
            <w:i/>
          </w:rPr>
          <w:t xml:space="preserve"> </w:t>
        </w:r>
        <w:r w:rsidRPr="00DB190B">
          <w:rPr>
            <w:rFonts w:eastAsiaTheme="minorHAnsi"/>
            <w:i/>
          </w:rPr>
          <w:t>Description</w:t>
        </w:r>
        <w:r>
          <w:rPr>
            <w:rFonts w:eastAsiaTheme="minorHAnsi"/>
            <w:i/>
          </w:rPr>
          <w:t xml:space="preserve"> </w:t>
        </w:r>
        <w:r w:rsidRPr="00DB190B">
          <w:rPr>
            <w:rFonts w:eastAsiaTheme="minorHAnsi"/>
            <w:i/>
          </w:rPr>
          <w:t>text)</w:t>
        </w:r>
        <w:r w:rsidRPr="00DB190B">
          <w:rPr>
            <w:rFonts w:ascii="Courier" w:eastAsiaTheme="minorHAnsi" w:hAnsi="Courier" w:cs="Courier"/>
            <w:color w:val="000000"/>
            <w:shd w:val="clear" w:color="auto" w:fill="EFEFF5"/>
          </w:rPr>
          <w:t xml:space="preserve">&lt;/dc:description&gt; </w:t>
        </w:r>
      </w:ins>
    </w:p>
    <w:p w14:paraId="1B81BFD8" w14:textId="77777777" w:rsidR="00E1651C" w:rsidRPr="00DB190B" w:rsidRDefault="00E1651C" w:rsidP="00E1651C">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ins w:id="1009" w:author="Nicholas, Nick" w:date="2013-02-26T14:41:00Z"/>
          <w:rFonts w:ascii="Courier" w:eastAsiaTheme="minorHAnsi" w:hAnsi="Courier" w:cs="Courier"/>
          <w:shd w:val="clear" w:color="auto" w:fill="FFFFFF"/>
        </w:rPr>
      </w:pPr>
      <w:ins w:id="1010" w:author="Nicholas, Nick" w:date="2013-02-26T14:41:00Z">
        <w:r w:rsidRPr="00DB190B">
          <w:rPr>
            <w:rFonts w:ascii="Courier" w:eastAsiaTheme="minorHAnsi" w:hAnsi="Courier" w:cs="Courier"/>
            <w:shd w:val="clear" w:color="auto" w:fill="FFFFFF"/>
          </w:rPr>
          <w:t xml:space="preserve">     &lt;dc:subject rdf:resource="</w:t>
        </w:r>
        <w:r w:rsidRPr="00DB190B">
          <w:rPr>
            <w:rFonts w:eastAsiaTheme="minorHAnsi"/>
            <w:i/>
          </w:rPr>
          <w:t>URI(learning area, out of http://vocabulary.curriculum.edu.au/AUScurriculumStrand)</w:t>
        </w:r>
        <w:r w:rsidRPr="00DB190B">
          <w:rPr>
            <w:rFonts w:ascii="Courier" w:eastAsiaTheme="minorHAnsi" w:hAnsi="Courier" w:cs="Courier"/>
            <w:shd w:val="clear" w:color="auto" w:fill="FFFFFF"/>
          </w:rPr>
          <w:t xml:space="preserve">"/&gt; </w:t>
        </w:r>
      </w:ins>
    </w:p>
    <w:p w14:paraId="5BA97A57" w14:textId="77777777" w:rsidR="00E1651C" w:rsidRPr="0023234D"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1" w:author="Nicholas, Nick" w:date="2013-02-26T14:41:00Z"/>
          <w:rFonts w:ascii="Courier" w:eastAsiaTheme="minorHAnsi" w:hAnsi="Courier" w:cs="Courier"/>
          <w:color w:val="000000"/>
          <w:highlight w:val="yellow"/>
          <w:shd w:val="clear" w:color="auto" w:fill="EFEFF5"/>
        </w:rPr>
      </w:pPr>
      <w:ins w:id="1012" w:author="Nicholas, Nick" w:date="2013-02-26T14:41:00Z">
        <w:r w:rsidRPr="0023234D">
          <w:rPr>
            <w:rFonts w:ascii="Courier" w:eastAsiaTheme="minorHAnsi" w:hAnsi="Courier" w:cs="Courier"/>
            <w:color w:val="000000"/>
            <w:highlight w:val="yellow"/>
            <w:shd w:val="clear" w:color="auto" w:fill="EFEFF5"/>
          </w:rPr>
          <w:t xml:space="preserve"> </w:t>
        </w:r>
      </w:ins>
    </w:p>
    <w:p w14:paraId="0FC73047"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3" w:author="Nicholas, Nick" w:date="2013-02-26T14:41:00Z"/>
          <w:rFonts w:ascii="Courier" w:eastAsiaTheme="minorHAnsi" w:hAnsi="Courier" w:cs="Courier"/>
          <w:color w:val="000000"/>
          <w:shd w:val="clear" w:color="auto" w:fill="EFEFF5"/>
        </w:rPr>
      </w:pPr>
      <w:ins w:id="1014" w:author="Nicholas, Nick" w:date="2013-02-26T14:41:00Z">
        <w:r w:rsidRPr="00DB190B">
          <w:rPr>
            <w:rFonts w:ascii="Courier" w:eastAsiaTheme="minorHAnsi" w:hAnsi="Courier" w:cs="Courier"/>
            <w:color w:val="000000"/>
            <w:shd w:val="clear" w:color="auto" w:fill="EFEFF5"/>
          </w:rPr>
          <w:t xml:space="preserve">     &lt;dc:rights&gt;</w:t>
        </w:r>
        <w:r w:rsidRPr="00DB190B">
          <w:rPr>
            <w:rFonts w:eastAsiaTheme="minorHAnsi"/>
            <w:i/>
          </w:rPr>
          <w:t>TEXT(rights)</w:t>
        </w:r>
        <w:r w:rsidRPr="00DB190B">
          <w:rPr>
            <w:rFonts w:ascii="Courier" w:eastAsiaTheme="minorHAnsi" w:hAnsi="Courier" w:cs="Courier"/>
            <w:color w:val="000000"/>
            <w:shd w:val="clear" w:color="auto" w:fill="EFEFF5"/>
          </w:rPr>
          <w:t xml:space="preserve">&lt;/dc:rights&gt; </w:t>
        </w:r>
      </w:ins>
    </w:p>
    <w:p w14:paraId="6793D102"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5" w:author="Nicholas, Nick" w:date="2013-02-26T14:41:00Z"/>
          <w:rFonts w:ascii="Courier" w:eastAsiaTheme="minorHAnsi" w:hAnsi="Courier" w:cs="Courier"/>
          <w:color w:val="000000"/>
          <w:shd w:val="clear" w:color="auto" w:fill="EFEFF5"/>
        </w:rPr>
      </w:pPr>
      <w:ins w:id="1016" w:author="Nicholas, Nick" w:date="2013-02-26T14:41:00Z">
        <w:r w:rsidRPr="00DB190B">
          <w:rPr>
            <w:rFonts w:ascii="Courier" w:eastAsiaTheme="minorHAnsi" w:hAnsi="Courier" w:cs="Courier"/>
            <w:color w:val="000000"/>
            <w:shd w:val="clear" w:color="auto" w:fill="EFEFF5"/>
          </w:rPr>
          <w:t xml:space="preserve">     &lt;dc:rightsHolder rdf:resource="</w:t>
        </w:r>
        <w:r w:rsidRPr="00584D5A">
          <w:rPr>
            <w:rFonts w:ascii="Courier" w:eastAsiaTheme="minorHAnsi" w:hAnsi="Courier" w:cs="Courier"/>
            <w:color w:val="000000"/>
            <w:shd w:val="clear" w:color="auto" w:fill="EFEFF5"/>
          </w:rPr>
          <w:t>http://</w:t>
        </w:r>
        <w:r w:rsidRPr="00584D5A">
          <w:rPr>
            <w:rFonts w:ascii="Courier" w:eastAsiaTheme="minorHAnsi" w:hAnsi="Courier" w:cs="Courier"/>
            <w:iCs/>
            <w:color w:val="000000"/>
            <w:shd w:val="clear" w:color="auto" w:fill="EFEFF5"/>
          </w:rPr>
          <w:t>www.boardofstudies.nsw.edu.au</w:t>
        </w:r>
        <w:r w:rsidRPr="00DB190B">
          <w:rPr>
            <w:rFonts w:ascii="Courier" w:eastAsiaTheme="minorHAnsi" w:hAnsi="Courier" w:cs="Courier"/>
            <w:color w:val="000000"/>
            <w:shd w:val="clear" w:color="auto" w:fill="EFEFF5"/>
          </w:rPr>
          <w:t xml:space="preserve">"/&gt; </w:t>
        </w:r>
      </w:ins>
    </w:p>
    <w:p w14:paraId="2CC622ED"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7" w:author="Nicholas, Nick" w:date="2013-02-26T14:41:00Z"/>
          <w:rFonts w:ascii="Courier" w:eastAsiaTheme="minorHAnsi" w:hAnsi="Courier" w:cs="Courier"/>
          <w:color w:val="000000"/>
          <w:shd w:val="clear" w:color="auto" w:fill="EFEFF5"/>
        </w:rPr>
      </w:pPr>
      <w:ins w:id="1018" w:author="Nicholas, Nick" w:date="2013-02-26T14:41:00Z">
        <w:r w:rsidRPr="00DB190B">
          <w:rPr>
            <w:rFonts w:ascii="Courier" w:eastAsiaTheme="minorHAnsi" w:hAnsi="Courier" w:cs="Courier"/>
            <w:color w:val="000000"/>
            <w:shd w:val="clear" w:color="auto" w:fill="EFEFF5"/>
          </w:rPr>
          <w:t xml:space="preserve"> </w:t>
        </w:r>
      </w:ins>
    </w:p>
    <w:p w14:paraId="4836B8D6"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9" w:author="Nicholas, Nick" w:date="2013-02-26T14:41:00Z"/>
          <w:rFonts w:ascii="Courier" w:eastAsiaTheme="minorHAnsi" w:hAnsi="Courier" w:cs="Courier"/>
          <w:color w:val="000000"/>
          <w:shd w:val="clear" w:color="auto" w:fill="EFEFF5"/>
        </w:rPr>
      </w:pPr>
      <w:ins w:id="1020" w:author="Nicholas, Nick" w:date="2013-02-26T14:41:00Z">
        <w:r w:rsidRPr="00DB190B">
          <w:rPr>
            <w:rFonts w:ascii="Courier" w:eastAsiaTheme="minorHAnsi" w:hAnsi="Courier" w:cs="Courier"/>
            <w:color w:val="000000"/>
            <w:shd w:val="clear" w:color="auto" w:fill="EFEFF5"/>
          </w:rPr>
          <w:t xml:space="preserve">     &lt;dc:educationLevel rdf:resource="</w:t>
        </w:r>
        <w:r w:rsidRPr="00DB190B">
          <w:rPr>
            <w:rFonts w:eastAsiaTheme="minorHAnsi"/>
            <w:i/>
          </w:rPr>
          <w:t>URI(</w:t>
        </w:r>
        <w:r>
          <w:rPr>
            <w:rFonts w:eastAsiaTheme="minorHAnsi"/>
            <w:i/>
          </w:rPr>
          <w:t xml:space="preserve">first </w:t>
        </w:r>
        <w:r w:rsidRPr="00DB190B">
          <w:rPr>
            <w:rFonts w:eastAsiaTheme="minorHAnsi"/>
            <w:i/>
          </w:rPr>
          <w:t>year level out of http://vocabulary.curriculum.edu.au/)</w:t>
        </w:r>
        <w:r w:rsidRPr="00DB190B">
          <w:rPr>
            <w:rFonts w:ascii="Courier" w:eastAsiaTheme="minorHAnsi" w:hAnsi="Courier" w:cs="Courier"/>
            <w:color w:val="000000"/>
            <w:shd w:val="clear" w:color="auto" w:fill="EFEFF5"/>
          </w:rPr>
          <w:t xml:space="preserve">"/&gt; </w:t>
        </w:r>
      </w:ins>
    </w:p>
    <w:p w14:paraId="765DC24E"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21" w:author="Nicholas, Nick" w:date="2013-02-26T14:41:00Z"/>
          <w:rFonts w:ascii="Courier" w:eastAsiaTheme="minorHAnsi" w:hAnsi="Courier" w:cs="Courier"/>
          <w:color w:val="000000"/>
          <w:shd w:val="clear" w:color="auto" w:fill="EFEFF5"/>
        </w:rPr>
      </w:pPr>
      <w:ins w:id="1022" w:author="Nicholas, Nick" w:date="2013-02-26T14:41:00Z">
        <w:r w:rsidRPr="00DB190B">
          <w:rPr>
            <w:rFonts w:ascii="Courier" w:eastAsiaTheme="minorHAnsi" w:hAnsi="Courier" w:cs="Courier"/>
            <w:color w:val="000000"/>
            <w:shd w:val="clear" w:color="auto" w:fill="EFEFF5"/>
          </w:rPr>
          <w:t xml:space="preserve">     &lt;dc:educationLevel rdf:resource="</w:t>
        </w:r>
        <w:r w:rsidRPr="00DB190B">
          <w:rPr>
            <w:rFonts w:eastAsiaTheme="minorHAnsi"/>
            <w:i/>
          </w:rPr>
          <w:t>URI(</w:t>
        </w:r>
        <w:r>
          <w:rPr>
            <w:rFonts w:eastAsiaTheme="minorHAnsi"/>
            <w:i/>
          </w:rPr>
          <w:t xml:space="preserve">second </w:t>
        </w:r>
        <w:r w:rsidRPr="00DB190B">
          <w:rPr>
            <w:rFonts w:eastAsiaTheme="minorHAnsi"/>
            <w:i/>
          </w:rPr>
          <w:t>year level out of http://vocabulary.curriculum.edu.au/)</w:t>
        </w:r>
        <w:r w:rsidRPr="00DB190B">
          <w:rPr>
            <w:rFonts w:ascii="Courier" w:eastAsiaTheme="minorHAnsi" w:hAnsi="Courier" w:cs="Courier"/>
            <w:color w:val="000000"/>
            <w:shd w:val="clear" w:color="auto" w:fill="EFEFF5"/>
          </w:rPr>
          <w:t xml:space="preserve">"/&gt; </w:t>
        </w:r>
      </w:ins>
    </w:p>
    <w:p w14:paraId="05F41F01" w14:textId="77777777" w:rsidR="00E1651C" w:rsidRPr="0023234D"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23" w:author="Nicholas, Nick" w:date="2013-02-26T14:41:00Z"/>
          <w:rFonts w:ascii="Courier" w:eastAsiaTheme="minorHAnsi" w:hAnsi="Courier" w:cs="Courier"/>
          <w:color w:val="000000"/>
          <w:highlight w:val="yellow"/>
          <w:shd w:val="clear" w:color="auto" w:fill="EFEFF5"/>
        </w:rPr>
      </w:pPr>
      <w:ins w:id="1024" w:author="Nicholas, Nick" w:date="2013-02-26T14:41:00Z">
        <w:r w:rsidRPr="0023234D">
          <w:rPr>
            <w:rFonts w:ascii="Courier" w:eastAsiaTheme="minorHAnsi" w:hAnsi="Courier" w:cs="Courier"/>
            <w:color w:val="000000"/>
            <w:highlight w:val="yellow"/>
            <w:shd w:val="clear" w:color="auto" w:fill="EFEFF5"/>
          </w:rPr>
          <w:t xml:space="preserve"> </w:t>
        </w:r>
      </w:ins>
    </w:p>
    <w:p w14:paraId="015615CD"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25" w:author="Nicholas, Nick" w:date="2013-02-26T14:41:00Z"/>
          <w:rFonts w:ascii="Courier" w:eastAsiaTheme="minorHAnsi" w:hAnsi="Courier" w:cs="Courier"/>
          <w:color w:val="000000"/>
          <w:shd w:val="clear" w:color="auto" w:fill="EFEFF5"/>
        </w:rPr>
      </w:pPr>
      <w:ins w:id="1026" w:author="Nicholas, Nick" w:date="2013-02-26T14:41:00Z">
        <w:r w:rsidRPr="00DB190B">
          <w:rPr>
            <w:rFonts w:ascii="Courier" w:eastAsiaTheme="minorHAnsi" w:hAnsi="Courier" w:cs="Courier"/>
            <w:color w:val="000000"/>
            <w:shd w:val="clear" w:color="auto" w:fill="EFEFF5"/>
          </w:rPr>
          <w:t xml:space="preserve">     &lt;gemq:isChildOf rdf:resource="</w:t>
        </w:r>
        <w:r w:rsidRPr="00DB190B">
          <w:rPr>
            <w:rFonts w:eastAsiaTheme="minorHAnsi"/>
            <w:i/>
          </w:rPr>
          <w:t>URI(Intermediate grouping 1)</w:t>
        </w:r>
        <w:r w:rsidRPr="00DB190B">
          <w:rPr>
            <w:rFonts w:ascii="Courier" w:eastAsiaTheme="minorHAnsi" w:hAnsi="Courier" w:cs="Courier"/>
            <w:color w:val="000000"/>
            <w:shd w:val="clear" w:color="auto" w:fill="EFEFF5"/>
          </w:rPr>
          <w:t xml:space="preserve">"/&gt; </w:t>
        </w:r>
      </w:ins>
    </w:p>
    <w:p w14:paraId="5E8F01EF"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27" w:author="Nicholas, Nick" w:date="2013-02-26T14:41:00Z"/>
          <w:rFonts w:ascii="Courier" w:eastAsiaTheme="minorHAnsi" w:hAnsi="Courier" w:cs="Courier"/>
          <w:color w:val="000000"/>
          <w:shd w:val="clear" w:color="auto" w:fill="EFEFF5"/>
        </w:rPr>
      </w:pPr>
      <w:ins w:id="1028" w:author="Nicholas, Nick" w:date="2013-02-26T14:41:00Z">
        <w:r w:rsidRPr="00DB190B">
          <w:rPr>
            <w:rFonts w:ascii="Courier" w:eastAsiaTheme="minorHAnsi" w:hAnsi="Courier" w:cs="Courier"/>
            <w:color w:val="000000"/>
            <w:shd w:val="clear" w:color="auto" w:fill="EFEFF5"/>
          </w:rPr>
          <w:t xml:space="preserve">          ... </w:t>
        </w:r>
      </w:ins>
    </w:p>
    <w:p w14:paraId="2F4A0AF6"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29" w:author="Nicholas, Nick" w:date="2013-02-26T14:41:00Z"/>
          <w:rFonts w:ascii="Courier" w:eastAsiaTheme="minorHAnsi" w:hAnsi="Courier" w:cs="Courier"/>
          <w:color w:val="000000"/>
          <w:shd w:val="clear" w:color="auto" w:fill="EFEFF5"/>
        </w:rPr>
      </w:pPr>
      <w:ins w:id="1030" w:author="Nicholas, Nick" w:date="2013-02-26T14:41:00Z">
        <w:r w:rsidRPr="00DB190B">
          <w:rPr>
            <w:rFonts w:ascii="Courier" w:eastAsiaTheme="minorHAnsi" w:hAnsi="Courier" w:cs="Courier"/>
            <w:color w:val="000000"/>
            <w:shd w:val="clear" w:color="auto" w:fill="EFEFF5"/>
          </w:rPr>
          <w:t xml:space="preserve">     &lt;gemq:isChildOf rdf:resource="</w:t>
        </w:r>
        <w:r w:rsidRPr="00DB190B">
          <w:rPr>
            <w:rFonts w:eastAsiaTheme="minorHAnsi"/>
            <w:i/>
          </w:rPr>
          <w:t>URI(Intermediate grouping n)</w:t>
        </w:r>
        <w:r w:rsidRPr="00DB190B">
          <w:rPr>
            <w:rFonts w:ascii="Courier" w:eastAsiaTheme="minorHAnsi" w:hAnsi="Courier" w:cs="Courier"/>
            <w:color w:val="000000"/>
            <w:shd w:val="clear" w:color="auto" w:fill="EFEFF5"/>
          </w:rPr>
          <w:t xml:space="preserve">"/&gt; </w:t>
        </w:r>
      </w:ins>
    </w:p>
    <w:p w14:paraId="46935C34"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31" w:author="Nicholas, Nick" w:date="2013-02-26T14:41:00Z"/>
          <w:rFonts w:ascii="Courier" w:eastAsiaTheme="minorHAnsi" w:hAnsi="Courier" w:cs="Courier"/>
          <w:color w:val="000000"/>
          <w:shd w:val="clear" w:color="auto" w:fill="EFEFF5"/>
        </w:rPr>
      </w:pPr>
      <w:ins w:id="1032" w:author="Nicholas, Nick" w:date="2013-02-26T14:41:00Z">
        <w:r w:rsidRPr="00DB190B">
          <w:rPr>
            <w:rFonts w:ascii="Courier" w:eastAsiaTheme="minorHAnsi" w:hAnsi="Courier" w:cs="Courier"/>
            <w:color w:val="000000"/>
            <w:shd w:val="clear" w:color="auto" w:fill="EFEFF5"/>
          </w:rPr>
          <w:t xml:space="preserve"> </w:t>
        </w:r>
        <w:r>
          <w:rPr>
            <w:rFonts w:ascii="Courier" w:eastAsiaTheme="minorHAnsi" w:hAnsi="Courier" w:cs="Courier"/>
            <w:color w:val="000000"/>
            <w:shd w:val="clear" w:color="auto" w:fill="EFEFF5"/>
          </w:rPr>
          <w:t xml:space="preserve">    </w:t>
        </w:r>
        <w:r w:rsidRPr="00DB190B">
          <w:rPr>
            <w:rFonts w:ascii="Courier" w:eastAsiaTheme="minorHAnsi" w:hAnsi="Courier" w:cs="Courier"/>
            <w:color w:val="000000"/>
            <w:shd w:val="clear" w:color="auto" w:fill="EFEFF5"/>
          </w:rPr>
          <w:t>&lt;gemq:isChildOf rdf:resource="</w:t>
        </w:r>
        <w:r w:rsidRPr="00DB190B">
          <w:rPr>
            <w:rFonts w:eastAsiaTheme="minorHAnsi"/>
            <w:i/>
          </w:rPr>
          <w:t>URI(</w:t>
        </w:r>
        <w:r>
          <w:rPr>
            <w:rFonts w:eastAsiaTheme="minorHAnsi"/>
            <w:i/>
          </w:rPr>
          <w:t>Content Description</w:t>
        </w:r>
        <w:r w:rsidRPr="00DB190B">
          <w:rPr>
            <w:rFonts w:eastAsiaTheme="minorHAnsi"/>
            <w:i/>
          </w:rPr>
          <w:t xml:space="preserve"> 1)</w:t>
        </w:r>
        <w:r w:rsidRPr="00DB190B">
          <w:rPr>
            <w:rFonts w:ascii="Courier" w:eastAsiaTheme="minorHAnsi" w:hAnsi="Courier" w:cs="Courier"/>
            <w:color w:val="000000"/>
            <w:shd w:val="clear" w:color="auto" w:fill="EFEFF5"/>
          </w:rPr>
          <w:t xml:space="preserve">"/&gt; </w:t>
        </w:r>
      </w:ins>
    </w:p>
    <w:p w14:paraId="1E4512C1"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33" w:author="Nicholas, Nick" w:date="2013-02-26T14:41:00Z"/>
          <w:rFonts w:ascii="Courier" w:eastAsiaTheme="minorHAnsi" w:hAnsi="Courier" w:cs="Courier"/>
          <w:color w:val="000000"/>
          <w:shd w:val="clear" w:color="auto" w:fill="EFEFF5"/>
        </w:rPr>
      </w:pPr>
      <w:ins w:id="1034" w:author="Nicholas, Nick" w:date="2013-02-26T14:41:00Z">
        <w:r w:rsidRPr="00DB190B">
          <w:rPr>
            <w:rFonts w:ascii="Courier" w:eastAsiaTheme="minorHAnsi" w:hAnsi="Courier" w:cs="Courier"/>
            <w:color w:val="000000"/>
            <w:shd w:val="clear" w:color="auto" w:fill="EFEFF5"/>
          </w:rPr>
          <w:t xml:space="preserve">          ... </w:t>
        </w:r>
      </w:ins>
    </w:p>
    <w:p w14:paraId="5AED441D"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35" w:author="Nicholas, Nick" w:date="2013-02-26T14:41:00Z"/>
          <w:rFonts w:ascii="Courier" w:eastAsiaTheme="minorHAnsi" w:hAnsi="Courier" w:cs="Courier"/>
          <w:color w:val="000000"/>
          <w:shd w:val="clear" w:color="auto" w:fill="EFEFF5"/>
        </w:rPr>
      </w:pPr>
      <w:ins w:id="1036" w:author="Nicholas, Nick" w:date="2013-02-26T14:41:00Z">
        <w:r w:rsidRPr="00DB190B">
          <w:rPr>
            <w:rFonts w:ascii="Courier" w:eastAsiaTheme="minorHAnsi" w:hAnsi="Courier" w:cs="Courier"/>
            <w:color w:val="000000"/>
            <w:shd w:val="clear" w:color="auto" w:fill="EFEFF5"/>
          </w:rPr>
          <w:t xml:space="preserve">     &lt;gemq:isChildOf rdf:resource="</w:t>
        </w:r>
        <w:r w:rsidRPr="00DB190B">
          <w:rPr>
            <w:rFonts w:eastAsiaTheme="minorHAnsi"/>
            <w:i/>
          </w:rPr>
          <w:t>URI(</w:t>
        </w:r>
        <w:r>
          <w:rPr>
            <w:rFonts w:eastAsiaTheme="minorHAnsi"/>
            <w:i/>
          </w:rPr>
          <w:t>Content Description</w:t>
        </w:r>
        <w:r w:rsidRPr="00DB190B">
          <w:rPr>
            <w:rFonts w:eastAsiaTheme="minorHAnsi"/>
            <w:i/>
          </w:rPr>
          <w:t xml:space="preserve"> n)</w:t>
        </w:r>
        <w:r w:rsidRPr="00DB190B">
          <w:rPr>
            <w:rFonts w:ascii="Courier" w:eastAsiaTheme="minorHAnsi" w:hAnsi="Courier" w:cs="Courier"/>
            <w:color w:val="000000"/>
            <w:shd w:val="clear" w:color="auto" w:fill="EFEFF5"/>
          </w:rPr>
          <w:t xml:space="preserve">"/&gt; </w:t>
        </w:r>
      </w:ins>
    </w:p>
    <w:p w14:paraId="5B5AE9BF"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37" w:author="Nicholas, Nick" w:date="2013-02-26T14:41:00Z"/>
          <w:rFonts w:ascii="Courier" w:eastAsiaTheme="minorHAnsi" w:hAnsi="Courier" w:cs="Courier"/>
          <w:color w:val="000000"/>
          <w:shd w:val="clear" w:color="auto" w:fill="EFEFF5"/>
        </w:rPr>
      </w:pPr>
    </w:p>
    <w:p w14:paraId="49C61CBA" w14:textId="77777777" w:rsidR="00E1651C" w:rsidRPr="00DB190B" w:rsidRDefault="00E1651C" w:rsidP="00E1651C">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38" w:author="Nicholas, Nick" w:date="2013-02-26T14:41:00Z"/>
          <w:rFonts w:ascii="Courier" w:eastAsiaTheme="minorHAnsi" w:hAnsi="Courier" w:cs="Courier"/>
          <w:shd w:val="clear" w:color="auto" w:fill="FFFFFF"/>
        </w:rPr>
      </w:pPr>
      <w:ins w:id="1039" w:author="Nicholas, Nick" w:date="2013-02-26T14:41:00Z">
        <w:r w:rsidRPr="00DB190B">
          <w:rPr>
            <w:rFonts w:ascii="Courier" w:eastAsiaTheme="minorHAnsi" w:hAnsi="Courier" w:cs="Courier"/>
            <w:color w:val="000000"/>
            <w:shd w:val="clear" w:color="auto" w:fill="FFFFFF"/>
          </w:rPr>
          <w:t xml:space="preserve">     </w:t>
        </w:r>
        <w:r w:rsidRPr="00DB190B">
          <w:rPr>
            <w:rFonts w:eastAsiaTheme="minorHAnsi"/>
            <w:i/>
          </w:rPr>
          <w:t>&lt;!-- ordering is significant in JSON (Manifest) --&gt;</w:t>
        </w:r>
      </w:ins>
    </w:p>
    <w:p w14:paraId="5048EB54"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40" w:author="Nicholas, Nick" w:date="2013-02-26T14:41:00Z"/>
          <w:rFonts w:ascii="Courier" w:eastAsiaTheme="minorHAnsi" w:hAnsi="Courier" w:cs="Courier"/>
          <w:color w:val="000000"/>
          <w:shd w:val="clear" w:color="auto" w:fill="EFEFF5"/>
        </w:rPr>
      </w:pPr>
      <w:ins w:id="1041" w:author="Nicholas, Nick" w:date="2013-02-26T14:41:00Z">
        <w:r w:rsidRPr="00DB190B">
          <w:rPr>
            <w:rFonts w:ascii="Courier" w:eastAsiaTheme="minorHAnsi" w:hAnsi="Courier" w:cs="Courier"/>
            <w:color w:val="000000"/>
            <w:shd w:val="clear" w:color="auto" w:fill="EFEFF5"/>
          </w:rPr>
          <w:t xml:space="preserve">     &lt;gemq:hasChild rdf:resource="</w:t>
        </w:r>
        <w:r w:rsidRPr="00DB190B">
          <w:rPr>
            <w:rFonts w:eastAsiaTheme="minorHAnsi"/>
            <w:i/>
          </w:rPr>
          <w:t>URI(</w:t>
        </w:r>
        <w:r>
          <w:rPr>
            <w:rFonts w:eastAsiaTheme="minorHAnsi"/>
            <w:i/>
          </w:rPr>
          <w:t>Content Description</w:t>
        </w:r>
        <w:r w:rsidRPr="00DB190B">
          <w:rPr>
            <w:rFonts w:eastAsiaTheme="minorHAnsi"/>
            <w:i/>
          </w:rPr>
          <w:t xml:space="preserve"> 1)</w:t>
        </w:r>
        <w:r w:rsidRPr="00DB190B">
          <w:rPr>
            <w:rFonts w:ascii="Courier" w:eastAsiaTheme="minorHAnsi" w:hAnsi="Courier" w:cs="Courier"/>
            <w:color w:val="000000"/>
            <w:shd w:val="clear" w:color="auto" w:fill="EFEFF5"/>
          </w:rPr>
          <w:t xml:space="preserve">"/&gt; </w:t>
        </w:r>
      </w:ins>
    </w:p>
    <w:p w14:paraId="1878D49A"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42" w:author="Nicholas, Nick" w:date="2013-02-26T14:41:00Z"/>
          <w:rFonts w:ascii="Courier" w:eastAsiaTheme="minorHAnsi" w:hAnsi="Courier" w:cs="Courier"/>
          <w:color w:val="000000"/>
          <w:shd w:val="clear" w:color="auto" w:fill="EFEFF5"/>
        </w:rPr>
      </w:pPr>
      <w:ins w:id="1043" w:author="Nicholas, Nick" w:date="2013-02-26T14:41:00Z">
        <w:r w:rsidRPr="00DB190B">
          <w:rPr>
            <w:rFonts w:ascii="Courier" w:eastAsiaTheme="minorHAnsi" w:hAnsi="Courier" w:cs="Courier"/>
            <w:color w:val="000000"/>
            <w:shd w:val="clear" w:color="auto" w:fill="EFEFF5"/>
          </w:rPr>
          <w:t xml:space="preserve">          ... </w:t>
        </w:r>
      </w:ins>
    </w:p>
    <w:p w14:paraId="6E80DEAD"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44" w:author="Nicholas, Nick" w:date="2013-02-26T14:41:00Z"/>
          <w:rFonts w:ascii="Courier" w:eastAsiaTheme="minorHAnsi" w:hAnsi="Courier" w:cs="Courier"/>
          <w:color w:val="000000"/>
          <w:shd w:val="clear" w:color="auto" w:fill="EFEFF5"/>
        </w:rPr>
      </w:pPr>
      <w:ins w:id="1045" w:author="Nicholas, Nick" w:date="2013-02-26T14:41:00Z">
        <w:r w:rsidRPr="00DB190B">
          <w:rPr>
            <w:rFonts w:ascii="Courier" w:eastAsiaTheme="minorHAnsi" w:hAnsi="Courier" w:cs="Courier"/>
            <w:color w:val="000000"/>
            <w:shd w:val="clear" w:color="auto" w:fill="EFEFF5"/>
          </w:rPr>
          <w:t xml:space="preserve">     &lt;gemq:hasChild rdf:resource="</w:t>
        </w:r>
        <w:r w:rsidRPr="00DB190B">
          <w:rPr>
            <w:rFonts w:eastAsiaTheme="minorHAnsi"/>
            <w:i/>
          </w:rPr>
          <w:t>URI(</w:t>
        </w:r>
        <w:r>
          <w:rPr>
            <w:rFonts w:eastAsiaTheme="minorHAnsi"/>
            <w:i/>
          </w:rPr>
          <w:t>Content Description</w:t>
        </w:r>
        <w:r w:rsidRPr="00DB190B">
          <w:rPr>
            <w:rFonts w:eastAsiaTheme="minorHAnsi"/>
            <w:i/>
          </w:rPr>
          <w:t xml:space="preserve"> n)</w:t>
        </w:r>
        <w:r w:rsidRPr="00DB190B">
          <w:rPr>
            <w:rFonts w:ascii="Courier" w:eastAsiaTheme="minorHAnsi" w:hAnsi="Courier" w:cs="Courier"/>
            <w:color w:val="000000"/>
            <w:shd w:val="clear" w:color="auto" w:fill="EFEFF5"/>
          </w:rPr>
          <w:t xml:space="preserve">"/&gt; </w:t>
        </w:r>
      </w:ins>
    </w:p>
    <w:p w14:paraId="60EB7EAB"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46" w:author="Nicholas, Nick" w:date="2013-02-26T14:41:00Z"/>
          <w:rFonts w:ascii="Courier" w:eastAsiaTheme="minorHAnsi" w:hAnsi="Courier" w:cs="Courier"/>
          <w:color w:val="000000"/>
          <w:shd w:val="clear" w:color="auto" w:fill="EFEFF5"/>
        </w:rPr>
      </w:pPr>
      <w:ins w:id="1047" w:author="Nicholas, Nick" w:date="2013-02-26T14:41:00Z">
        <w:r w:rsidRPr="00DB190B">
          <w:rPr>
            <w:rFonts w:ascii="Courier" w:eastAsiaTheme="minorHAnsi" w:hAnsi="Courier" w:cs="Courier"/>
            <w:color w:val="000000"/>
            <w:shd w:val="clear" w:color="auto" w:fill="EFEFF5"/>
          </w:rPr>
          <w:t xml:space="preserve"> </w:t>
        </w:r>
      </w:ins>
    </w:p>
    <w:p w14:paraId="45674EA5"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48" w:author="Nicholas, Nick" w:date="2013-02-26T14:41:00Z"/>
          <w:rFonts w:ascii="Courier" w:eastAsiaTheme="minorHAnsi" w:hAnsi="Courier" w:cs="Courier"/>
          <w:color w:val="000000"/>
          <w:shd w:val="clear" w:color="auto" w:fill="EFEFF5"/>
        </w:rPr>
      </w:pPr>
      <w:ins w:id="1049" w:author="Nicholas, Nick" w:date="2013-02-26T14:41:00Z">
        <w:r w:rsidRPr="00DB190B">
          <w:rPr>
            <w:rFonts w:ascii="Courier" w:eastAsiaTheme="minorHAnsi" w:hAnsi="Courier" w:cs="Courier"/>
            <w:color w:val="000000"/>
            <w:shd w:val="clear" w:color="auto" w:fill="EFEFF5"/>
          </w:rPr>
          <w:t xml:space="preserve">     &lt;asn:skillEmbodied rdf:resource="</w:t>
        </w:r>
        <w:r w:rsidRPr="00DB190B">
          <w:rPr>
            <w:rFonts w:eastAsiaTheme="minorHAnsi"/>
            <w:i/>
          </w:rPr>
          <w:t>URI(General Capability 1)</w:t>
        </w:r>
        <w:r w:rsidRPr="00DB190B">
          <w:rPr>
            <w:rFonts w:ascii="Courier" w:eastAsiaTheme="minorHAnsi" w:hAnsi="Courier" w:cs="Courier"/>
            <w:color w:val="000000"/>
            <w:shd w:val="clear" w:color="auto" w:fill="EFEFF5"/>
          </w:rPr>
          <w:t xml:space="preserve">"/&gt; </w:t>
        </w:r>
      </w:ins>
    </w:p>
    <w:p w14:paraId="2740F8B1"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50" w:author="Nicholas, Nick" w:date="2013-02-26T14:41:00Z"/>
          <w:rFonts w:ascii="Courier" w:eastAsiaTheme="minorHAnsi" w:hAnsi="Courier" w:cs="Courier"/>
          <w:color w:val="000000"/>
          <w:shd w:val="clear" w:color="auto" w:fill="EFEFF5"/>
        </w:rPr>
      </w:pPr>
      <w:ins w:id="1051" w:author="Nicholas, Nick" w:date="2013-02-26T14:41:00Z">
        <w:r w:rsidRPr="00DB190B">
          <w:rPr>
            <w:rFonts w:ascii="Courier" w:eastAsiaTheme="minorHAnsi" w:hAnsi="Courier" w:cs="Courier"/>
            <w:color w:val="000000"/>
            <w:shd w:val="clear" w:color="auto" w:fill="EFEFF5"/>
          </w:rPr>
          <w:t xml:space="preserve">     ... </w:t>
        </w:r>
      </w:ins>
    </w:p>
    <w:p w14:paraId="02917599"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52" w:author="Nicholas, Nick" w:date="2013-02-26T14:41:00Z"/>
          <w:rFonts w:ascii="Courier" w:eastAsiaTheme="minorHAnsi" w:hAnsi="Courier" w:cs="Courier"/>
          <w:color w:val="000000"/>
          <w:shd w:val="clear" w:color="auto" w:fill="EFEFF5"/>
        </w:rPr>
      </w:pPr>
      <w:ins w:id="1053" w:author="Nicholas, Nick" w:date="2013-02-26T14:41:00Z">
        <w:r w:rsidRPr="00DB190B">
          <w:rPr>
            <w:rFonts w:ascii="Courier" w:eastAsiaTheme="minorHAnsi" w:hAnsi="Courier" w:cs="Courier"/>
            <w:color w:val="000000"/>
            <w:shd w:val="clear" w:color="auto" w:fill="EFEFF5"/>
          </w:rPr>
          <w:t xml:space="preserve">     &lt;asn:skillEmbodied rdf:resource="</w:t>
        </w:r>
        <w:r w:rsidRPr="00DB190B">
          <w:rPr>
            <w:rFonts w:eastAsiaTheme="minorHAnsi"/>
            <w:i/>
          </w:rPr>
          <w:t>URI(General Capability n)</w:t>
        </w:r>
        <w:r w:rsidRPr="00DB190B">
          <w:rPr>
            <w:rFonts w:ascii="Courier" w:eastAsiaTheme="minorHAnsi" w:hAnsi="Courier" w:cs="Courier"/>
            <w:color w:val="000000"/>
            <w:shd w:val="clear" w:color="auto" w:fill="EFEFF5"/>
          </w:rPr>
          <w:t xml:space="preserve">"/&gt; </w:t>
        </w:r>
      </w:ins>
    </w:p>
    <w:p w14:paraId="21591326"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54" w:author="Nicholas, Nick" w:date="2013-02-26T14:41:00Z"/>
          <w:rFonts w:ascii="Courier" w:eastAsiaTheme="minorHAnsi" w:hAnsi="Courier" w:cs="Courier"/>
          <w:color w:val="000000"/>
          <w:shd w:val="clear" w:color="auto" w:fill="EFEFF5"/>
        </w:rPr>
      </w:pPr>
      <w:ins w:id="1055" w:author="Nicholas, Nick" w:date="2013-02-26T14:41:00Z">
        <w:r w:rsidRPr="00DB190B">
          <w:rPr>
            <w:rFonts w:ascii="Courier" w:eastAsiaTheme="minorHAnsi" w:hAnsi="Courier" w:cs="Courier"/>
            <w:color w:val="000000"/>
            <w:shd w:val="clear" w:color="auto" w:fill="EFEFF5"/>
          </w:rPr>
          <w:t xml:space="preserve">     &lt;dc:relation rdf:resource="</w:t>
        </w:r>
        <w:r w:rsidRPr="00DB190B">
          <w:rPr>
            <w:rFonts w:eastAsiaTheme="minorHAnsi"/>
            <w:i/>
          </w:rPr>
          <w:t>URI(Cross-Curriculum Priority 1)</w:t>
        </w:r>
        <w:r w:rsidRPr="00DB190B">
          <w:rPr>
            <w:rFonts w:ascii="Courier" w:eastAsiaTheme="minorHAnsi" w:hAnsi="Courier" w:cs="Courier"/>
            <w:color w:val="000000"/>
            <w:shd w:val="clear" w:color="auto" w:fill="EFEFF5"/>
          </w:rPr>
          <w:t xml:space="preserve">"/&gt; </w:t>
        </w:r>
      </w:ins>
    </w:p>
    <w:p w14:paraId="714064DB"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56" w:author="Nicholas, Nick" w:date="2013-02-26T14:41:00Z"/>
          <w:rFonts w:ascii="Courier" w:eastAsiaTheme="minorHAnsi" w:hAnsi="Courier" w:cs="Courier"/>
          <w:color w:val="000000"/>
          <w:shd w:val="clear" w:color="auto" w:fill="EFEFF5"/>
        </w:rPr>
      </w:pPr>
      <w:ins w:id="1057" w:author="Nicholas, Nick" w:date="2013-02-26T14:41:00Z">
        <w:r w:rsidRPr="00DB190B">
          <w:rPr>
            <w:rFonts w:ascii="Courier" w:eastAsiaTheme="minorHAnsi" w:hAnsi="Courier" w:cs="Courier"/>
            <w:color w:val="000000"/>
            <w:shd w:val="clear" w:color="auto" w:fill="EFEFF5"/>
          </w:rPr>
          <w:t xml:space="preserve">     ... </w:t>
        </w:r>
      </w:ins>
    </w:p>
    <w:p w14:paraId="4E6A2469"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58" w:author="Nicholas, Nick" w:date="2013-02-26T14:41:00Z"/>
          <w:rFonts w:ascii="Courier" w:eastAsiaTheme="minorHAnsi" w:hAnsi="Courier" w:cs="Courier"/>
          <w:color w:val="000000"/>
          <w:shd w:val="clear" w:color="auto" w:fill="EFEFF5"/>
        </w:rPr>
      </w:pPr>
      <w:ins w:id="1059" w:author="Nicholas, Nick" w:date="2013-02-26T14:41:00Z">
        <w:r w:rsidRPr="00DB190B">
          <w:rPr>
            <w:rFonts w:ascii="Courier" w:eastAsiaTheme="minorHAnsi" w:hAnsi="Courier" w:cs="Courier"/>
            <w:color w:val="000000"/>
            <w:shd w:val="clear" w:color="auto" w:fill="EFEFF5"/>
          </w:rPr>
          <w:t xml:space="preserve">     &lt;dc:relation rdf:resource="</w:t>
        </w:r>
        <w:r w:rsidRPr="00DB190B">
          <w:rPr>
            <w:rFonts w:eastAsiaTheme="minorHAnsi"/>
            <w:i/>
          </w:rPr>
          <w:t>URI(Cross-Curriculum Priority n)</w:t>
        </w:r>
        <w:r w:rsidRPr="00DB190B">
          <w:rPr>
            <w:rFonts w:ascii="Courier" w:eastAsiaTheme="minorHAnsi" w:hAnsi="Courier" w:cs="Courier"/>
            <w:color w:val="000000"/>
            <w:shd w:val="clear" w:color="auto" w:fill="EFEFF5"/>
          </w:rPr>
          <w:t xml:space="preserve">"/&gt; </w:t>
        </w:r>
      </w:ins>
    </w:p>
    <w:p w14:paraId="5903BDEA"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60" w:author="Nicholas, Nick" w:date="2013-02-26T14:41:00Z"/>
          <w:rFonts w:ascii="Courier" w:eastAsiaTheme="minorHAnsi" w:hAnsi="Courier" w:cs="Courier"/>
          <w:color w:val="000000"/>
          <w:shd w:val="clear" w:color="auto" w:fill="EFEFF5"/>
        </w:rPr>
      </w:pPr>
      <w:ins w:id="1061" w:author="Nicholas, Nick" w:date="2013-02-26T14:41:00Z">
        <w:r w:rsidRPr="00DB190B">
          <w:rPr>
            <w:rFonts w:ascii="Courier" w:eastAsiaTheme="minorHAnsi" w:hAnsi="Courier" w:cs="Courier"/>
            <w:color w:val="000000"/>
            <w:shd w:val="clear" w:color="auto" w:fill="EFEFF5"/>
          </w:rPr>
          <w:t xml:space="preserve">     &lt;dc:relation rdf:resource="</w:t>
        </w:r>
        <w:r w:rsidRPr="00DB190B">
          <w:rPr>
            <w:rFonts w:eastAsiaTheme="minorHAnsi"/>
            <w:i/>
          </w:rPr>
          <w:t>URI(</w:t>
        </w:r>
        <w:r>
          <w:rPr>
            <w:rFonts w:eastAsiaTheme="minorHAnsi"/>
            <w:i/>
          </w:rPr>
          <w:t>Other Learning Areas</w:t>
        </w:r>
        <w:r w:rsidRPr="00DB190B">
          <w:rPr>
            <w:rFonts w:eastAsiaTheme="minorHAnsi"/>
            <w:i/>
          </w:rPr>
          <w:t xml:space="preserve"> 1)</w:t>
        </w:r>
        <w:r w:rsidRPr="00DB190B">
          <w:rPr>
            <w:rFonts w:ascii="Courier" w:eastAsiaTheme="minorHAnsi" w:hAnsi="Courier" w:cs="Courier"/>
            <w:color w:val="000000"/>
            <w:shd w:val="clear" w:color="auto" w:fill="EFEFF5"/>
          </w:rPr>
          <w:t xml:space="preserve">"/&gt; </w:t>
        </w:r>
      </w:ins>
    </w:p>
    <w:p w14:paraId="7F9997D1"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62" w:author="Nicholas, Nick" w:date="2013-02-26T14:41:00Z"/>
          <w:rFonts w:ascii="Courier" w:eastAsiaTheme="minorHAnsi" w:hAnsi="Courier" w:cs="Courier"/>
          <w:color w:val="000000"/>
          <w:shd w:val="clear" w:color="auto" w:fill="EFEFF5"/>
        </w:rPr>
      </w:pPr>
      <w:ins w:id="1063" w:author="Nicholas, Nick" w:date="2013-02-26T14:41:00Z">
        <w:r w:rsidRPr="00DB190B">
          <w:rPr>
            <w:rFonts w:ascii="Courier" w:eastAsiaTheme="minorHAnsi" w:hAnsi="Courier" w:cs="Courier"/>
            <w:color w:val="000000"/>
            <w:shd w:val="clear" w:color="auto" w:fill="EFEFF5"/>
          </w:rPr>
          <w:t xml:space="preserve">     ... </w:t>
        </w:r>
      </w:ins>
    </w:p>
    <w:p w14:paraId="426216A6"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64" w:author="Nicholas, Nick" w:date="2013-02-26T14:41:00Z"/>
          <w:rFonts w:ascii="Courier" w:eastAsiaTheme="minorHAnsi" w:hAnsi="Courier" w:cs="Courier"/>
          <w:color w:val="000000"/>
          <w:shd w:val="clear" w:color="auto" w:fill="EFEFF5"/>
        </w:rPr>
      </w:pPr>
      <w:ins w:id="1065" w:author="Nicholas, Nick" w:date="2013-02-26T14:41:00Z">
        <w:r w:rsidRPr="00DB190B">
          <w:rPr>
            <w:rFonts w:ascii="Courier" w:eastAsiaTheme="minorHAnsi" w:hAnsi="Courier" w:cs="Courier"/>
            <w:color w:val="000000"/>
            <w:shd w:val="clear" w:color="auto" w:fill="EFEFF5"/>
          </w:rPr>
          <w:t xml:space="preserve">     &lt;dc:relation rdf:resource="</w:t>
        </w:r>
        <w:r w:rsidRPr="00DB190B">
          <w:rPr>
            <w:rFonts w:eastAsiaTheme="minorHAnsi"/>
            <w:i/>
          </w:rPr>
          <w:t>URI(</w:t>
        </w:r>
        <w:r>
          <w:rPr>
            <w:rFonts w:eastAsiaTheme="minorHAnsi"/>
            <w:i/>
          </w:rPr>
          <w:t>Other Learning Areas</w:t>
        </w:r>
        <w:r w:rsidRPr="00DB190B">
          <w:rPr>
            <w:rFonts w:eastAsiaTheme="minorHAnsi"/>
            <w:i/>
          </w:rPr>
          <w:t xml:space="preserve"> n)</w:t>
        </w:r>
        <w:r w:rsidRPr="00DB190B">
          <w:rPr>
            <w:rFonts w:ascii="Courier" w:eastAsiaTheme="minorHAnsi" w:hAnsi="Courier" w:cs="Courier"/>
            <w:color w:val="000000"/>
            <w:shd w:val="clear" w:color="auto" w:fill="EFEFF5"/>
          </w:rPr>
          <w:t xml:space="preserve">"/&gt; </w:t>
        </w:r>
      </w:ins>
    </w:p>
    <w:p w14:paraId="480BC388"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66" w:author="Nicholas, Nick" w:date="2013-02-26T14:41:00Z"/>
          <w:rFonts w:ascii="Courier" w:eastAsiaTheme="minorHAnsi" w:hAnsi="Courier" w:cs="Courier"/>
          <w:color w:val="000000"/>
          <w:shd w:val="clear" w:color="auto" w:fill="EFEFF5"/>
        </w:rPr>
      </w:pPr>
      <w:ins w:id="1067" w:author="Nicholas, Nick" w:date="2013-02-26T14:41:00Z">
        <w:r w:rsidRPr="00DB190B">
          <w:rPr>
            <w:rFonts w:ascii="Courier" w:eastAsiaTheme="minorHAnsi" w:hAnsi="Courier" w:cs="Courier"/>
            <w:color w:val="000000"/>
            <w:shd w:val="clear" w:color="auto" w:fill="EFEFF5"/>
          </w:rPr>
          <w:t xml:space="preserve">     &lt;asn:conceptTerm rdf:resource="</w:t>
        </w:r>
        <w:r w:rsidRPr="00DB190B">
          <w:rPr>
            <w:rFonts w:eastAsiaTheme="minorHAnsi"/>
            <w:i/>
          </w:rPr>
          <w:t>URI(ScOT keyword 1)</w:t>
        </w:r>
        <w:r w:rsidRPr="00DB190B">
          <w:rPr>
            <w:rFonts w:ascii="Courier" w:eastAsiaTheme="minorHAnsi" w:hAnsi="Courier" w:cs="Courier"/>
            <w:color w:val="000000"/>
            <w:shd w:val="clear" w:color="auto" w:fill="EFEFF5"/>
          </w:rPr>
          <w:t xml:space="preserve">"/&gt; </w:t>
        </w:r>
      </w:ins>
    </w:p>
    <w:p w14:paraId="06592176"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68" w:author="Nicholas, Nick" w:date="2013-02-26T14:41:00Z"/>
          <w:rFonts w:ascii="Courier" w:eastAsiaTheme="minorHAnsi" w:hAnsi="Courier" w:cs="Courier"/>
          <w:color w:val="000000"/>
          <w:shd w:val="clear" w:color="auto" w:fill="EFEFF5"/>
        </w:rPr>
      </w:pPr>
      <w:ins w:id="1069" w:author="Nicholas, Nick" w:date="2013-02-26T14:41:00Z">
        <w:r w:rsidRPr="00DB190B">
          <w:rPr>
            <w:rFonts w:ascii="Courier" w:eastAsiaTheme="minorHAnsi" w:hAnsi="Courier" w:cs="Courier"/>
            <w:color w:val="000000"/>
            <w:shd w:val="clear" w:color="auto" w:fill="EFEFF5"/>
          </w:rPr>
          <w:t xml:space="preserve">     ... </w:t>
        </w:r>
      </w:ins>
    </w:p>
    <w:p w14:paraId="2465524F"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70" w:author="Nicholas, Nick" w:date="2013-02-26T14:41:00Z"/>
          <w:rFonts w:ascii="Courier" w:eastAsiaTheme="minorHAnsi" w:hAnsi="Courier" w:cs="Courier"/>
          <w:color w:val="000000"/>
          <w:shd w:val="clear" w:color="auto" w:fill="EFEFF5"/>
        </w:rPr>
      </w:pPr>
      <w:ins w:id="1071" w:author="Nicholas, Nick" w:date="2013-02-26T14:41:00Z">
        <w:r w:rsidRPr="00DB190B">
          <w:rPr>
            <w:rFonts w:ascii="Courier" w:eastAsiaTheme="minorHAnsi" w:hAnsi="Courier" w:cs="Courier"/>
            <w:color w:val="000000"/>
            <w:shd w:val="clear" w:color="auto" w:fill="EFEFF5"/>
          </w:rPr>
          <w:t xml:space="preserve">     &lt;asn:conceptTerm rdf:resource="</w:t>
        </w:r>
        <w:r w:rsidRPr="00DB190B">
          <w:rPr>
            <w:rFonts w:eastAsiaTheme="minorHAnsi"/>
            <w:i/>
          </w:rPr>
          <w:t>URI(ScOT keyword n)</w:t>
        </w:r>
        <w:r w:rsidRPr="00DB190B">
          <w:rPr>
            <w:rFonts w:ascii="Courier" w:eastAsiaTheme="minorHAnsi" w:hAnsi="Courier" w:cs="Courier"/>
            <w:color w:val="000000"/>
            <w:shd w:val="clear" w:color="auto" w:fill="EFEFF5"/>
          </w:rPr>
          <w:t xml:space="preserve">"/&gt; </w:t>
        </w:r>
      </w:ins>
    </w:p>
    <w:p w14:paraId="5E135B24"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72" w:author="Nicholas, Nick" w:date="2013-02-26T14:41:00Z"/>
          <w:rFonts w:ascii="Courier" w:eastAsiaTheme="minorHAnsi" w:hAnsi="Courier" w:cs="Courier"/>
          <w:color w:val="000000"/>
          <w:shd w:val="clear" w:color="auto" w:fill="EFEFF5"/>
        </w:rPr>
      </w:pPr>
      <w:ins w:id="1073" w:author="Nicholas, Nick" w:date="2013-02-26T14:41:00Z">
        <w:r w:rsidRPr="00DB190B">
          <w:rPr>
            <w:rFonts w:ascii="Courier" w:eastAsiaTheme="minorHAnsi" w:hAnsi="Courier" w:cs="Courier"/>
            <w:color w:val="000000"/>
            <w:shd w:val="clear" w:color="auto" w:fill="EFEFF5"/>
          </w:rPr>
          <w:t xml:space="preserve">     &lt;dc:spatial&gt;</w:t>
        </w:r>
        <w:r w:rsidRPr="00DB190B">
          <w:rPr>
            <w:rFonts w:eastAsiaTheme="minorHAnsi"/>
            <w:i/>
          </w:rPr>
          <w:t>TEXT(Spatial Coverage 1)&lt;/</w:t>
        </w:r>
        <w:r w:rsidRPr="00DB190B">
          <w:rPr>
            <w:rFonts w:ascii="Courier" w:eastAsiaTheme="minorHAnsi" w:hAnsi="Courier" w:cs="Courier"/>
            <w:color w:val="000000"/>
            <w:shd w:val="clear" w:color="auto" w:fill="EFEFF5"/>
          </w:rPr>
          <w:t xml:space="preserve">dc:spatial&gt; </w:t>
        </w:r>
      </w:ins>
    </w:p>
    <w:p w14:paraId="279C67FE"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74" w:author="Nicholas, Nick" w:date="2013-02-26T14:41:00Z"/>
          <w:rFonts w:ascii="Courier" w:eastAsiaTheme="minorHAnsi" w:hAnsi="Courier" w:cs="Courier"/>
          <w:color w:val="000000"/>
          <w:shd w:val="clear" w:color="auto" w:fill="EFEFF5"/>
        </w:rPr>
      </w:pPr>
      <w:ins w:id="1075" w:author="Nicholas, Nick" w:date="2013-02-26T14:41:00Z">
        <w:r w:rsidRPr="00DB190B">
          <w:rPr>
            <w:rFonts w:ascii="Courier" w:eastAsiaTheme="minorHAnsi" w:hAnsi="Courier" w:cs="Courier"/>
            <w:color w:val="000000"/>
            <w:shd w:val="clear" w:color="auto" w:fill="EFEFF5"/>
          </w:rPr>
          <w:t xml:space="preserve">     ... </w:t>
        </w:r>
      </w:ins>
    </w:p>
    <w:p w14:paraId="364E550A"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76" w:author="Nicholas, Nick" w:date="2013-02-26T14:41:00Z"/>
          <w:rFonts w:ascii="Courier" w:eastAsiaTheme="minorHAnsi" w:hAnsi="Courier" w:cs="Courier"/>
          <w:color w:val="000000"/>
          <w:shd w:val="clear" w:color="auto" w:fill="EFEFF5"/>
        </w:rPr>
      </w:pPr>
      <w:ins w:id="1077" w:author="Nicholas, Nick" w:date="2013-02-26T14:41:00Z">
        <w:r w:rsidRPr="00DB190B">
          <w:rPr>
            <w:rFonts w:ascii="Courier" w:eastAsiaTheme="minorHAnsi" w:hAnsi="Courier" w:cs="Courier"/>
            <w:color w:val="000000"/>
            <w:shd w:val="clear" w:color="auto" w:fill="EFEFF5"/>
          </w:rPr>
          <w:t xml:space="preserve">     &lt;dc:spatial rdf:resource="</w:t>
        </w:r>
        <w:r w:rsidRPr="00DB190B">
          <w:rPr>
            <w:rFonts w:eastAsiaTheme="minorHAnsi"/>
            <w:i/>
          </w:rPr>
          <w:t>URI(Spatial Coverage n)</w:t>
        </w:r>
        <w:r w:rsidRPr="00DB190B">
          <w:rPr>
            <w:rFonts w:ascii="Courier" w:eastAsiaTheme="minorHAnsi" w:hAnsi="Courier" w:cs="Courier"/>
            <w:color w:val="000000"/>
            <w:shd w:val="clear" w:color="auto" w:fill="EFEFF5"/>
          </w:rPr>
          <w:t xml:space="preserve">"/&gt; </w:t>
        </w:r>
      </w:ins>
    </w:p>
    <w:p w14:paraId="76212B55"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78" w:author="Nicholas, Nick" w:date="2013-02-26T14:41:00Z"/>
          <w:rFonts w:ascii="Courier" w:eastAsiaTheme="minorHAnsi" w:hAnsi="Courier" w:cs="Courier"/>
          <w:color w:val="000000"/>
          <w:shd w:val="clear" w:color="auto" w:fill="EFEFF5"/>
        </w:rPr>
      </w:pPr>
      <w:ins w:id="1079" w:author="Nicholas, Nick" w:date="2013-02-26T14:41:00Z">
        <w:r w:rsidRPr="00DB190B">
          <w:rPr>
            <w:rFonts w:ascii="Courier" w:eastAsiaTheme="minorHAnsi" w:hAnsi="Courier" w:cs="Courier"/>
            <w:color w:val="000000"/>
            <w:shd w:val="clear" w:color="auto" w:fill="EFEFF5"/>
          </w:rPr>
          <w:t xml:space="preserve">     &lt;dc:temporal&gt;</w:t>
        </w:r>
        <w:r w:rsidRPr="00DB190B">
          <w:rPr>
            <w:rFonts w:eastAsiaTheme="minorHAnsi"/>
            <w:i/>
          </w:rPr>
          <w:t>TEXT(Temporal Coverage 1)</w:t>
        </w:r>
        <w:r w:rsidRPr="00DB190B">
          <w:rPr>
            <w:rFonts w:ascii="Courier" w:eastAsiaTheme="minorHAnsi" w:hAnsi="Courier" w:cs="Courier"/>
            <w:color w:val="000000"/>
            <w:shd w:val="clear" w:color="auto" w:fill="EFEFF5"/>
          </w:rPr>
          <w:t xml:space="preserve">&lt;/dc:temporal&gt; </w:t>
        </w:r>
      </w:ins>
    </w:p>
    <w:p w14:paraId="71885FC0" w14:textId="77777777" w:rsidR="00E1651C" w:rsidRPr="00DB190B"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80" w:author="Nicholas, Nick" w:date="2013-02-26T14:41:00Z"/>
          <w:rFonts w:ascii="Courier" w:eastAsiaTheme="minorHAnsi" w:hAnsi="Courier" w:cs="Courier"/>
          <w:color w:val="000000"/>
          <w:shd w:val="clear" w:color="auto" w:fill="EFEFF5"/>
        </w:rPr>
      </w:pPr>
      <w:ins w:id="1081" w:author="Nicholas, Nick" w:date="2013-02-26T14:41:00Z">
        <w:r w:rsidRPr="00DB190B">
          <w:rPr>
            <w:rFonts w:ascii="Courier" w:eastAsiaTheme="minorHAnsi" w:hAnsi="Courier" w:cs="Courier"/>
            <w:color w:val="000000"/>
            <w:shd w:val="clear" w:color="auto" w:fill="EFEFF5"/>
          </w:rPr>
          <w:t xml:space="preserve">     ... </w:t>
        </w:r>
      </w:ins>
    </w:p>
    <w:p w14:paraId="17CE3CF7" w14:textId="77777777" w:rsidR="00E1651C" w:rsidRPr="00EE0B2F"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82" w:author="Nicholas, Nick" w:date="2013-02-26T14:41:00Z"/>
          <w:rFonts w:ascii="Courier" w:eastAsiaTheme="minorHAnsi" w:hAnsi="Courier" w:cs="Courier"/>
          <w:color w:val="000000"/>
          <w:shd w:val="clear" w:color="auto" w:fill="EFEFF5"/>
        </w:rPr>
      </w:pPr>
      <w:ins w:id="1083" w:author="Nicholas, Nick" w:date="2013-02-26T14:41:00Z">
        <w:r w:rsidRPr="00DB190B">
          <w:rPr>
            <w:rFonts w:ascii="Courier" w:eastAsiaTheme="minorHAnsi" w:hAnsi="Courier" w:cs="Courier"/>
            <w:color w:val="000000"/>
            <w:shd w:val="clear" w:color="auto" w:fill="EFEFF5"/>
          </w:rPr>
          <w:t xml:space="preserve">     &lt;dc:temporal rdf:resource="</w:t>
        </w:r>
        <w:r w:rsidRPr="00DB190B">
          <w:rPr>
            <w:rFonts w:eastAsiaTheme="minorHAnsi"/>
            <w:i/>
          </w:rPr>
          <w:t>URI(Temporal Coverage n)</w:t>
        </w:r>
        <w:r w:rsidRPr="00DB190B">
          <w:rPr>
            <w:rFonts w:ascii="Courier" w:eastAsiaTheme="minorHAnsi" w:hAnsi="Courier" w:cs="Courier"/>
            <w:color w:val="000000"/>
            <w:shd w:val="clear" w:color="auto" w:fill="EFEFF5"/>
          </w:rPr>
          <w:t>"/&gt;</w:t>
        </w:r>
        <w:r w:rsidRPr="00EE0B2F">
          <w:rPr>
            <w:rFonts w:ascii="Courier" w:eastAsiaTheme="minorHAnsi" w:hAnsi="Courier" w:cs="Courier"/>
            <w:color w:val="000000"/>
            <w:shd w:val="clear" w:color="auto" w:fill="EFEFF5"/>
          </w:rPr>
          <w:t xml:space="preserve"> </w:t>
        </w:r>
      </w:ins>
    </w:p>
    <w:p w14:paraId="5E059F14" w14:textId="77777777" w:rsidR="00E1651C" w:rsidRPr="00EE0B2F"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84" w:author="Nicholas, Nick" w:date="2013-02-26T14:41:00Z"/>
          <w:rFonts w:ascii="Courier" w:eastAsiaTheme="minorHAnsi" w:hAnsi="Courier" w:cs="Courier"/>
          <w:color w:val="000000"/>
          <w:shd w:val="clear" w:color="auto" w:fill="EFEFF5"/>
        </w:rPr>
      </w:pPr>
      <w:ins w:id="1085" w:author="Nicholas, Nick" w:date="2013-02-26T14:41:00Z">
        <w:r w:rsidRPr="00EE0B2F">
          <w:rPr>
            <w:rFonts w:ascii="Courier" w:eastAsiaTheme="minorHAnsi" w:hAnsi="Courier" w:cs="Courier"/>
            <w:color w:val="000000"/>
            <w:shd w:val="clear" w:color="auto" w:fill="EFEFF5"/>
          </w:rPr>
          <w:t xml:space="preserve">   &lt;/asn:Statement&gt; </w:t>
        </w:r>
      </w:ins>
    </w:p>
    <w:p w14:paraId="18B4A9D2" w14:textId="77777777" w:rsidR="00E1651C" w:rsidRPr="00EE0B2F" w:rsidRDefault="00E1651C" w:rsidP="00E1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86" w:author="Nicholas, Nick" w:date="2013-02-26T14:41:00Z"/>
          <w:rFonts w:ascii="Courier" w:eastAsiaTheme="minorHAnsi" w:hAnsi="Courier" w:cs="Courier"/>
          <w:color w:val="000000"/>
          <w:shd w:val="clear" w:color="auto" w:fill="EFEFF5"/>
        </w:rPr>
      </w:pPr>
      <w:ins w:id="1087" w:author="Nicholas, Nick" w:date="2013-02-26T14:41:00Z">
        <w:r w:rsidRPr="00EE0B2F">
          <w:rPr>
            <w:rFonts w:ascii="Courier" w:eastAsiaTheme="minorHAnsi" w:hAnsi="Courier" w:cs="Courier"/>
            <w:color w:val="000000"/>
            <w:shd w:val="clear" w:color="auto" w:fill="EFEFF5"/>
          </w:rPr>
          <w:t>&lt;/rdf:RDF&gt;</w:t>
        </w:r>
      </w:ins>
    </w:p>
    <w:p w14:paraId="65E391D0" w14:textId="77777777" w:rsidR="004A319E" w:rsidRPr="00EE0B2F"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088" w:author="Nicholas, Nick" w:date="2013-02-26T14:41:00Z"/>
          <w:rFonts w:ascii="Courier" w:eastAsiaTheme="minorHAnsi" w:hAnsi="Courier" w:cs="Courier"/>
          <w:color w:val="000000"/>
          <w:shd w:val="clear" w:color="auto" w:fill="EFEFF5"/>
        </w:rPr>
      </w:pPr>
      <w:del w:id="1089" w:author="Nicholas, Nick" w:date="2013-02-26T14:41:00Z">
        <w:r w:rsidRPr="00EE0B2F" w:rsidDel="00E1651C">
          <w:rPr>
            <w:rFonts w:ascii="Courier" w:eastAsiaTheme="minorHAnsi" w:hAnsi="Courier" w:cs="Courier"/>
            <w:color w:val="000000"/>
            <w:shd w:val="clear" w:color="auto" w:fill="EFEFF5"/>
          </w:rPr>
          <w:delText xml:space="preserve">&lt;rdf:RDF xmlns:rdf="http://www.w3.org/1999/02/22-rdf-syntax-ns#"   xmlns:dc="http://purl.org/dc/elements/1.1/"    xmlns:gemq="http://purl.org/gem/qualifiers/"   xmlns:asn="http://purl.org/ASN/schema/core/"   xmlns:loc="http://www.loc.gov/loc.terms/relators/"   xmlns:dcterms="http://purl.org/dc/terms/"   xmlns:foaf="http://xmlns.com/foaf/0.1/"   xmlns:rdfs="http://www.w3.org/2000/01/rdf-schema#"&gt; </w:delText>
        </w:r>
      </w:del>
    </w:p>
    <w:p w14:paraId="665DBF10" w14:textId="77777777" w:rsidR="004A319E" w:rsidRPr="00EE0B2F"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090" w:author="Nicholas, Nick" w:date="2013-02-26T14:41:00Z"/>
          <w:rFonts w:ascii="Courier" w:eastAsiaTheme="minorHAnsi" w:hAnsi="Courier" w:cs="Courier"/>
          <w:color w:val="000000"/>
          <w:shd w:val="clear" w:color="auto" w:fill="EFEFF5"/>
        </w:rPr>
      </w:pPr>
      <w:del w:id="1091" w:author="Nicholas, Nick" w:date="2013-02-26T14:41:00Z">
        <w:r w:rsidRPr="00EE0B2F" w:rsidDel="00E1651C">
          <w:rPr>
            <w:rFonts w:ascii="Courier" w:eastAsiaTheme="minorHAnsi" w:hAnsi="Courier" w:cs="Courier"/>
            <w:color w:val="000000"/>
            <w:shd w:val="clear" w:color="auto" w:fill="EFEFF5"/>
          </w:rPr>
          <w:delText xml:space="preserve">  &lt;asn:Statement rdf:about="</w:delText>
        </w:r>
        <w:r w:rsidR="003734B6" w:rsidRPr="00B23C7C" w:rsidDel="00E1651C">
          <w:rPr>
            <w:rFonts w:eastAsiaTheme="minorHAnsi"/>
            <w:i/>
          </w:rPr>
          <w:delText>URI</w:delText>
        </w:r>
        <w:r w:rsidRPr="00B23C7C" w:rsidDel="00E1651C">
          <w:rPr>
            <w:rFonts w:eastAsiaTheme="minorHAnsi"/>
            <w:i/>
          </w:rPr>
          <w:delText>(Content</w:delText>
        </w:r>
        <w:r w:rsidR="00B23C7C" w:rsidRPr="00B23C7C" w:rsidDel="00E1651C">
          <w:rPr>
            <w:rFonts w:eastAsiaTheme="minorHAnsi"/>
            <w:i/>
          </w:rPr>
          <w:delText xml:space="preserve"> </w:delText>
        </w:r>
        <w:r w:rsidRPr="00B23C7C" w:rsidDel="00E1651C">
          <w:rPr>
            <w:rFonts w:eastAsiaTheme="minorHAnsi"/>
            <w:i/>
          </w:rPr>
          <w:delText>Description</w:delText>
        </w:r>
        <w:r w:rsidR="003734B6" w:rsidRPr="00B23C7C" w:rsidDel="00E1651C">
          <w:rPr>
            <w:rFonts w:eastAsiaTheme="minorHAnsi"/>
            <w:i/>
          </w:rPr>
          <w:delText xml:space="preserve"> </w:delText>
        </w:r>
        <w:r w:rsidRPr="00B23C7C" w:rsidDel="00E1651C">
          <w:rPr>
            <w:rFonts w:eastAsiaTheme="minorHAnsi"/>
            <w:i/>
          </w:rPr>
          <w:delText>id)</w:delText>
        </w:r>
        <w:r w:rsidRPr="00EE0B2F" w:rsidDel="00E1651C">
          <w:rPr>
            <w:rFonts w:ascii="Courier" w:eastAsiaTheme="minorHAnsi" w:hAnsi="Courier" w:cs="Courier"/>
            <w:color w:val="000000"/>
            <w:shd w:val="clear" w:color="auto" w:fill="EFEFF5"/>
          </w:rPr>
          <w:delText xml:space="preserve">"&gt; </w:delText>
        </w:r>
      </w:del>
    </w:p>
    <w:p w14:paraId="3577B53C" w14:textId="77777777" w:rsidR="00B22FE5" w:rsidRPr="00B22FE5" w:rsidDel="00E1651C" w:rsidRDefault="00B22FE5" w:rsidP="00B22FE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092" w:author="Nicholas, Nick" w:date="2013-02-26T14:41:00Z"/>
          <w:rFonts w:ascii="Courier" w:eastAsiaTheme="minorHAnsi" w:hAnsi="Courier" w:cs="Courier"/>
          <w:color w:val="000000"/>
          <w:shd w:val="clear" w:color="auto" w:fill="FFFFFF"/>
        </w:rPr>
      </w:pPr>
      <w:del w:id="1093" w:author="Nicholas, Nick" w:date="2013-02-26T14:41:00Z">
        <w:r w:rsidRPr="00B22FE5" w:rsidDel="00E1651C">
          <w:rPr>
            <w:rFonts w:ascii="Courier" w:eastAsiaTheme="minorHAnsi" w:hAnsi="Courier" w:cs="Courier"/>
            <w:color w:val="000000"/>
            <w:shd w:val="clear" w:color="auto" w:fill="FFFFFF"/>
          </w:rPr>
          <w:delText xml:space="preserve">     &lt;</w:delText>
        </w:r>
        <w:r w:rsidR="00170AA0" w:rsidDel="00E1651C">
          <w:rPr>
            <w:rFonts w:ascii="Courier" w:eastAsiaTheme="minorHAnsi" w:hAnsi="Courier" w:cs="Courier"/>
            <w:color w:val="000000"/>
            <w:shd w:val="clear" w:color="auto" w:fill="FFFFFF"/>
          </w:rPr>
          <w:delText>dcterms</w:delText>
        </w:r>
        <w:r w:rsidRPr="00B22FE5" w:rsidDel="00E1651C">
          <w:rPr>
            <w:rFonts w:ascii="Courier" w:eastAsiaTheme="minorHAnsi" w:hAnsi="Courier" w:cs="Courier"/>
            <w:color w:val="000000"/>
            <w:shd w:val="clear" w:color="auto" w:fill="FFFFFF"/>
          </w:rPr>
          <w:delText>:isPartOf rdf:resource="</w:delText>
        </w:r>
        <w:r w:rsidRPr="00B22FE5" w:rsidDel="00E1651C">
          <w:rPr>
            <w:rFonts w:eastAsiaTheme="minorHAnsi"/>
            <w:i/>
          </w:rPr>
          <w:delText>URI(Curriculum Document)</w:delText>
        </w:r>
        <w:r w:rsidRPr="00B22FE5" w:rsidDel="00E1651C">
          <w:rPr>
            <w:rFonts w:ascii="Courier" w:eastAsiaTheme="minorHAnsi" w:hAnsi="Courier" w:cs="Courier"/>
            <w:color w:val="000000"/>
            <w:shd w:val="clear" w:color="auto" w:fill="FFFFFF"/>
          </w:rPr>
          <w:delText>"&gt;</w:delText>
        </w:r>
      </w:del>
    </w:p>
    <w:p w14:paraId="4C709244"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094" w:author="Nicholas, Nick" w:date="2013-02-26T14:41:00Z"/>
          <w:rFonts w:ascii="Courier" w:eastAsiaTheme="minorHAnsi" w:hAnsi="Courier" w:cs="Courier"/>
          <w:color w:val="000000"/>
          <w:shd w:val="clear" w:color="auto" w:fill="EFEFF5"/>
        </w:rPr>
      </w:pPr>
      <w:del w:id="1095" w:author="Nicholas, Nick" w:date="2013-02-26T14:41:00Z">
        <w:r w:rsidRPr="00EE0B2F" w:rsidDel="00E1651C">
          <w:rPr>
            <w:rFonts w:ascii="Courier" w:eastAsiaTheme="minorHAnsi" w:hAnsi="Courier" w:cs="Courier"/>
            <w:color w:val="000000"/>
            <w:shd w:val="clear" w:color="auto" w:fill="EFEFF5"/>
          </w:rPr>
          <w:delText xml:space="preserve">     </w:delText>
        </w:r>
        <w:r w:rsidRPr="00DB190B" w:rsidDel="00E1651C">
          <w:rPr>
            <w:rFonts w:ascii="Courier" w:eastAsiaTheme="minorHAnsi" w:hAnsi="Courier" w:cs="Courier"/>
            <w:color w:val="000000"/>
            <w:shd w:val="clear" w:color="auto" w:fill="EFEFF5"/>
          </w:rPr>
          <w:delText xml:space="preserve">&lt;asn:authorityStatus rdf:resource="http://purl.org/ASN/scheme/ASNAuthorityStatus/Original"/&gt; </w:delText>
        </w:r>
      </w:del>
    </w:p>
    <w:p w14:paraId="15A821E2" w14:textId="77777777" w:rsidR="0087144C" w:rsidRPr="00DB190B" w:rsidDel="00E1651C" w:rsidRDefault="0087144C" w:rsidP="0087144C">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096" w:author="Nicholas, Nick" w:date="2013-02-26T14:41:00Z"/>
          <w:rFonts w:ascii="Courier" w:eastAsiaTheme="minorHAnsi" w:hAnsi="Courier" w:cs="Courier"/>
          <w:color w:val="000000"/>
          <w:shd w:val="clear" w:color="auto" w:fill="FFFFFF"/>
        </w:rPr>
      </w:pPr>
      <w:del w:id="1097" w:author="Nicholas, Nick" w:date="2013-02-26T14:41:00Z">
        <w:r w:rsidRPr="00DB190B" w:rsidDel="00E1651C">
          <w:rPr>
            <w:rFonts w:ascii="Courier" w:eastAsiaTheme="minorHAnsi" w:hAnsi="Courier" w:cs="Courier"/>
            <w:color w:val="000000"/>
            <w:shd w:val="clear" w:color="auto" w:fill="FFFFFF"/>
          </w:rPr>
          <w:delText xml:space="preserve">     </w:delText>
        </w:r>
        <w:r w:rsidRPr="00DB190B" w:rsidDel="00E1651C">
          <w:rPr>
            <w:rFonts w:eastAsiaTheme="minorHAnsi"/>
            <w:i/>
          </w:rPr>
          <w:delText>&lt;!—Authority Status “derived” is used by third parties --&gt;</w:delText>
        </w:r>
        <w:r w:rsidRPr="00DB190B" w:rsidDel="00E1651C">
          <w:rPr>
            <w:rFonts w:ascii="Courier" w:eastAsiaTheme="minorHAnsi" w:hAnsi="Courier" w:cs="Courier"/>
            <w:color w:val="000000"/>
            <w:shd w:val="clear" w:color="auto" w:fill="FFFFFF"/>
          </w:rPr>
          <w:delText xml:space="preserve"> </w:delText>
        </w:r>
      </w:del>
    </w:p>
    <w:p w14:paraId="6E289325" w14:textId="77777777" w:rsidR="004A319E" w:rsidRPr="008551B9"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098" w:author="Nicholas, Nick" w:date="2013-02-26T14:41:00Z"/>
          <w:rFonts w:ascii="Courier" w:eastAsiaTheme="minorHAnsi" w:hAnsi="Courier" w:cs="Courier"/>
          <w:color w:val="000000"/>
          <w:shd w:val="clear" w:color="auto" w:fill="EFEFF5"/>
        </w:rPr>
      </w:pPr>
      <w:del w:id="1099" w:author="Nicholas, Nick" w:date="2013-02-26T14:41:00Z">
        <w:r w:rsidRPr="008551B9" w:rsidDel="00E1651C">
          <w:rPr>
            <w:rFonts w:ascii="Courier" w:eastAsiaTheme="minorHAnsi" w:hAnsi="Courier" w:cs="Courier"/>
            <w:color w:val="000000"/>
            <w:shd w:val="clear" w:color="auto" w:fill="EFEFF5"/>
          </w:rPr>
          <w:delText xml:space="preserve">     &lt;dc:modified&gt;</w:delText>
        </w:r>
        <w:r w:rsidRPr="008551B9" w:rsidDel="00E1651C">
          <w:rPr>
            <w:rFonts w:eastAsiaTheme="minorHAnsi"/>
            <w:i/>
          </w:rPr>
          <w:delText>DATE(Content</w:delText>
        </w:r>
        <w:r w:rsidR="00B23C7C" w:rsidRPr="008551B9" w:rsidDel="00E1651C">
          <w:rPr>
            <w:rFonts w:eastAsiaTheme="minorHAnsi"/>
            <w:i/>
          </w:rPr>
          <w:delText xml:space="preserve"> </w:delText>
        </w:r>
        <w:r w:rsidRPr="008551B9" w:rsidDel="00E1651C">
          <w:rPr>
            <w:rFonts w:eastAsiaTheme="minorHAnsi"/>
            <w:i/>
          </w:rPr>
          <w:delText>Description</w:delText>
        </w:r>
        <w:r w:rsidR="00B23C7C" w:rsidRPr="008551B9" w:rsidDel="00E1651C">
          <w:rPr>
            <w:rFonts w:eastAsiaTheme="minorHAnsi"/>
            <w:i/>
          </w:rPr>
          <w:delText xml:space="preserve"> </w:delText>
        </w:r>
        <w:r w:rsidRPr="008551B9" w:rsidDel="00E1651C">
          <w:rPr>
            <w:rFonts w:eastAsiaTheme="minorHAnsi"/>
            <w:i/>
          </w:rPr>
          <w:delText>changed)</w:delText>
        </w:r>
        <w:r w:rsidRPr="008551B9" w:rsidDel="00E1651C">
          <w:rPr>
            <w:rFonts w:ascii="Courier" w:eastAsiaTheme="minorHAnsi" w:hAnsi="Courier" w:cs="Courier"/>
            <w:color w:val="000000"/>
            <w:shd w:val="clear" w:color="auto" w:fill="EFEFF5"/>
          </w:rPr>
          <w:delText xml:space="preserve">&lt;/dc:modified&gt; </w:delText>
        </w:r>
      </w:del>
    </w:p>
    <w:p w14:paraId="25A1ED8D"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00" w:author="Nicholas, Nick" w:date="2013-02-26T14:41:00Z"/>
          <w:rFonts w:ascii="Courier" w:eastAsiaTheme="minorHAnsi" w:hAnsi="Courier" w:cs="Courier"/>
          <w:color w:val="000000"/>
          <w:shd w:val="clear" w:color="auto" w:fill="EFEFF5"/>
        </w:rPr>
      </w:pPr>
      <w:del w:id="1101" w:author="Nicholas, Nick" w:date="2013-02-26T14:41:00Z">
        <w:r w:rsidRPr="00DB190B" w:rsidDel="00E1651C">
          <w:rPr>
            <w:rFonts w:ascii="Courier" w:eastAsiaTheme="minorHAnsi" w:hAnsi="Courier" w:cs="Courier"/>
            <w:color w:val="000000"/>
            <w:shd w:val="clear" w:color="auto" w:fill="EFEFF5"/>
          </w:rPr>
          <w:delText xml:space="preserve">     &lt;asn:indexingStatus rdf:resource="http://purl.org/ASN/scheme/ASNIndexingStatus/Yes" /&gt; </w:delText>
        </w:r>
      </w:del>
    </w:p>
    <w:p w14:paraId="5022FE7B"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02" w:author="Nicholas, Nick" w:date="2013-02-26T14:41:00Z"/>
          <w:rFonts w:ascii="Courier" w:eastAsiaTheme="minorHAnsi" w:hAnsi="Courier" w:cs="Courier"/>
          <w:color w:val="000000"/>
          <w:shd w:val="clear" w:color="auto" w:fill="EFEFF5"/>
        </w:rPr>
      </w:pPr>
      <w:del w:id="1103" w:author="Nicholas, Nick" w:date="2013-02-26T14:41:00Z">
        <w:r w:rsidRPr="00DB190B" w:rsidDel="00E1651C">
          <w:rPr>
            <w:rFonts w:ascii="Courier" w:eastAsiaTheme="minorHAnsi" w:hAnsi="Courier" w:cs="Courier"/>
            <w:color w:val="000000"/>
            <w:shd w:val="clear" w:color="auto" w:fill="EFEFF5"/>
          </w:rPr>
          <w:delText xml:space="preserve">     </w:delText>
        </w:r>
        <w:r w:rsidRPr="00DB190B" w:rsidDel="00E1651C">
          <w:rPr>
            <w:rFonts w:eastAsiaTheme="minorHAnsi"/>
            <w:i/>
          </w:rPr>
          <w:delText xml:space="preserve">&lt;!-- Only index </w:delText>
        </w:r>
      </w:del>
      <w:del w:id="1104" w:author="Nicholas, Nick" w:date="2013-02-26T12:33:00Z">
        <w:r w:rsidRPr="00DB190B" w:rsidDel="00D80AF4">
          <w:rPr>
            <w:rFonts w:eastAsiaTheme="minorHAnsi"/>
            <w:i/>
          </w:rPr>
          <w:delText xml:space="preserve">actual objectives </w:delText>
        </w:r>
      </w:del>
      <w:del w:id="1105" w:author="Nicholas, Nick" w:date="2013-02-26T14:41:00Z">
        <w:r w:rsidRPr="00DB190B" w:rsidDel="00E1651C">
          <w:rPr>
            <w:rFonts w:eastAsiaTheme="minorHAnsi"/>
            <w:i/>
          </w:rPr>
          <w:delText>--&gt;</w:delText>
        </w:r>
        <w:r w:rsidRPr="00DB190B" w:rsidDel="00E1651C">
          <w:rPr>
            <w:rFonts w:ascii="Courier" w:eastAsiaTheme="minorHAnsi" w:hAnsi="Courier" w:cs="Courier"/>
            <w:color w:val="000000"/>
            <w:shd w:val="clear" w:color="auto" w:fill="EFEFF5"/>
          </w:rPr>
          <w:delText xml:space="preserve"> </w:delText>
        </w:r>
      </w:del>
    </w:p>
    <w:p w14:paraId="6989A0BA"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06" w:author="Nicholas, Nick" w:date="2013-02-26T14:41:00Z"/>
          <w:rFonts w:ascii="Courier" w:eastAsiaTheme="minorHAnsi" w:hAnsi="Courier" w:cs="Courier"/>
          <w:color w:val="000000"/>
          <w:shd w:val="clear" w:color="auto" w:fill="EFEFF5"/>
        </w:rPr>
      </w:pPr>
      <w:del w:id="1107" w:author="Nicholas, Nick" w:date="2013-02-26T14:41:00Z">
        <w:r w:rsidRPr="00DB190B" w:rsidDel="00E1651C">
          <w:rPr>
            <w:rFonts w:ascii="Courier" w:eastAsiaTheme="minorHAnsi" w:hAnsi="Courier" w:cs="Courier"/>
            <w:color w:val="000000"/>
            <w:shd w:val="clear" w:color="auto" w:fill="EFEFF5"/>
          </w:rPr>
          <w:delText xml:space="preserve">     &lt;asn:statementLabel xml:lang="en</w:delText>
        </w:r>
        <w:r w:rsidR="00A9503D" w:rsidRPr="00DB190B" w:rsidDel="00E1651C">
          <w:rPr>
            <w:rFonts w:ascii="Courier" w:eastAsiaTheme="minorHAnsi" w:hAnsi="Courier" w:cs="Courier"/>
            <w:color w:val="000000"/>
            <w:shd w:val="clear" w:color="auto" w:fill="EFEFF5"/>
          </w:rPr>
          <w:delText>-AU</w:delText>
        </w:r>
        <w:r w:rsidRPr="00DB190B" w:rsidDel="00E1651C">
          <w:rPr>
            <w:rFonts w:ascii="Courier" w:eastAsiaTheme="minorHAnsi" w:hAnsi="Courier" w:cs="Courier"/>
            <w:color w:val="000000"/>
            <w:shd w:val="clear" w:color="auto" w:fill="EFEFF5"/>
          </w:rPr>
          <w:delText xml:space="preserve">"&gt;ContentDescription&lt;/asn:statementLabel&gt; </w:delText>
        </w:r>
      </w:del>
    </w:p>
    <w:p w14:paraId="5FE7FCEC" w14:textId="77777777" w:rsidR="004A319E" w:rsidRPr="0058442C"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08" w:author="Nicholas, Nick" w:date="2013-02-26T14:41:00Z"/>
          <w:rFonts w:ascii="Courier" w:eastAsiaTheme="minorHAnsi" w:hAnsi="Courier" w:cs="Courier"/>
          <w:color w:val="000000"/>
          <w:shd w:val="clear" w:color="auto" w:fill="EFEFF5"/>
        </w:rPr>
      </w:pPr>
      <w:del w:id="1109" w:author="Nicholas, Nick" w:date="2013-02-26T14:41:00Z">
        <w:r w:rsidRPr="0058442C" w:rsidDel="00E1651C">
          <w:rPr>
            <w:rFonts w:ascii="Courier" w:eastAsiaTheme="minorHAnsi" w:hAnsi="Courier" w:cs="Courier"/>
            <w:color w:val="000000"/>
            <w:shd w:val="clear" w:color="auto" w:fill="EFEFF5"/>
          </w:rPr>
          <w:delText xml:space="preserve">     &lt;asn:statementNotation&gt;</w:delText>
        </w:r>
        <w:r w:rsidR="003734B6" w:rsidRPr="0058442C" w:rsidDel="00E1651C">
          <w:rPr>
            <w:rFonts w:eastAsiaTheme="minorHAnsi"/>
            <w:i/>
          </w:rPr>
          <w:delText>TEXT</w:delText>
        </w:r>
        <w:r w:rsidRPr="0058442C" w:rsidDel="00E1651C">
          <w:rPr>
            <w:rFonts w:eastAsiaTheme="minorHAnsi"/>
            <w:i/>
          </w:rPr>
          <w:delText>(Content</w:delText>
        </w:r>
        <w:r w:rsidR="00DB190B" w:rsidDel="00E1651C">
          <w:rPr>
            <w:rFonts w:eastAsiaTheme="minorHAnsi"/>
            <w:i/>
          </w:rPr>
          <w:delText xml:space="preserve"> </w:delText>
        </w:r>
        <w:r w:rsidRPr="0058442C" w:rsidDel="00E1651C">
          <w:rPr>
            <w:rFonts w:eastAsiaTheme="minorHAnsi"/>
            <w:i/>
          </w:rPr>
          <w:delText>Description</w:delText>
        </w:r>
        <w:r w:rsidR="00CA40F4" w:rsidRPr="0058442C" w:rsidDel="00E1651C">
          <w:rPr>
            <w:rFonts w:eastAsiaTheme="minorHAnsi"/>
            <w:i/>
          </w:rPr>
          <w:delText xml:space="preserve"> </w:delText>
        </w:r>
        <w:r w:rsidRPr="0058442C" w:rsidDel="00E1651C">
          <w:rPr>
            <w:rFonts w:eastAsiaTheme="minorHAnsi"/>
            <w:i/>
          </w:rPr>
          <w:delText>code)</w:delText>
        </w:r>
        <w:r w:rsidRPr="0058442C" w:rsidDel="00E1651C">
          <w:rPr>
            <w:rFonts w:ascii="Courier" w:eastAsiaTheme="minorHAnsi" w:hAnsi="Courier" w:cs="Courier"/>
            <w:color w:val="000000"/>
            <w:shd w:val="clear" w:color="auto" w:fill="EFEFF5"/>
          </w:rPr>
          <w:delText xml:space="preserve"> &lt;/asn:statementNotation&gt; </w:delText>
        </w:r>
      </w:del>
    </w:p>
    <w:p w14:paraId="61DEE584" w14:textId="77777777" w:rsidR="004A319E" w:rsidRPr="0058442C"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10" w:author="Nicholas, Nick" w:date="2013-02-26T14:41:00Z"/>
          <w:rFonts w:ascii="Courier" w:eastAsiaTheme="minorHAnsi" w:hAnsi="Courier" w:cs="Courier"/>
          <w:color w:val="000000"/>
          <w:shd w:val="clear" w:color="auto" w:fill="EFEFF5"/>
        </w:rPr>
      </w:pPr>
      <w:del w:id="1111" w:author="Nicholas, Nick" w:date="2013-02-26T14:41:00Z">
        <w:r w:rsidRPr="0058442C" w:rsidDel="00E1651C">
          <w:rPr>
            <w:rFonts w:ascii="Courier" w:eastAsiaTheme="minorHAnsi" w:hAnsi="Courier" w:cs="Courier"/>
            <w:color w:val="000000"/>
            <w:shd w:val="clear" w:color="auto" w:fill="EFEFF5"/>
          </w:rPr>
          <w:delText xml:space="preserve">     </w:delText>
        </w:r>
        <w:r w:rsidRPr="0058442C" w:rsidDel="00E1651C">
          <w:rPr>
            <w:rFonts w:eastAsiaTheme="minorHAnsi"/>
            <w:i/>
          </w:rPr>
          <w:delText>&lt;!-- The statement notation is whatever human readable identifier is in common use for the curriculum statement, such as the ABC1D five-letter codes already used by ACARA --&gt;</w:delText>
        </w:r>
        <w:r w:rsidRPr="0058442C" w:rsidDel="00E1651C">
          <w:rPr>
            <w:rFonts w:ascii="Courier" w:eastAsiaTheme="minorHAnsi" w:hAnsi="Courier" w:cs="Courier"/>
            <w:color w:val="000000"/>
            <w:shd w:val="clear" w:color="auto" w:fill="EFEFF5"/>
          </w:rPr>
          <w:delText xml:space="preserve"> </w:delText>
        </w:r>
      </w:del>
    </w:p>
    <w:p w14:paraId="3F17D57D" w14:textId="77777777" w:rsidR="004A319E" w:rsidRPr="0023234D"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12" w:author="Nicholas, Nick" w:date="2013-02-26T14:41:00Z"/>
          <w:rFonts w:ascii="Courier" w:eastAsiaTheme="minorHAnsi" w:hAnsi="Courier" w:cs="Courier"/>
          <w:color w:val="000000"/>
          <w:highlight w:val="yellow"/>
          <w:shd w:val="clear" w:color="auto" w:fill="EFEFF5"/>
        </w:rPr>
      </w:pPr>
      <w:del w:id="1113" w:author="Nicholas, Nick" w:date="2013-02-26T14:41:00Z">
        <w:r w:rsidRPr="0023234D" w:rsidDel="00E1651C">
          <w:rPr>
            <w:rFonts w:ascii="Courier" w:eastAsiaTheme="minorHAnsi" w:hAnsi="Courier" w:cs="Courier"/>
            <w:color w:val="000000"/>
            <w:highlight w:val="yellow"/>
            <w:shd w:val="clear" w:color="auto" w:fill="EFEFF5"/>
          </w:rPr>
          <w:delText xml:space="preserve">    </w:delText>
        </w:r>
      </w:del>
    </w:p>
    <w:p w14:paraId="106602C4" w14:textId="77777777" w:rsidR="004A319E" w:rsidRPr="00DB190B" w:rsidDel="00E1651C" w:rsidRDefault="004A319E" w:rsidP="00DB1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14" w:author="Nicholas, Nick" w:date="2013-02-26T14:41:00Z"/>
          <w:rFonts w:ascii="Courier" w:eastAsiaTheme="minorHAnsi" w:hAnsi="Courier" w:cs="Courier"/>
          <w:color w:val="000000"/>
          <w:shd w:val="clear" w:color="auto" w:fill="EFEFF5"/>
        </w:rPr>
      </w:pPr>
      <w:del w:id="1115" w:author="Nicholas, Nick" w:date="2013-02-26T14:41:00Z">
        <w:r w:rsidRPr="00DB190B" w:rsidDel="00E1651C">
          <w:rPr>
            <w:rFonts w:ascii="Courier" w:eastAsiaTheme="minorHAnsi" w:hAnsi="Courier" w:cs="Courier"/>
            <w:color w:val="000000"/>
            <w:shd w:val="clear" w:color="auto" w:fill="EFEFF5"/>
          </w:rPr>
          <w:delText xml:space="preserve">     &lt;dc:description&gt;</w:delText>
        </w:r>
        <w:r w:rsidRPr="00DB190B" w:rsidDel="00E1651C">
          <w:rPr>
            <w:rFonts w:eastAsiaTheme="minorHAnsi"/>
            <w:i/>
          </w:rPr>
          <w:delText>TEXT(Content</w:delText>
        </w:r>
        <w:r w:rsidR="00DB190B" w:rsidDel="00E1651C">
          <w:rPr>
            <w:rFonts w:eastAsiaTheme="minorHAnsi"/>
            <w:i/>
          </w:rPr>
          <w:delText xml:space="preserve"> </w:delText>
        </w:r>
        <w:r w:rsidRPr="00DB190B" w:rsidDel="00E1651C">
          <w:rPr>
            <w:rFonts w:eastAsiaTheme="minorHAnsi"/>
            <w:i/>
          </w:rPr>
          <w:delText>Description</w:delText>
        </w:r>
        <w:r w:rsidR="00DB190B" w:rsidDel="00E1651C">
          <w:rPr>
            <w:rFonts w:eastAsiaTheme="minorHAnsi"/>
            <w:i/>
          </w:rPr>
          <w:delText xml:space="preserve"> </w:delText>
        </w:r>
        <w:r w:rsidRPr="00DB190B" w:rsidDel="00E1651C">
          <w:rPr>
            <w:rFonts w:eastAsiaTheme="minorHAnsi"/>
            <w:i/>
          </w:rPr>
          <w:delText>text)</w:delText>
        </w:r>
        <w:r w:rsidRPr="00DB190B" w:rsidDel="00E1651C">
          <w:rPr>
            <w:rFonts w:ascii="Courier" w:eastAsiaTheme="minorHAnsi" w:hAnsi="Courier" w:cs="Courier"/>
            <w:color w:val="000000"/>
            <w:shd w:val="clear" w:color="auto" w:fill="EFEFF5"/>
          </w:rPr>
          <w:delText xml:space="preserve">&lt;/dc:description&gt; </w:delText>
        </w:r>
      </w:del>
    </w:p>
    <w:p w14:paraId="3484D153" w14:textId="77777777" w:rsidR="00DB190B" w:rsidRPr="00DB190B" w:rsidDel="00E1651C" w:rsidRDefault="00DB190B" w:rsidP="00DB190B">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del w:id="1116" w:author="Nicholas, Nick" w:date="2013-02-26T14:41:00Z"/>
          <w:rFonts w:ascii="Courier" w:eastAsiaTheme="minorHAnsi" w:hAnsi="Courier" w:cs="Courier"/>
          <w:shd w:val="clear" w:color="auto" w:fill="FFFFFF"/>
        </w:rPr>
      </w:pPr>
      <w:del w:id="1117" w:author="Nicholas, Nick" w:date="2013-02-26T14:41:00Z">
        <w:r w:rsidRPr="00DB190B" w:rsidDel="00E1651C">
          <w:rPr>
            <w:rFonts w:ascii="Courier" w:eastAsiaTheme="minorHAnsi" w:hAnsi="Courier" w:cs="Courier"/>
            <w:shd w:val="clear" w:color="auto" w:fill="FFFFFF"/>
          </w:rPr>
          <w:delText xml:space="preserve">     &lt;dc:subject rdf:resource="</w:delText>
        </w:r>
        <w:r w:rsidRPr="00DB190B" w:rsidDel="00E1651C">
          <w:rPr>
            <w:rFonts w:eastAsiaTheme="minorHAnsi"/>
            <w:i/>
          </w:rPr>
          <w:delText>URI(learning area, out of http://vocabulary.curriculum.edu.au/AUScurriculumStrand)</w:delText>
        </w:r>
        <w:r w:rsidRPr="00DB190B" w:rsidDel="00E1651C">
          <w:rPr>
            <w:rFonts w:ascii="Courier" w:eastAsiaTheme="minorHAnsi" w:hAnsi="Courier" w:cs="Courier"/>
            <w:shd w:val="clear" w:color="auto" w:fill="FFFFFF"/>
          </w:rPr>
          <w:delText xml:space="preserve">"/&gt; </w:delText>
        </w:r>
      </w:del>
    </w:p>
    <w:p w14:paraId="665F38DD" w14:textId="77777777" w:rsidR="004A319E" w:rsidRPr="0023234D"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18" w:author="Nicholas, Nick" w:date="2013-02-26T14:41:00Z"/>
          <w:rFonts w:ascii="Courier" w:eastAsiaTheme="minorHAnsi" w:hAnsi="Courier" w:cs="Courier"/>
          <w:color w:val="000000"/>
          <w:highlight w:val="yellow"/>
          <w:shd w:val="clear" w:color="auto" w:fill="EFEFF5"/>
        </w:rPr>
      </w:pPr>
      <w:del w:id="1119" w:author="Nicholas, Nick" w:date="2013-02-26T14:41:00Z">
        <w:r w:rsidRPr="0023234D" w:rsidDel="00E1651C">
          <w:rPr>
            <w:rFonts w:ascii="Courier" w:eastAsiaTheme="minorHAnsi" w:hAnsi="Courier" w:cs="Courier"/>
            <w:color w:val="000000"/>
            <w:highlight w:val="yellow"/>
            <w:shd w:val="clear" w:color="auto" w:fill="EFEFF5"/>
          </w:rPr>
          <w:delText xml:space="preserve"> </w:delText>
        </w:r>
      </w:del>
    </w:p>
    <w:p w14:paraId="6E155CB6"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20" w:author="Nicholas, Nick" w:date="2013-02-26T14:41:00Z"/>
          <w:rFonts w:ascii="Courier" w:eastAsiaTheme="minorHAnsi" w:hAnsi="Courier" w:cs="Courier"/>
          <w:color w:val="000000"/>
          <w:shd w:val="clear" w:color="auto" w:fill="EFEFF5"/>
        </w:rPr>
      </w:pPr>
      <w:del w:id="1121" w:author="Nicholas, Nick" w:date="2013-02-26T14:41:00Z">
        <w:r w:rsidRPr="00DB190B" w:rsidDel="00E1651C">
          <w:rPr>
            <w:rFonts w:ascii="Courier" w:eastAsiaTheme="minorHAnsi" w:hAnsi="Courier" w:cs="Courier"/>
            <w:color w:val="000000"/>
            <w:shd w:val="clear" w:color="auto" w:fill="EFEFF5"/>
          </w:rPr>
          <w:delText xml:space="preserve">     &lt;dc:rights&gt;</w:delText>
        </w:r>
        <w:r w:rsidRPr="00DB190B" w:rsidDel="00E1651C">
          <w:rPr>
            <w:rFonts w:eastAsiaTheme="minorHAnsi"/>
            <w:i/>
          </w:rPr>
          <w:delText>TEXT(rights)</w:delText>
        </w:r>
        <w:r w:rsidRPr="00DB190B" w:rsidDel="00E1651C">
          <w:rPr>
            <w:rFonts w:ascii="Courier" w:eastAsiaTheme="minorHAnsi" w:hAnsi="Courier" w:cs="Courier"/>
            <w:color w:val="000000"/>
            <w:shd w:val="clear" w:color="auto" w:fill="EFEFF5"/>
          </w:rPr>
          <w:delText xml:space="preserve">&lt;/dc:rights&gt; </w:delText>
        </w:r>
      </w:del>
    </w:p>
    <w:p w14:paraId="44929792"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22" w:author="Nicholas, Nick" w:date="2013-02-26T14:41:00Z"/>
          <w:rFonts w:ascii="Courier" w:eastAsiaTheme="minorHAnsi" w:hAnsi="Courier" w:cs="Courier"/>
          <w:color w:val="000000"/>
          <w:shd w:val="clear" w:color="auto" w:fill="EFEFF5"/>
        </w:rPr>
      </w:pPr>
      <w:del w:id="1123" w:author="Nicholas, Nick" w:date="2013-02-26T14:41:00Z">
        <w:r w:rsidRPr="00DB190B" w:rsidDel="00E1651C">
          <w:rPr>
            <w:rFonts w:ascii="Courier" w:eastAsiaTheme="minorHAnsi" w:hAnsi="Courier" w:cs="Courier"/>
            <w:color w:val="000000"/>
            <w:shd w:val="clear" w:color="auto" w:fill="EFEFF5"/>
          </w:rPr>
          <w:delText xml:space="preserve">     &lt;dc:rightsHolder rdf:resource="</w:delText>
        </w:r>
      </w:del>
      <w:del w:id="1124" w:author="Nicholas, Nick" w:date="2013-02-26T12:32:00Z">
        <w:r w:rsidRPr="00DB190B" w:rsidDel="007D4FDE">
          <w:rPr>
            <w:rFonts w:ascii="Courier" w:eastAsiaTheme="minorHAnsi" w:hAnsi="Courier" w:cs="Courier"/>
            <w:color w:val="000000"/>
            <w:shd w:val="clear" w:color="auto" w:fill="EFEFF5"/>
          </w:rPr>
          <w:delText>http://www.acara.edu.au</w:delText>
        </w:r>
      </w:del>
      <w:del w:id="1125" w:author="Nicholas, Nick" w:date="2013-02-26T14:41:00Z">
        <w:r w:rsidRPr="00DB190B" w:rsidDel="00E1651C">
          <w:rPr>
            <w:rFonts w:ascii="Courier" w:eastAsiaTheme="minorHAnsi" w:hAnsi="Courier" w:cs="Courier"/>
            <w:color w:val="000000"/>
            <w:shd w:val="clear" w:color="auto" w:fill="EFEFF5"/>
          </w:rPr>
          <w:delText xml:space="preserve">"/&gt; </w:delText>
        </w:r>
      </w:del>
    </w:p>
    <w:p w14:paraId="46CD93C8"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26" w:author="Nicholas, Nick" w:date="2013-02-26T14:41:00Z"/>
          <w:rFonts w:ascii="Courier" w:eastAsiaTheme="minorHAnsi" w:hAnsi="Courier" w:cs="Courier"/>
          <w:color w:val="000000"/>
          <w:shd w:val="clear" w:color="auto" w:fill="EFEFF5"/>
        </w:rPr>
      </w:pPr>
      <w:del w:id="1127" w:author="Nicholas, Nick" w:date="2013-02-26T14:41:00Z">
        <w:r w:rsidRPr="00DB190B" w:rsidDel="00E1651C">
          <w:rPr>
            <w:rFonts w:ascii="Courier" w:eastAsiaTheme="minorHAnsi" w:hAnsi="Courier" w:cs="Courier"/>
            <w:color w:val="000000"/>
            <w:shd w:val="clear" w:color="auto" w:fill="EFEFF5"/>
          </w:rPr>
          <w:delText xml:space="preserve"> </w:delText>
        </w:r>
      </w:del>
    </w:p>
    <w:p w14:paraId="57AB2E08"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28" w:author="Nicholas, Nick" w:date="2013-02-26T14:41:00Z"/>
          <w:rFonts w:ascii="Courier" w:eastAsiaTheme="minorHAnsi" w:hAnsi="Courier" w:cs="Courier"/>
          <w:color w:val="000000"/>
          <w:shd w:val="clear" w:color="auto" w:fill="EFEFF5"/>
        </w:rPr>
      </w:pPr>
      <w:del w:id="1129" w:author="Nicholas, Nick" w:date="2013-02-26T14:41:00Z">
        <w:r w:rsidRPr="00DB190B" w:rsidDel="00E1651C">
          <w:rPr>
            <w:rFonts w:ascii="Courier" w:eastAsiaTheme="minorHAnsi" w:hAnsi="Courier" w:cs="Courier"/>
            <w:color w:val="000000"/>
            <w:shd w:val="clear" w:color="auto" w:fill="EFEFF5"/>
          </w:rPr>
          <w:delText xml:space="preserve">     &lt;dc:educationLevel rdf:resource="</w:delText>
        </w:r>
        <w:r w:rsidR="003734B6" w:rsidRPr="00DB190B" w:rsidDel="00E1651C">
          <w:rPr>
            <w:rFonts w:eastAsiaTheme="minorHAnsi"/>
            <w:i/>
          </w:rPr>
          <w:delText>URI</w:delText>
        </w:r>
        <w:r w:rsidRPr="00DB190B" w:rsidDel="00E1651C">
          <w:rPr>
            <w:rFonts w:eastAsiaTheme="minorHAnsi"/>
            <w:i/>
          </w:rPr>
          <w:delText>(year level out of http://vocabulary.curriculum.edu.au/)</w:delText>
        </w:r>
        <w:r w:rsidRPr="00DB190B" w:rsidDel="00E1651C">
          <w:rPr>
            <w:rFonts w:ascii="Courier" w:eastAsiaTheme="minorHAnsi" w:hAnsi="Courier" w:cs="Courier"/>
            <w:color w:val="000000"/>
            <w:shd w:val="clear" w:color="auto" w:fill="EFEFF5"/>
          </w:rPr>
          <w:delText xml:space="preserve">"/&gt; </w:delText>
        </w:r>
      </w:del>
    </w:p>
    <w:p w14:paraId="5D11C298" w14:textId="77777777" w:rsidR="004A319E" w:rsidRPr="0023234D"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30" w:author="Nicholas, Nick" w:date="2013-02-26T14:41:00Z"/>
          <w:rFonts w:ascii="Courier" w:eastAsiaTheme="minorHAnsi" w:hAnsi="Courier" w:cs="Courier"/>
          <w:color w:val="000000"/>
          <w:highlight w:val="yellow"/>
          <w:shd w:val="clear" w:color="auto" w:fill="EFEFF5"/>
        </w:rPr>
      </w:pPr>
      <w:del w:id="1131" w:author="Nicholas, Nick" w:date="2013-02-26T14:41:00Z">
        <w:r w:rsidRPr="0023234D" w:rsidDel="00E1651C">
          <w:rPr>
            <w:rFonts w:ascii="Courier" w:eastAsiaTheme="minorHAnsi" w:hAnsi="Courier" w:cs="Courier"/>
            <w:color w:val="000000"/>
            <w:highlight w:val="yellow"/>
            <w:shd w:val="clear" w:color="auto" w:fill="EFEFF5"/>
          </w:rPr>
          <w:delText xml:space="preserve"> </w:delText>
        </w:r>
      </w:del>
    </w:p>
    <w:p w14:paraId="0D632B52"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32" w:author="Nicholas, Nick" w:date="2013-02-26T14:41:00Z"/>
          <w:rFonts w:ascii="Courier" w:eastAsiaTheme="minorHAnsi" w:hAnsi="Courier" w:cs="Courier"/>
          <w:color w:val="000000"/>
          <w:shd w:val="clear" w:color="auto" w:fill="EFEFF5"/>
        </w:rPr>
      </w:pPr>
      <w:del w:id="1133" w:author="Nicholas, Nick" w:date="2013-02-26T14:41:00Z">
        <w:r w:rsidRPr="00DB190B" w:rsidDel="00E1651C">
          <w:rPr>
            <w:rFonts w:ascii="Courier" w:eastAsiaTheme="minorHAnsi" w:hAnsi="Courier" w:cs="Courier"/>
            <w:color w:val="000000"/>
            <w:shd w:val="clear" w:color="auto" w:fill="EFEFF5"/>
          </w:rPr>
          <w:delText xml:space="preserve">     &lt;gemq:isChildOf rdf:resource="</w:delText>
        </w:r>
        <w:r w:rsidR="003734B6" w:rsidRPr="00DB190B" w:rsidDel="00E1651C">
          <w:rPr>
            <w:rFonts w:eastAsiaTheme="minorHAnsi"/>
            <w:i/>
          </w:rPr>
          <w:delText>URI</w:delText>
        </w:r>
        <w:r w:rsidRPr="00DB190B" w:rsidDel="00E1651C">
          <w:rPr>
            <w:rFonts w:eastAsiaTheme="minorHAnsi"/>
            <w:i/>
          </w:rPr>
          <w:delText>(</w:delText>
        </w:r>
        <w:r w:rsidR="00B23C7C" w:rsidRPr="00DB190B" w:rsidDel="00E1651C">
          <w:rPr>
            <w:rFonts w:eastAsiaTheme="minorHAnsi"/>
            <w:i/>
          </w:rPr>
          <w:delText>Intermediate grouping 1</w:delText>
        </w:r>
        <w:r w:rsidRPr="00DB190B" w:rsidDel="00E1651C">
          <w:rPr>
            <w:rFonts w:eastAsiaTheme="minorHAnsi"/>
            <w:i/>
          </w:rPr>
          <w:delText>)</w:delText>
        </w:r>
        <w:r w:rsidRPr="00DB190B" w:rsidDel="00E1651C">
          <w:rPr>
            <w:rFonts w:ascii="Courier" w:eastAsiaTheme="minorHAnsi" w:hAnsi="Courier" w:cs="Courier"/>
            <w:color w:val="000000"/>
            <w:shd w:val="clear" w:color="auto" w:fill="EFEFF5"/>
          </w:rPr>
          <w:delText xml:space="preserve">"/&gt; </w:delText>
        </w:r>
      </w:del>
    </w:p>
    <w:p w14:paraId="3081A40F" w14:textId="77777777" w:rsidR="00B23C7C" w:rsidRPr="00DB190B" w:rsidDel="00E1651C" w:rsidRDefault="00B23C7C" w:rsidP="00B2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34" w:author="Nicholas, Nick" w:date="2013-02-26T14:41:00Z"/>
          <w:rFonts w:ascii="Courier" w:eastAsiaTheme="minorHAnsi" w:hAnsi="Courier" w:cs="Courier"/>
          <w:color w:val="000000"/>
          <w:shd w:val="clear" w:color="auto" w:fill="EFEFF5"/>
        </w:rPr>
      </w:pPr>
      <w:del w:id="1135" w:author="Nicholas, Nick" w:date="2013-02-26T14:41:00Z">
        <w:r w:rsidRPr="00DB190B" w:rsidDel="00E1651C">
          <w:rPr>
            <w:rFonts w:ascii="Courier" w:eastAsiaTheme="minorHAnsi" w:hAnsi="Courier" w:cs="Courier"/>
            <w:color w:val="000000"/>
            <w:shd w:val="clear" w:color="auto" w:fill="EFEFF5"/>
          </w:rPr>
          <w:delText xml:space="preserve">          ... </w:delText>
        </w:r>
      </w:del>
    </w:p>
    <w:p w14:paraId="787FA0EC" w14:textId="77777777" w:rsidR="00B23C7C" w:rsidRPr="00DB190B" w:rsidDel="00E1651C" w:rsidRDefault="00B23C7C" w:rsidP="00B2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36" w:author="Nicholas, Nick" w:date="2013-02-26T14:41:00Z"/>
          <w:rFonts w:ascii="Courier" w:eastAsiaTheme="minorHAnsi" w:hAnsi="Courier" w:cs="Courier"/>
          <w:color w:val="000000"/>
          <w:shd w:val="clear" w:color="auto" w:fill="EFEFF5"/>
        </w:rPr>
      </w:pPr>
      <w:del w:id="1137" w:author="Nicholas, Nick" w:date="2013-02-26T14:41:00Z">
        <w:r w:rsidRPr="00DB190B" w:rsidDel="00E1651C">
          <w:rPr>
            <w:rFonts w:ascii="Courier" w:eastAsiaTheme="minorHAnsi" w:hAnsi="Courier" w:cs="Courier"/>
            <w:color w:val="000000"/>
            <w:shd w:val="clear" w:color="auto" w:fill="EFEFF5"/>
          </w:rPr>
          <w:delText xml:space="preserve">     &lt;gemq:isChildOf rdf:resource="</w:delText>
        </w:r>
        <w:r w:rsidRPr="00DB190B" w:rsidDel="00E1651C">
          <w:rPr>
            <w:rFonts w:eastAsiaTheme="minorHAnsi"/>
            <w:i/>
          </w:rPr>
          <w:delText>URI(Intermediate grouping n)</w:delText>
        </w:r>
        <w:r w:rsidRPr="00DB190B" w:rsidDel="00E1651C">
          <w:rPr>
            <w:rFonts w:ascii="Courier" w:eastAsiaTheme="minorHAnsi" w:hAnsi="Courier" w:cs="Courier"/>
            <w:color w:val="000000"/>
            <w:shd w:val="clear" w:color="auto" w:fill="EFEFF5"/>
          </w:rPr>
          <w:delText xml:space="preserve">"/&gt; </w:delText>
        </w:r>
      </w:del>
    </w:p>
    <w:p w14:paraId="534D76E4"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38" w:author="Nicholas, Nick" w:date="2013-02-26T14:41:00Z"/>
          <w:rFonts w:ascii="Courier" w:eastAsiaTheme="minorHAnsi" w:hAnsi="Courier" w:cs="Courier"/>
          <w:color w:val="000000"/>
          <w:shd w:val="clear" w:color="auto" w:fill="EFEFF5"/>
        </w:rPr>
      </w:pPr>
      <w:del w:id="1139" w:author="Nicholas, Nick" w:date="2013-02-26T14:41:00Z">
        <w:r w:rsidRPr="00DB190B" w:rsidDel="00E1651C">
          <w:rPr>
            <w:rFonts w:ascii="Courier" w:eastAsiaTheme="minorHAnsi" w:hAnsi="Courier" w:cs="Courier"/>
            <w:color w:val="000000"/>
            <w:shd w:val="clear" w:color="auto" w:fill="EFEFF5"/>
          </w:rPr>
          <w:delText xml:space="preserve"> </w:delText>
        </w:r>
      </w:del>
    </w:p>
    <w:p w14:paraId="5DD6FE17" w14:textId="77777777" w:rsidR="003734B6" w:rsidRPr="00DB190B" w:rsidDel="00E1651C" w:rsidRDefault="003734B6" w:rsidP="003734B6">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40" w:author="Nicholas, Nick" w:date="2013-02-26T14:41:00Z"/>
          <w:rFonts w:ascii="Courier" w:eastAsiaTheme="minorHAnsi" w:hAnsi="Courier" w:cs="Courier"/>
          <w:shd w:val="clear" w:color="auto" w:fill="FFFFFF"/>
        </w:rPr>
      </w:pPr>
      <w:del w:id="1141" w:author="Nicholas, Nick" w:date="2013-02-26T14:41:00Z">
        <w:r w:rsidRPr="00DB190B" w:rsidDel="00E1651C">
          <w:rPr>
            <w:rFonts w:ascii="Courier" w:eastAsiaTheme="minorHAnsi" w:hAnsi="Courier" w:cs="Courier"/>
            <w:color w:val="000000"/>
            <w:shd w:val="clear" w:color="auto" w:fill="FFFFFF"/>
          </w:rPr>
          <w:delText xml:space="preserve">     </w:delText>
        </w:r>
        <w:r w:rsidRPr="00DB190B" w:rsidDel="00E1651C">
          <w:rPr>
            <w:rFonts w:eastAsiaTheme="minorHAnsi"/>
            <w:i/>
          </w:rPr>
          <w:delText>&lt;!-- ordering is significant in JSON (Manifest) --&gt;</w:delText>
        </w:r>
      </w:del>
    </w:p>
    <w:p w14:paraId="1BDE9C76"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42" w:author="Nicholas, Nick" w:date="2013-02-26T14:41:00Z"/>
          <w:rFonts w:ascii="Courier" w:eastAsiaTheme="minorHAnsi" w:hAnsi="Courier" w:cs="Courier"/>
          <w:color w:val="000000"/>
          <w:shd w:val="clear" w:color="auto" w:fill="EFEFF5"/>
        </w:rPr>
      </w:pPr>
      <w:del w:id="1143" w:author="Nicholas, Nick" w:date="2013-02-26T14:41:00Z">
        <w:r w:rsidRPr="00DB190B" w:rsidDel="00E1651C">
          <w:rPr>
            <w:rFonts w:ascii="Courier" w:eastAsiaTheme="minorHAnsi" w:hAnsi="Courier" w:cs="Courier"/>
            <w:color w:val="000000"/>
            <w:shd w:val="clear" w:color="auto" w:fill="EFEFF5"/>
          </w:rPr>
          <w:delText xml:space="preserve">     &lt;gemq:hasChild rdf:resource="</w:delText>
        </w:r>
        <w:r w:rsidR="003734B6" w:rsidRPr="00DB190B" w:rsidDel="00E1651C">
          <w:rPr>
            <w:rFonts w:eastAsiaTheme="minorHAnsi"/>
            <w:i/>
          </w:rPr>
          <w:delText>URI</w:delText>
        </w:r>
        <w:r w:rsidRPr="00DB190B" w:rsidDel="00E1651C">
          <w:rPr>
            <w:rFonts w:eastAsiaTheme="minorHAnsi"/>
            <w:i/>
          </w:rPr>
          <w:delText>(Elaboration 1)</w:delText>
        </w:r>
        <w:r w:rsidRPr="00DB190B" w:rsidDel="00E1651C">
          <w:rPr>
            <w:rFonts w:ascii="Courier" w:eastAsiaTheme="minorHAnsi" w:hAnsi="Courier" w:cs="Courier"/>
            <w:color w:val="000000"/>
            <w:shd w:val="clear" w:color="auto" w:fill="EFEFF5"/>
          </w:rPr>
          <w:delText xml:space="preserve">"/&gt; </w:delText>
        </w:r>
      </w:del>
    </w:p>
    <w:p w14:paraId="4625281E"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44" w:author="Nicholas, Nick" w:date="2013-02-26T14:41:00Z"/>
          <w:rFonts w:ascii="Courier" w:eastAsiaTheme="minorHAnsi" w:hAnsi="Courier" w:cs="Courier"/>
          <w:color w:val="000000"/>
          <w:shd w:val="clear" w:color="auto" w:fill="EFEFF5"/>
        </w:rPr>
      </w:pPr>
      <w:del w:id="1145" w:author="Nicholas, Nick" w:date="2013-02-26T14:41:00Z">
        <w:r w:rsidRPr="00DB190B" w:rsidDel="00E1651C">
          <w:rPr>
            <w:rFonts w:ascii="Courier" w:eastAsiaTheme="minorHAnsi" w:hAnsi="Courier" w:cs="Courier"/>
            <w:color w:val="000000"/>
            <w:shd w:val="clear" w:color="auto" w:fill="EFEFF5"/>
          </w:rPr>
          <w:delText xml:space="preserve">          ... </w:delText>
        </w:r>
      </w:del>
    </w:p>
    <w:p w14:paraId="1A80EB28"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46" w:author="Nicholas, Nick" w:date="2013-02-26T14:41:00Z"/>
          <w:rFonts w:ascii="Courier" w:eastAsiaTheme="minorHAnsi" w:hAnsi="Courier" w:cs="Courier"/>
          <w:color w:val="000000"/>
          <w:shd w:val="clear" w:color="auto" w:fill="EFEFF5"/>
        </w:rPr>
      </w:pPr>
      <w:del w:id="1147" w:author="Nicholas, Nick" w:date="2013-02-26T14:41:00Z">
        <w:r w:rsidRPr="00DB190B" w:rsidDel="00E1651C">
          <w:rPr>
            <w:rFonts w:ascii="Courier" w:eastAsiaTheme="minorHAnsi" w:hAnsi="Courier" w:cs="Courier"/>
            <w:color w:val="000000"/>
            <w:shd w:val="clear" w:color="auto" w:fill="EFEFF5"/>
          </w:rPr>
          <w:delText xml:space="preserve">     &lt;gemq:hasChild rdf:resource="</w:delText>
        </w:r>
        <w:r w:rsidR="003734B6" w:rsidRPr="00DB190B" w:rsidDel="00E1651C">
          <w:rPr>
            <w:rFonts w:eastAsiaTheme="minorHAnsi"/>
            <w:i/>
          </w:rPr>
          <w:delText>URI</w:delText>
        </w:r>
        <w:r w:rsidRPr="00DB190B" w:rsidDel="00E1651C">
          <w:rPr>
            <w:rFonts w:eastAsiaTheme="minorHAnsi"/>
            <w:i/>
          </w:rPr>
          <w:delText>(Elaboration n)</w:delText>
        </w:r>
        <w:r w:rsidRPr="00DB190B" w:rsidDel="00E1651C">
          <w:rPr>
            <w:rFonts w:ascii="Courier" w:eastAsiaTheme="minorHAnsi" w:hAnsi="Courier" w:cs="Courier"/>
            <w:color w:val="000000"/>
            <w:shd w:val="clear" w:color="auto" w:fill="EFEFF5"/>
          </w:rPr>
          <w:delText xml:space="preserve">"/&gt; </w:delText>
        </w:r>
      </w:del>
    </w:p>
    <w:p w14:paraId="5ECA125B"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48" w:author="Nicholas, Nick" w:date="2013-02-26T14:41:00Z"/>
          <w:rFonts w:ascii="Courier" w:eastAsiaTheme="minorHAnsi" w:hAnsi="Courier" w:cs="Courier"/>
          <w:color w:val="000000"/>
          <w:shd w:val="clear" w:color="auto" w:fill="EFEFF5"/>
        </w:rPr>
      </w:pPr>
      <w:del w:id="1149" w:author="Nicholas, Nick" w:date="2013-02-26T14:41:00Z">
        <w:r w:rsidRPr="00DB190B" w:rsidDel="00E1651C">
          <w:rPr>
            <w:rFonts w:ascii="Courier" w:eastAsiaTheme="minorHAnsi" w:hAnsi="Courier" w:cs="Courier"/>
            <w:color w:val="000000"/>
            <w:shd w:val="clear" w:color="auto" w:fill="EFEFF5"/>
          </w:rPr>
          <w:delText xml:space="preserve"> </w:delText>
        </w:r>
      </w:del>
    </w:p>
    <w:p w14:paraId="092F0913" w14:textId="77777777" w:rsidR="00CA40F4" w:rsidRPr="00DB190B" w:rsidDel="00E1651C" w:rsidRDefault="00CA40F4" w:rsidP="00CA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50" w:author="Nicholas, Nick" w:date="2013-02-26T14:41:00Z"/>
          <w:rFonts w:ascii="Courier" w:eastAsiaTheme="minorHAnsi" w:hAnsi="Courier" w:cs="Courier"/>
          <w:color w:val="000000"/>
          <w:shd w:val="clear" w:color="auto" w:fill="EFEFF5"/>
        </w:rPr>
      </w:pPr>
      <w:del w:id="1151" w:author="Nicholas, Nick" w:date="2013-02-26T14:41:00Z">
        <w:r w:rsidRPr="00DB190B" w:rsidDel="00E1651C">
          <w:rPr>
            <w:rFonts w:ascii="Courier" w:eastAsiaTheme="minorHAnsi" w:hAnsi="Courier" w:cs="Courier"/>
            <w:color w:val="000000"/>
            <w:shd w:val="clear" w:color="auto" w:fill="EFEFF5"/>
          </w:rPr>
          <w:delText xml:space="preserve">     &lt;asn:skillEmbodied rdf:resource="</w:delText>
        </w:r>
        <w:r w:rsidRPr="00DB190B" w:rsidDel="00E1651C">
          <w:rPr>
            <w:rFonts w:eastAsiaTheme="minorHAnsi"/>
            <w:i/>
          </w:rPr>
          <w:delText>URI(General Capability 1)</w:delText>
        </w:r>
        <w:r w:rsidRPr="00DB190B" w:rsidDel="00E1651C">
          <w:rPr>
            <w:rFonts w:ascii="Courier" w:eastAsiaTheme="minorHAnsi" w:hAnsi="Courier" w:cs="Courier"/>
            <w:color w:val="000000"/>
            <w:shd w:val="clear" w:color="auto" w:fill="EFEFF5"/>
          </w:rPr>
          <w:delText xml:space="preserve">"/&gt; </w:delText>
        </w:r>
      </w:del>
    </w:p>
    <w:p w14:paraId="6C7BD379" w14:textId="77777777" w:rsidR="00CA40F4" w:rsidRPr="00DB190B" w:rsidDel="00E1651C" w:rsidRDefault="00CA40F4" w:rsidP="00CA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52" w:author="Nicholas, Nick" w:date="2013-02-26T14:41:00Z"/>
          <w:rFonts w:ascii="Courier" w:eastAsiaTheme="minorHAnsi" w:hAnsi="Courier" w:cs="Courier"/>
          <w:color w:val="000000"/>
          <w:shd w:val="clear" w:color="auto" w:fill="EFEFF5"/>
        </w:rPr>
      </w:pPr>
      <w:del w:id="1153" w:author="Nicholas, Nick" w:date="2013-02-26T14:41:00Z">
        <w:r w:rsidRPr="00DB190B" w:rsidDel="00E1651C">
          <w:rPr>
            <w:rFonts w:ascii="Courier" w:eastAsiaTheme="minorHAnsi" w:hAnsi="Courier" w:cs="Courier"/>
            <w:color w:val="000000"/>
            <w:shd w:val="clear" w:color="auto" w:fill="EFEFF5"/>
          </w:rPr>
          <w:delText xml:space="preserve">     ... </w:delText>
        </w:r>
      </w:del>
    </w:p>
    <w:p w14:paraId="656CC449" w14:textId="77777777" w:rsidR="00CA40F4" w:rsidRPr="00DB190B" w:rsidDel="00E1651C" w:rsidRDefault="00CA40F4" w:rsidP="00CA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54" w:author="Nicholas, Nick" w:date="2013-02-26T14:41:00Z"/>
          <w:rFonts w:ascii="Courier" w:eastAsiaTheme="minorHAnsi" w:hAnsi="Courier" w:cs="Courier"/>
          <w:color w:val="000000"/>
          <w:shd w:val="clear" w:color="auto" w:fill="EFEFF5"/>
        </w:rPr>
      </w:pPr>
      <w:del w:id="1155" w:author="Nicholas, Nick" w:date="2013-02-26T14:41:00Z">
        <w:r w:rsidRPr="00DB190B" w:rsidDel="00E1651C">
          <w:rPr>
            <w:rFonts w:ascii="Courier" w:eastAsiaTheme="minorHAnsi" w:hAnsi="Courier" w:cs="Courier"/>
            <w:color w:val="000000"/>
            <w:shd w:val="clear" w:color="auto" w:fill="EFEFF5"/>
          </w:rPr>
          <w:delText xml:space="preserve">     &lt;asn:skillEmbodied rdf:resource="</w:delText>
        </w:r>
        <w:r w:rsidRPr="00DB190B" w:rsidDel="00E1651C">
          <w:rPr>
            <w:rFonts w:eastAsiaTheme="minorHAnsi"/>
            <w:i/>
          </w:rPr>
          <w:delText>URI(General Capability n)</w:delText>
        </w:r>
        <w:r w:rsidRPr="00DB190B" w:rsidDel="00E1651C">
          <w:rPr>
            <w:rFonts w:ascii="Courier" w:eastAsiaTheme="minorHAnsi" w:hAnsi="Courier" w:cs="Courier"/>
            <w:color w:val="000000"/>
            <w:shd w:val="clear" w:color="auto" w:fill="EFEFF5"/>
          </w:rPr>
          <w:delText xml:space="preserve">"/&gt; </w:delText>
        </w:r>
      </w:del>
    </w:p>
    <w:p w14:paraId="18B32420" w14:textId="77777777" w:rsidR="00F316AD" w:rsidRPr="00DB190B" w:rsidDel="00E1651C" w:rsidRDefault="00F316AD" w:rsidP="00F3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56" w:author="Nicholas, Nick" w:date="2013-02-26T14:41:00Z"/>
          <w:rFonts w:ascii="Courier" w:eastAsiaTheme="minorHAnsi" w:hAnsi="Courier" w:cs="Courier"/>
          <w:color w:val="000000"/>
          <w:shd w:val="clear" w:color="auto" w:fill="EFEFF5"/>
        </w:rPr>
      </w:pPr>
      <w:del w:id="1157" w:author="Nicholas, Nick" w:date="2013-02-26T14:41:00Z">
        <w:r w:rsidRPr="00DB190B" w:rsidDel="00E1651C">
          <w:rPr>
            <w:rFonts w:ascii="Courier" w:eastAsiaTheme="minorHAnsi" w:hAnsi="Courier" w:cs="Courier"/>
            <w:color w:val="000000"/>
            <w:shd w:val="clear" w:color="auto" w:fill="EFEFF5"/>
          </w:rPr>
          <w:delText xml:space="preserve">     &lt;dc:relation rdf:resource="</w:delText>
        </w:r>
        <w:r w:rsidRPr="00DB190B" w:rsidDel="00E1651C">
          <w:rPr>
            <w:rFonts w:eastAsiaTheme="minorHAnsi"/>
            <w:i/>
          </w:rPr>
          <w:delText>URI(Cross-Curriculum Priority 1)</w:delText>
        </w:r>
        <w:r w:rsidRPr="00DB190B" w:rsidDel="00E1651C">
          <w:rPr>
            <w:rFonts w:ascii="Courier" w:eastAsiaTheme="minorHAnsi" w:hAnsi="Courier" w:cs="Courier"/>
            <w:color w:val="000000"/>
            <w:shd w:val="clear" w:color="auto" w:fill="EFEFF5"/>
          </w:rPr>
          <w:delText xml:space="preserve">"/&gt; </w:delText>
        </w:r>
      </w:del>
    </w:p>
    <w:p w14:paraId="2B7D9FEA" w14:textId="77777777" w:rsidR="00F316AD" w:rsidRPr="00DB190B" w:rsidDel="00E1651C" w:rsidRDefault="00F316AD" w:rsidP="00F3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58" w:author="Nicholas, Nick" w:date="2013-02-26T14:41:00Z"/>
          <w:rFonts w:ascii="Courier" w:eastAsiaTheme="minorHAnsi" w:hAnsi="Courier" w:cs="Courier"/>
          <w:color w:val="000000"/>
          <w:shd w:val="clear" w:color="auto" w:fill="EFEFF5"/>
        </w:rPr>
      </w:pPr>
      <w:del w:id="1159" w:author="Nicholas, Nick" w:date="2013-02-26T14:41:00Z">
        <w:r w:rsidRPr="00DB190B" w:rsidDel="00E1651C">
          <w:rPr>
            <w:rFonts w:ascii="Courier" w:eastAsiaTheme="minorHAnsi" w:hAnsi="Courier" w:cs="Courier"/>
            <w:color w:val="000000"/>
            <w:shd w:val="clear" w:color="auto" w:fill="EFEFF5"/>
          </w:rPr>
          <w:delText xml:space="preserve">     ... </w:delText>
        </w:r>
      </w:del>
    </w:p>
    <w:p w14:paraId="0D6CA801" w14:textId="77777777" w:rsidR="00F316AD" w:rsidRPr="00DB190B" w:rsidDel="00E1651C" w:rsidRDefault="00F316AD" w:rsidP="00F3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60" w:author="Nicholas, Nick" w:date="2013-02-26T14:41:00Z"/>
          <w:rFonts w:ascii="Courier" w:eastAsiaTheme="minorHAnsi" w:hAnsi="Courier" w:cs="Courier"/>
          <w:color w:val="000000"/>
          <w:shd w:val="clear" w:color="auto" w:fill="EFEFF5"/>
        </w:rPr>
      </w:pPr>
      <w:del w:id="1161" w:author="Nicholas, Nick" w:date="2013-02-26T14:41:00Z">
        <w:r w:rsidRPr="00DB190B" w:rsidDel="00E1651C">
          <w:rPr>
            <w:rFonts w:ascii="Courier" w:eastAsiaTheme="minorHAnsi" w:hAnsi="Courier" w:cs="Courier"/>
            <w:color w:val="000000"/>
            <w:shd w:val="clear" w:color="auto" w:fill="EFEFF5"/>
          </w:rPr>
          <w:delText xml:space="preserve">     &lt;dc:relation rdf:resource="</w:delText>
        </w:r>
        <w:r w:rsidRPr="00DB190B" w:rsidDel="00E1651C">
          <w:rPr>
            <w:rFonts w:eastAsiaTheme="minorHAnsi"/>
            <w:i/>
          </w:rPr>
          <w:delText>URI(Cross-Curriculum Priority n)</w:delText>
        </w:r>
        <w:r w:rsidRPr="00DB190B" w:rsidDel="00E1651C">
          <w:rPr>
            <w:rFonts w:ascii="Courier" w:eastAsiaTheme="minorHAnsi" w:hAnsi="Courier" w:cs="Courier"/>
            <w:color w:val="000000"/>
            <w:shd w:val="clear" w:color="auto" w:fill="EFEFF5"/>
          </w:rPr>
          <w:delText xml:space="preserve">"/&gt; </w:delText>
        </w:r>
      </w:del>
    </w:p>
    <w:p w14:paraId="1C75F998"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62" w:author="Nicholas, Nick" w:date="2013-02-26T14:41:00Z"/>
          <w:rFonts w:ascii="Courier" w:eastAsiaTheme="minorHAnsi" w:hAnsi="Courier" w:cs="Courier"/>
          <w:color w:val="000000"/>
          <w:shd w:val="clear" w:color="auto" w:fill="EFEFF5"/>
        </w:rPr>
      </w:pPr>
      <w:del w:id="1163" w:author="Nicholas, Nick" w:date="2013-02-26T14:41:00Z">
        <w:r w:rsidRPr="00DB190B" w:rsidDel="00E1651C">
          <w:rPr>
            <w:rFonts w:ascii="Courier" w:eastAsiaTheme="minorHAnsi" w:hAnsi="Courier" w:cs="Courier"/>
            <w:color w:val="000000"/>
            <w:shd w:val="clear" w:color="auto" w:fill="EFEFF5"/>
          </w:rPr>
          <w:delText xml:space="preserve">     &lt;asn:conceptTerm rdf:resource="</w:delText>
        </w:r>
        <w:r w:rsidR="003734B6" w:rsidRPr="00DB190B" w:rsidDel="00E1651C">
          <w:rPr>
            <w:rFonts w:eastAsiaTheme="minorHAnsi"/>
            <w:i/>
          </w:rPr>
          <w:delText>URI</w:delText>
        </w:r>
        <w:r w:rsidRPr="00DB190B" w:rsidDel="00E1651C">
          <w:rPr>
            <w:rFonts w:eastAsiaTheme="minorHAnsi"/>
            <w:i/>
          </w:rPr>
          <w:delText>(</w:delText>
        </w:r>
        <w:r w:rsidR="00CA40F4" w:rsidRPr="00DB190B" w:rsidDel="00E1651C">
          <w:rPr>
            <w:rFonts w:eastAsiaTheme="minorHAnsi"/>
            <w:i/>
          </w:rPr>
          <w:delText>ScOT keyword</w:delText>
        </w:r>
        <w:r w:rsidRPr="00DB190B" w:rsidDel="00E1651C">
          <w:rPr>
            <w:rFonts w:eastAsiaTheme="minorHAnsi"/>
            <w:i/>
          </w:rPr>
          <w:delText xml:space="preserve"> 1)</w:delText>
        </w:r>
        <w:r w:rsidRPr="00DB190B" w:rsidDel="00E1651C">
          <w:rPr>
            <w:rFonts w:ascii="Courier" w:eastAsiaTheme="minorHAnsi" w:hAnsi="Courier" w:cs="Courier"/>
            <w:color w:val="000000"/>
            <w:shd w:val="clear" w:color="auto" w:fill="EFEFF5"/>
          </w:rPr>
          <w:delText xml:space="preserve">"/&gt; </w:delText>
        </w:r>
      </w:del>
    </w:p>
    <w:p w14:paraId="74F4FDC7"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64" w:author="Nicholas, Nick" w:date="2013-02-26T14:41:00Z"/>
          <w:rFonts w:ascii="Courier" w:eastAsiaTheme="minorHAnsi" w:hAnsi="Courier" w:cs="Courier"/>
          <w:color w:val="000000"/>
          <w:shd w:val="clear" w:color="auto" w:fill="EFEFF5"/>
        </w:rPr>
      </w:pPr>
      <w:del w:id="1165" w:author="Nicholas, Nick" w:date="2013-02-26T14:41:00Z">
        <w:r w:rsidRPr="00DB190B" w:rsidDel="00E1651C">
          <w:rPr>
            <w:rFonts w:ascii="Courier" w:eastAsiaTheme="minorHAnsi" w:hAnsi="Courier" w:cs="Courier"/>
            <w:color w:val="000000"/>
            <w:shd w:val="clear" w:color="auto" w:fill="EFEFF5"/>
          </w:rPr>
          <w:delText xml:space="preserve">     ... </w:delText>
        </w:r>
      </w:del>
    </w:p>
    <w:p w14:paraId="75B8B905" w14:textId="77777777" w:rsidR="004A319E" w:rsidRPr="00DB190B"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66" w:author="Nicholas, Nick" w:date="2013-02-26T14:41:00Z"/>
          <w:rFonts w:ascii="Courier" w:eastAsiaTheme="minorHAnsi" w:hAnsi="Courier" w:cs="Courier"/>
          <w:color w:val="000000"/>
          <w:shd w:val="clear" w:color="auto" w:fill="EFEFF5"/>
        </w:rPr>
      </w:pPr>
      <w:del w:id="1167" w:author="Nicholas, Nick" w:date="2013-02-26T14:41:00Z">
        <w:r w:rsidRPr="00DB190B" w:rsidDel="00E1651C">
          <w:rPr>
            <w:rFonts w:ascii="Courier" w:eastAsiaTheme="minorHAnsi" w:hAnsi="Courier" w:cs="Courier"/>
            <w:color w:val="000000"/>
            <w:shd w:val="clear" w:color="auto" w:fill="EFEFF5"/>
          </w:rPr>
          <w:delText xml:space="preserve">     &lt;asn:conceptTerm rdf:resource="</w:delText>
        </w:r>
        <w:r w:rsidR="003734B6" w:rsidRPr="00DB190B" w:rsidDel="00E1651C">
          <w:rPr>
            <w:rFonts w:eastAsiaTheme="minorHAnsi"/>
            <w:i/>
          </w:rPr>
          <w:delText>URI</w:delText>
        </w:r>
        <w:r w:rsidRPr="00DB190B" w:rsidDel="00E1651C">
          <w:rPr>
            <w:rFonts w:eastAsiaTheme="minorHAnsi"/>
            <w:i/>
          </w:rPr>
          <w:delText>(</w:delText>
        </w:r>
        <w:r w:rsidR="00CA40F4" w:rsidRPr="00DB190B" w:rsidDel="00E1651C">
          <w:rPr>
            <w:rFonts w:eastAsiaTheme="minorHAnsi"/>
            <w:i/>
          </w:rPr>
          <w:delText>ScOT keyword</w:delText>
        </w:r>
        <w:r w:rsidRPr="00DB190B" w:rsidDel="00E1651C">
          <w:rPr>
            <w:rFonts w:eastAsiaTheme="minorHAnsi"/>
            <w:i/>
          </w:rPr>
          <w:delText xml:space="preserve"> n)</w:delText>
        </w:r>
        <w:r w:rsidRPr="00DB190B" w:rsidDel="00E1651C">
          <w:rPr>
            <w:rFonts w:ascii="Courier" w:eastAsiaTheme="minorHAnsi" w:hAnsi="Courier" w:cs="Courier"/>
            <w:color w:val="000000"/>
            <w:shd w:val="clear" w:color="auto" w:fill="EFEFF5"/>
          </w:rPr>
          <w:delText xml:space="preserve">"/&gt; </w:delText>
        </w:r>
      </w:del>
    </w:p>
    <w:p w14:paraId="4A9EED3A" w14:textId="77777777" w:rsidR="00B23C7C" w:rsidRPr="00DB190B" w:rsidDel="00E1651C" w:rsidRDefault="00B23C7C" w:rsidP="00B2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68" w:author="Nicholas, Nick" w:date="2013-02-26T14:41:00Z"/>
          <w:rFonts w:ascii="Courier" w:eastAsiaTheme="minorHAnsi" w:hAnsi="Courier" w:cs="Courier"/>
          <w:color w:val="000000"/>
          <w:shd w:val="clear" w:color="auto" w:fill="EFEFF5"/>
        </w:rPr>
      </w:pPr>
      <w:del w:id="1169" w:author="Nicholas, Nick" w:date="2013-02-26T14:41:00Z">
        <w:r w:rsidRPr="00DB190B" w:rsidDel="00E1651C">
          <w:rPr>
            <w:rFonts w:ascii="Courier" w:eastAsiaTheme="minorHAnsi" w:hAnsi="Courier" w:cs="Courier"/>
            <w:color w:val="000000"/>
            <w:shd w:val="clear" w:color="auto" w:fill="EFEFF5"/>
          </w:rPr>
          <w:delText xml:space="preserve">     &lt;dc:spatial&gt;</w:delText>
        </w:r>
        <w:r w:rsidRPr="00DB190B" w:rsidDel="00E1651C">
          <w:rPr>
            <w:rFonts w:eastAsiaTheme="minorHAnsi"/>
            <w:i/>
          </w:rPr>
          <w:delText>TEXT(Spatial Coverage 1)&lt;/</w:delText>
        </w:r>
        <w:r w:rsidRPr="00DB190B" w:rsidDel="00E1651C">
          <w:rPr>
            <w:rFonts w:ascii="Courier" w:eastAsiaTheme="minorHAnsi" w:hAnsi="Courier" w:cs="Courier"/>
            <w:color w:val="000000"/>
            <w:shd w:val="clear" w:color="auto" w:fill="EFEFF5"/>
          </w:rPr>
          <w:delText xml:space="preserve">dc:spatial&gt; </w:delText>
        </w:r>
      </w:del>
    </w:p>
    <w:p w14:paraId="4DFFA003" w14:textId="77777777" w:rsidR="00B23C7C" w:rsidRPr="00DB190B" w:rsidDel="00E1651C" w:rsidRDefault="00B23C7C" w:rsidP="00B2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70" w:author="Nicholas, Nick" w:date="2013-02-26T14:41:00Z"/>
          <w:rFonts w:ascii="Courier" w:eastAsiaTheme="minorHAnsi" w:hAnsi="Courier" w:cs="Courier"/>
          <w:color w:val="000000"/>
          <w:shd w:val="clear" w:color="auto" w:fill="EFEFF5"/>
        </w:rPr>
      </w:pPr>
      <w:del w:id="1171" w:author="Nicholas, Nick" w:date="2013-02-26T14:41:00Z">
        <w:r w:rsidRPr="00DB190B" w:rsidDel="00E1651C">
          <w:rPr>
            <w:rFonts w:ascii="Courier" w:eastAsiaTheme="minorHAnsi" w:hAnsi="Courier" w:cs="Courier"/>
            <w:color w:val="000000"/>
            <w:shd w:val="clear" w:color="auto" w:fill="EFEFF5"/>
          </w:rPr>
          <w:delText xml:space="preserve">     ... </w:delText>
        </w:r>
      </w:del>
    </w:p>
    <w:p w14:paraId="62AA7A0A" w14:textId="77777777" w:rsidR="00B23C7C" w:rsidRPr="00DB190B" w:rsidDel="00E1651C" w:rsidRDefault="00B23C7C" w:rsidP="00B2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72" w:author="Nicholas, Nick" w:date="2013-02-26T14:41:00Z"/>
          <w:rFonts w:ascii="Courier" w:eastAsiaTheme="minorHAnsi" w:hAnsi="Courier" w:cs="Courier"/>
          <w:color w:val="000000"/>
          <w:shd w:val="clear" w:color="auto" w:fill="EFEFF5"/>
        </w:rPr>
      </w:pPr>
      <w:del w:id="1173" w:author="Nicholas, Nick" w:date="2013-02-26T14:41:00Z">
        <w:r w:rsidRPr="00DB190B" w:rsidDel="00E1651C">
          <w:rPr>
            <w:rFonts w:ascii="Courier" w:eastAsiaTheme="minorHAnsi" w:hAnsi="Courier" w:cs="Courier"/>
            <w:color w:val="000000"/>
            <w:shd w:val="clear" w:color="auto" w:fill="EFEFF5"/>
          </w:rPr>
          <w:delText xml:space="preserve">     &lt;dc:spatial rdf:resource="</w:delText>
        </w:r>
        <w:r w:rsidRPr="00DB190B" w:rsidDel="00E1651C">
          <w:rPr>
            <w:rFonts w:eastAsiaTheme="minorHAnsi"/>
            <w:i/>
          </w:rPr>
          <w:delText>URI(Spatial Coverage n)</w:delText>
        </w:r>
        <w:r w:rsidRPr="00DB190B" w:rsidDel="00E1651C">
          <w:rPr>
            <w:rFonts w:ascii="Courier" w:eastAsiaTheme="minorHAnsi" w:hAnsi="Courier" w:cs="Courier"/>
            <w:color w:val="000000"/>
            <w:shd w:val="clear" w:color="auto" w:fill="EFEFF5"/>
          </w:rPr>
          <w:delText xml:space="preserve">"/&gt; </w:delText>
        </w:r>
      </w:del>
    </w:p>
    <w:p w14:paraId="4118C180" w14:textId="77777777" w:rsidR="00465C8D" w:rsidRPr="00DB190B" w:rsidDel="00E1651C" w:rsidRDefault="00465C8D" w:rsidP="0046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74" w:author="Nicholas, Nick" w:date="2013-02-26T14:41:00Z"/>
          <w:rFonts w:ascii="Courier" w:eastAsiaTheme="minorHAnsi" w:hAnsi="Courier" w:cs="Courier"/>
          <w:color w:val="000000"/>
          <w:shd w:val="clear" w:color="auto" w:fill="EFEFF5"/>
        </w:rPr>
      </w:pPr>
      <w:del w:id="1175" w:author="Nicholas, Nick" w:date="2013-02-26T14:41:00Z">
        <w:r w:rsidRPr="00DB190B" w:rsidDel="00E1651C">
          <w:rPr>
            <w:rFonts w:ascii="Courier" w:eastAsiaTheme="minorHAnsi" w:hAnsi="Courier" w:cs="Courier"/>
            <w:color w:val="000000"/>
            <w:shd w:val="clear" w:color="auto" w:fill="EFEFF5"/>
          </w:rPr>
          <w:delText xml:space="preserve">     &lt;dc:temporal&gt;</w:delText>
        </w:r>
        <w:r w:rsidRPr="00DB190B" w:rsidDel="00E1651C">
          <w:rPr>
            <w:rFonts w:eastAsiaTheme="minorHAnsi"/>
            <w:i/>
          </w:rPr>
          <w:delText>TEXT(Temporal Coverage 1)</w:delText>
        </w:r>
        <w:r w:rsidRPr="00DB190B" w:rsidDel="00E1651C">
          <w:rPr>
            <w:rFonts w:ascii="Courier" w:eastAsiaTheme="minorHAnsi" w:hAnsi="Courier" w:cs="Courier"/>
            <w:color w:val="000000"/>
            <w:shd w:val="clear" w:color="auto" w:fill="EFEFF5"/>
          </w:rPr>
          <w:delText xml:space="preserve">&lt;/dc:temporal&gt; </w:delText>
        </w:r>
      </w:del>
    </w:p>
    <w:p w14:paraId="6DC42C9B" w14:textId="77777777" w:rsidR="00465C8D" w:rsidRPr="00DB190B" w:rsidDel="00E1651C" w:rsidRDefault="00465C8D" w:rsidP="0046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76" w:author="Nicholas, Nick" w:date="2013-02-26T14:41:00Z"/>
          <w:rFonts w:ascii="Courier" w:eastAsiaTheme="minorHAnsi" w:hAnsi="Courier" w:cs="Courier"/>
          <w:color w:val="000000"/>
          <w:shd w:val="clear" w:color="auto" w:fill="EFEFF5"/>
        </w:rPr>
      </w:pPr>
      <w:del w:id="1177" w:author="Nicholas, Nick" w:date="2013-02-26T14:41:00Z">
        <w:r w:rsidRPr="00DB190B" w:rsidDel="00E1651C">
          <w:rPr>
            <w:rFonts w:ascii="Courier" w:eastAsiaTheme="minorHAnsi" w:hAnsi="Courier" w:cs="Courier"/>
            <w:color w:val="000000"/>
            <w:shd w:val="clear" w:color="auto" w:fill="EFEFF5"/>
          </w:rPr>
          <w:delText xml:space="preserve">     ... </w:delText>
        </w:r>
      </w:del>
    </w:p>
    <w:p w14:paraId="19F01FBC" w14:textId="77777777" w:rsidR="00465C8D" w:rsidRPr="00EE0B2F" w:rsidDel="00E1651C" w:rsidRDefault="00465C8D" w:rsidP="0046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78" w:author="Nicholas, Nick" w:date="2013-02-26T14:41:00Z"/>
          <w:rFonts w:ascii="Courier" w:eastAsiaTheme="minorHAnsi" w:hAnsi="Courier" w:cs="Courier"/>
          <w:color w:val="000000"/>
          <w:shd w:val="clear" w:color="auto" w:fill="EFEFF5"/>
        </w:rPr>
      </w:pPr>
      <w:del w:id="1179" w:author="Nicholas, Nick" w:date="2013-02-26T14:41:00Z">
        <w:r w:rsidRPr="00DB190B" w:rsidDel="00E1651C">
          <w:rPr>
            <w:rFonts w:ascii="Courier" w:eastAsiaTheme="minorHAnsi" w:hAnsi="Courier" w:cs="Courier"/>
            <w:color w:val="000000"/>
            <w:shd w:val="clear" w:color="auto" w:fill="EFEFF5"/>
          </w:rPr>
          <w:delText xml:space="preserve">     &lt;dc:temporal rdf:resource="</w:delText>
        </w:r>
        <w:r w:rsidRPr="00DB190B" w:rsidDel="00E1651C">
          <w:rPr>
            <w:rFonts w:eastAsiaTheme="minorHAnsi"/>
            <w:i/>
          </w:rPr>
          <w:delText>URI(Temporal Coverage n)</w:delText>
        </w:r>
        <w:r w:rsidRPr="00DB190B" w:rsidDel="00E1651C">
          <w:rPr>
            <w:rFonts w:ascii="Courier" w:eastAsiaTheme="minorHAnsi" w:hAnsi="Courier" w:cs="Courier"/>
            <w:color w:val="000000"/>
            <w:shd w:val="clear" w:color="auto" w:fill="EFEFF5"/>
          </w:rPr>
          <w:delText>"/&gt;</w:delText>
        </w:r>
        <w:r w:rsidRPr="00EE0B2F" w:rsidDel="00E1651C">
          <w:rPr>
            <w:rFonts w:ascii="Courier" w:eastAsiaTheme="minorHAnsi" w:hAnsi="Courier" w:cs="Courier"/>
            <w:color w:val="000000"/>
            <w:shd w:val="clear" w:color="auto" w:fill="EFEFF5"/>
          </w:rPr>
          <w:delText xml:space="preserve"> </w:delText>
        </w:r>
      </w:del>
    </w:p>
    <w:p w14:paraId="2BFE38A7" w14:textId="77777777" w:rsidR="004A319E" w:rsidRPr="00EE0B2F"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80" w:author="Nicholas, Nick" w:date="2013-02-26T14:41:00Z"/>
          <w:rFonts w:ascii="Courier" w:eastAsiaTheme="minorHAnsi" w:hAnsi="Courier" w:cs="Courier"/>
          <w:color w:val="000000"/>
          <w:shd w:val="clear" w:color="auto" w:fill="EFEFF5"/>
        </w:rPr>
      </w:pPr>
      <w:del w:id="1181" w:author="Nicholas, Nick" w:date="2013-02-26T14:41:00Z">
        <w:r w:rsidRPr="00EE0B2F" w:rsidDel="00E1651C">
          <w:rPr>
            <w:rFonts w:ascii="Courier" w:eastAsiaTheme="minorHAnsi" w:hAnsi="Courier" w:cs="Courier"/>
            <w:color w:val="000000"/>
            <w:shd w:val="clear" w:color="auto" w:fill="EFEFF5"/>
          </w:rPr>
          <w:delText xml:space="preserve">   &lt;/asn:Statement&gt; </w:delText>
        </w:r>
      </w:del>
    </w:p>
    <w:p w14:paraId="52D031D6" w14:textId="77777777" w:rsidR="004A319E" w:rsidRPr="00EE0B2F" w:rsidDel="00E1651C" w:rsidRDefault="004A319E" w:rsidP="004A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82" w:author="Nicholas, Nick" w:date="2013-02-26T14:41:00Z"/>
          <w:rFonts w:ascii="Courier" w:eastAsiaTheme="minorHAnsi" w:hAnsi="Courier" w:cs="Courier"/>
          <w:color w:val="000000"/>
          <w:shd w:val="clear" w:color="auto" w:fill="EFEFF5"/>
        </w:rPr>
      </w:pPr>
      <w:del w:id="1183" w:author="Nicholas, Nick" w:date="2013-02-26T14:41:00Z">
        <w:r w:rsidRPr="00EE0B2F" w:rsidDel="00E1651C">
          <w:rPr>
            <w:rFonts w:ascii="Courier" w:eastAsiaTheme="minorHAnsi" w:hAnsi="Courier" w:cs="Courier"/>
            <w:color w:val="000000"/>
            <w:shd w:val="clear" w:color="auto" w:fill="EFEFF5"/>
          </w:rPr>
          <w:delText>&lt;/rdf:RDF&gt;</w:delText>
        </w:r>
      </w:del>
    </w:p>
    <w:p w14:paraId="1814D069" w14:textId="77777777" w:rsidR="004A319E" w:rsidRDefault="004A319E"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HAnsi"/>
        </w:rPr>
      </w:pPr>
    </w:p>
    <w:p w14:paraId="718C14AC" w14:textId="77777777" w:rsidR="00221C6B" w:rsidDel="007D4FDE" w:rsidRDefault="00221C6B" w:rsidP="00C868D3">
      <w:pPr>
        <w:pStyle w:val="Heading3"/>
        <w:rPr>
          <w:del w:id="1184" w:author="Nicholas, Nick" w:date="2013-02-26T12:32:00Z"/>
          <w:rFonts w:eastAsiaTheme="minorHAnsi"/>
          <w:shd w:val="clear" w:color="auto" w:fill="FFFFFF"/>
        </w:rPr>
      </w:pPr>
      <w:bookmarkStart w:id="1185" w:name="_Toc326243145"/>
      <w:del w:id="1186" w:author="Nicholas, Nick" w:date="2013-02-26T12:32:00Z">
        <w:r w:rsidDel="007D4FDE">
          <w:rPr>
            <w:rFonts w:eastAsiaTheme="minorHAnsi"/>
            <w:shd w:val="clear" w:color="auto" w:fill="FFFFFF"/>
          </w:rPr>
          <w:delText>Elaborations</w:delText>
        </w:r>
        <w:bookmarkEnd w:id="1185"/>
      </w:del>
    </w:p>
    <w:p w14:paraId="26020418" w14:textId="77777777" w:rsidR="00DB4229" w:rsidRPr="00DB4229"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87" w:author="Nicholas, Nick" w:date="2013-02-26T12:32:00Z"/>
          <w:rFonts w:ascii="Courier" w:eastAsiaTheme="minorHAnsi" w:hAnsi="Courier" w:cs="Courier"/>
          <w:color w:val="000000"/>
          <w:shd w:val="clear" w:color="auto" w:fill="EFEFF5"/>
        </w:rPr>
      </w:pPr>
      <w:del w:id="1188" w:author="Nicholas, Nick" w:date="2013-02-26T12:32:00Z">
        <w:r w:rsidRPr="00DB4229" w:rsidDel="007D4FDE">
          <w:rPr>
            <w:rFonts w:ascii="Courier" w:eastAsiaTheme="minorHAnsi" w:hAnsi="Courier" w:cs="Courier"/>
            <w:color w:val="000000"/>
            <w:shd w:val="clear" w:color="auto" w:fill="EFEFF5"/>
          </w:rPr>
          <w:delText>&lt;rdf:RDF xmlns:rdf="http://www.w3.org/1999/02/22-rdf-syntax-ns#"    xmlns:dc="http://purl.org/dc/elements/1.1/"   xmlns:gemq="http://purl.org/gem/qualifiers/"    xmlns:asn="http://purl.org/ASN/schema/core/"   xmlns:loc="http://www.loc.gov/loc.terms/relators/"    xmlns:dcterms="http://purl.org/dc/terms/"    xmlns:foaf="http://xmlns.com/foaf/0.1/"   xmlns:rdfs="http://www.w3.org/2000/01/rdf-schema</w:delText>
        </w:r>
        <w:r w:rsidR="00192D73" w:rsidDel="007D4FDE">
          <w:rPr>
            <w:rFonts w:ascii="Courier" w:eastAsiaTheme="minorHAnsi" w:hAnsi="Courier" w:cs="Courier"/>
            <w:color w:val="000000"/>
            <w:shd w:val="clear" w:color="auto" w:fill="EFEFF5"/>
          </w:rPr>
          <w:delText>#</w:delText>
        </w:r>
        <w:r w:rsidRPr="00DB4229" w:rsidDel="007D4FDE">
          <w:rPr>
            <w:rFonts w:ascii="Courier" w:eastAsiaTheme="minorHAnsi" w:hAnsi="Courier" w:cs="Courier"/>
            <w:color w:val="000000"/>
            <w:shd w:val="clear" w:color="auto" w:fill="EFEFF5"/>
          </w:rPr>
          <w:delText xml:space="preserve">"&gt; </w:delText>
        </w:r>
      </w:del>
    </w:p>
    <w:p w14:paraId="3663DF11" w14:textId="77777777" w:rsidR="00DB4229" w:rsidRPr="00DB4229"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89" w:author="Nicholas, Nick" w:date="2013-02-26T12:32:00Z"/>
          <w:rFonts w:ascii="Courier" w:eastAsiaTheme="minorHAnsi" w:hAnsi="Courier" w:cs="Courier"/>
          <w:color w:val="000000"/>
          <w:shd w:val="clear" w:color="auto" w:fill="EFEFF5"/>
        </w:rPr>
      </w:pPr>
      <w:del w:id="1190" w:author="Nicholas, Nick" w:date="2013-02-26T12:32:00Z">
        <w:r w:rsidRPr="00DB4229" w:rsidDel="007D4FDE">
          <w:rPr>
            <w:rFonts w:ascii="Courier" w:eastAsiaTheme="minorHAnsi" w:hAnsi="Courier" w:cs="Courier"/>
            <w:color w:val="000000"/>
            <w:shd w:val="clear" w:color="auto" w:fill="EFEFF5"/>
          </w:rPr>
          <w:delText xml:space="preserve">  &lt;asn:Statement rdf:about="</w:delText>
        </w:r>
        <w:r w:rsidR="003B5034" w:rsidRPr="005F3FD0" w:rsidDel="007D4FDE">
          <w:rPr>
            <w:rFonts w:eastAsiaTheme="minorHAnsi"/>
            <w:i/>
          </w:rPr>
          <w:delText>URI</w:delText>
        </w:r>
        <w:r w:rsidRPr="005F3FD0" w:rsidDel="007D4FDE">
          <w:rPr>
            <w:rFonts w:eastAsiaTheme="minorHAnsi"/>
            <w:i/>
          </w:rPr>
          <w:delText>(Elaboration</w:delText>
        </w:r>
        <w:r w:rsidR="005F3FD0" w:rsidRPr="005F3FD0" w:rsidDel="007D4FDE">
          <w:rPr>
            <w:rFonts w:eastAsiaTheme="minorHAnsi"/>
            <w:i/>
          </w:rPr>
          <w:delText xml:space="preserve"> </w:delText>
        </w:r>
        <w:r w:rsidRPr="005F3FD0" w:rsidDel="007D4FDE">
          <w:rPr>
            <w:rFonts w:eastAsiaTheme="minorHAnsi"/>
            <w:i/>
          </w:rPr>
          <w:delText>id)</w:delText>
        </w:r>
        <w:r w:rsidRPr="00DB4229" w:rsidDel="007D4FDE">
          <w:rPr>
            <w:rFonts w:ascii="Courier" w:eastAsiaTheme="minorHAnsi" w:hAnsi="Courier" w:cs="Courier"/>
            <w:color w:val="000000"/>
            <w:shd w:val="clear" w:color="auto" w:fill="EFEFF5"/>
          </w:rPr>
          <w:delText xml:space="preserve">"&gt; </w:delText>
        </w:r>
      </w:del>
    </w:p>
    <w:p w14:paraId="30715A8E" w14:textId="77777777" w:rsidR="00B22FE5" w:rsidRPr="00B22FE5" w:rsidDel="007D4FDE" w:rsidRDefault="00B22FE5" w:rsidP="00B22FE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91" w:author="Nicholas, Nick" w:date="2013-02-26T12:32:00Z"/>
          <w:rFonts w:ascii="Courier" w:eastAsiaTheme="minorHAnsi" w:hAnsi="Courier" w:cs="Courier"/>
          <w:color w:val="000000"/>
          <w:shd w:val="clear" w:color="auto" w:fill="FFFFFF"/>
        </w:rPr>
      </w:pPr>
      <w:del w:id="1192" w:author="Nicholas, Nick" w:date="2013-02-26T12:32:00Z">
        <w:r w:rsidRPr="00B22FE5" w:rsidDel="007D4FDE">
          <w:rPr>
            <w:rFonts w:ascii="Courier" w:eastAsiaTheme="minorHAnsi" w:hAnsi="Courier" w:cs="Courier"/>
            <w:color w:val="000000"/>
            <w:shd w:val="clear" w:color="auto" w:fill="FFFFFF"/>
          </w:rPr>
          <w:delText xml:space="preserve">     &lt;</w:delText>
        </w:r>
        <w:r w:rsidR="00170AA0" w:rsidDel="007D4FDE">
          <w:rPr>
            <w:rFonts w:ascii="Courier" w:eastAsiaTheme="minorHAnsi" w:hAnsi="Courier" w:cs="Courier"/>
            <w:color w:val="000000"/>
            <w:shd w:val="clear" w:color="auto" w:fill="FFFFFF"/>
          </w:rPr>
          <w:delText>dcterms</w:delText>
        </w:r>
        <w:r w:rsidRPr="00B22FE5" w:rsidDel="007D4FDE">
          <w:rPr>
            <w:rFonts w:ascii="Courier" w:eastAsiaTheme="minorHAnsi" w:hAnsi="Courier" w:cs="Courier"/>
            <w:color w:val="000000"/>
            <w:shd w:val="clear" w:color="auto" w:fill="FFFFFF"/>
          </w:rPr>
          <w:delText>:isPartOf rdf:resource="</w:delText>
        </w:r>
        <w:r w:rsidRPr="00B22FE5" w:rsidDel="007D4FDE">
          <w:rPr>
            <w:rFonts w:eastAsiaTheme="minorHAnsi"/>
            <w:i/>
          </w:rPr>
          <w:delText>URI(Curriculum Document)</w:delText>
        </w:r>
        <w:r w:rsidRPr="00B22FE5" w:rsidDel="007D4FDE">
          <w:rPr>
            <w:rFonts w:ascii="Courier" w:eastAsiaTheme="minorHAnsi" w:hAnsi="Courier" w:cs="Courier"/>
            <w:color w:val="000000"/>
            <w:shd w:val="clear" w:color="auto" w:fill="FFFFFF"/>
          </w:rPr>
          <w:delText>"&gt;</w:delText>
        </w:r>
      </w:del>
    </w:p>
    <w:p w14:paraId="07ABC917" w14:textId="77777777" w:rsidR="00DB4229" w:rsidRPr="001C3B72"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93" w:author="Nicholas, Nick" w:date="2013-02-26T12:32:00Z"/>
          <w:rFonts w:ascii="Courier" w:eastAsiaTheme="minorHAnsi" w:hAnsi="Courier" w:cs="Courier"/>
          <w:color w:val="000000"/>
          <w:shd w:val="clear" w:color="auto" w:fill="EFEFF5"/>
        </w:rPr>
      </w:pPr>
      <w:del w:id="1194" w:author="Nicholas, Nick" w:date="2013-02-26T12:32:00Z">
        <w:r w:rsidRPr="00DB4229" w:rsidDel="007D4FDE">
          <w:rPr>
            <w:rFonts w:ascii="Courier" w:eastAsiaTheme="minorHAnsi" w:hAnsi="Courier" w:cs="Courier"/>
            <w:color w:val="000000"/>
            <w:shd w:val="clear" w:color="auto" w:fill="EFEFF5"/>
          </w:rPr>
          <w:delText xml:space="preserve">     </w:delText>
        </w:r>
        <w:r w:rsidRPr="001C3B72" w:rsidDel="007D4FDE">
          <w:rPr>
            <w:rFonts w:ascii="Courier" w:eastAsiaTheme="minorHAnsi" w:hAnsi="Courier" w:cs="Courier"/>
            <w:color w:val="000000"/>
            <w:shd w:val="clear" w:color="auto" w:fill="EFEFF5"/>
          </w:rPr>
          <w:delText xml:space="preserve">&lt;asn:authorityStatus rdf:resource="http://purl.org/ASN/scheme/ASNAuthorityStatus/Original"/&gt; </w:delText>
        </w:r>
      </w:del>
    </w:p>
    <w:p w14:paraId="644E201D" w14:textId="77777777" w:rsidR="0087144C" w:rsidRPr="001C3B72" w:rsidDel="007D4FDE" w:rsidRDefault="0087144C" w:rsidP="0087144C">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95" w:author="Nicholas, Nick" w:date="2013-02-26T12:32:00Z"/>
          <w:rFonts w:ascii="Courier" w:eastAsiaTheme="minorHAnsi" w:hAnsi="Courier" w:cs="Courier"/>
          <w:color w:val="000000"/>
          <w:shd w:val="clear" w:color="auto" w:fill="FFFFFF"/>
        </w:rPr>
      </w:pPr>
      <w:del w:id="1196" w:author="Nicholas, Nick" w:date="2013-02-26T12:32:00Z">
        <w:r w:rsidRPr="001C3B72" w:rsidDel="007D4FDE">
          <w:rPr>
            <w:rFonts w:ascii="Courier" w:eastAsiaTheme="minorHAnsi" w:hAnsi="Courier" w:cs="Courier"/>
            <w:color w:val="000000"/>
            <w:shd w:val="clear" w:color="auto" w:fill="FFFFFF"/>
          </w:rPr>
          <w:delText xml:space="preserve">     </w:delText>
        </w:r>
        <w:r w:rsidRPr="001C3B72" w:rsidDel="007D4FDE">
          <w:rPr>
            <w:rFonts w:eastAsiaTheme="minorHAnsi"/>
            <w:i/>
          </w:rPr>
          <w:delText>&lt;!—Authority Status “derived” is used by third parties --&gt;</w:delText>
        </w:r>
        <w:r w:rsidRPr="001C3B72" w:rsidDel="007D4FDE">
          <w:rPr>
            <w:rFonts w:ascii="Courier" w:eastAsiaTheme="minorHAnsi" w:hAnsi="Courier" w:cs="Courier"/>
            <w:color w:val="000000"/>
            <w:shd w:val="clear" w:color="auto" w:fill="FFFFFF"/>
          </w:rPr>
          <w:delText xml:space="preserve"> </w:delText>
        </w:r>
      </w:del>
    </w:p>
    <w:p w14:paraId="2432F18C" w14:textId="77777777" w:rsidR="00DB4229" w:rsidRPr="008551B9"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97" w:author="Nicholas, Nick" w:date="2013-02-26T12:32:00Z"/>
          <w:rFonts w:ascii="Courier" w:eastAsiaTheme="minorHAnsi" w:hAnsi="Courier" w:cs="Courier"/>
          <w:color w:val="000000"/>
          <w:shd w:val="clear" w:color="auto" w:fill="EFEFF5"/>
        </w:rPr>
      </w:pPr>
      <w:del w:id="1198" w:author="Nicholas, Nick" w:date="2013-02-26T12:32:00Z">
        <w:r w:rsidRPr="008551B9" w:rsidDel="007D4FDE">
          <w:rPr>
            <w:rFonts w:ascii="Courier" w:eastAsiaTheme="minorHAnsi" w:hAnsi="Courier" w:cs="Courier"/>
            <w:color w:val="000000"/>
            <w:shd w:val="clear" w:color="auto" w:fill="EFEFF5"/>
          </w:rPr>
          <w:delText xml:space="preserve">     &lt;dc:modified&gt;</w:delText>
        </w:r>
        <w:r w:rsidRPr="008551B9" w:rsidDel="007D4FDE">
          <w:rPr>
            <w:rFonts w:eastAsiaTheme="minorHAnsi"/>
            <w:i/>
          </w:rPr>
          <w:delText>DATE(Elaboration:changed)</w:delText>
        </w:r>
        <w:r w:rsidRPr="008551B9" w:rsidDel="007D4FDE">
          <w:rPr>
            <w:rFonts w:ascii="Courier" w:eastAsiaTheme="minorHAnsi" w:hAnsi="Courier" w:cs="Courier"/>
            <w:color w:val="000000"/>
            <w:shd w:val="clear" w:color="auto" w:fill="EFEFF5"/>
          </w:rPr>
          <w:delText>&lt;/dc:modified</w:delText>
        </w:r>
        <w:r w:rsidR="003B5034" w:rsidRPr="008551B9" w:rsidDel="007D4FDE">
          <w:rPr>
            <w:rFonts w:ascii="Courier" w:eastAsiaTheme="minorHAnsi" w:hAnsi="Courier" w:cs="Courier"/>
            <w:color w:val="000000"/>
            <w:shd w:val="clear" w:color="auto" w:fill="EFEFF5"/>
          </w:rPr>
          <w:delText>&gt;</w:delText>
        </w:r>
        <w:r w:rsidRPr="008551B9" w:rsidDel="007D4FDE">
          <w:rPr>
            <w:rFonts w:ascii="Courier" w:eastAsiaTheme="minorHAnsi" w:hAnsi="Courier" w:cs="Courier"/>
            <w:color w:val="000000"/>
            <w:shd w:val="clear" w:color="auto" w:fill="EFEFF5"/>
          </w:rPr>
          <w:delText xml:space="preserve"> </w:delText>
        </w:r>
      </w:del>
    </w:p>
    <w:p w14:paraId="516948BF" w14:textId="77777777" w:rsidR="00DB4229" w:rsidRPr="001C3B72"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199" w:author="Nicholas, Nick" w:date="2013-02-26T12:32:00Z"/>
          <w:rFonts w:ascii="Courier" w:eastAsiaTheme="minorHAnsi" w:hAnsi="Courier" w:cs="Courier"/>
          <w:color w:val="000000"/>
          <w:shd w:val="clear" w:color="auto" w:fill="EFEFF5"/>
        </w:rPr>
      </w:pPr>
      <w:del w:id="1200" w:author="Nicholas, Nick" w:date="2013-02-26T12:32:00Z">
        <w:r w:rsidRPr="001C3B72" w:rsidDel="007D4FDE">
          <w:rPr>
            <w:rFonts w:ascii="Courier" w:eastAsiaTheme="minorHAnsi" w:hAnsi="Courier" w:cs="Courier"/>
            <w:color w:val="000000"/>
            <w:shd w:val="clear" w:color="auto" w:fill="EFEFF5"/>
          </w:rPr>
          <w:delText xml:space="preserve">     &lt;asn:indexingStatus rdf:resource="http://purl.org/ASN/scheme/ASNIndexingStatus/No" /&gt; </w:delText>
        </w:r>
      </w:del>
    </w:p>
    <w:p w14:paraId="4F18ACC4" w14:textId="77777777" w:rsidR="00DB4229" w:rsidRPr="001C3B72"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01" w:author="Nicholas, Nick" w:date="2013-02-26T12:32:00Z"/>
          <w:rFonts w:ascii="Courier" w:eastAsiaTheme="minorHAnsi" w:hAnsi="Courier" w:cs="Courier"/>
          <w:color w:val="000000"/>
          <w:shd w:val="clear" w:color="auto" w:fill="EFEFF5"/>
        </w:rPr>
      </w:pPr>
      <w:del w:id="1202" w:author="Nicholas, Nick" w:date="2013-02-26T12:32:00Z">
        <w:r w:rsidRPr="001C3B72" w:rsidDel="007D4FDE">
          <w:rPr>
            <w:rFonts w:ascii="Courier" w:eastAsiaTheme="minorHAnsi" w:hAnsi="Courier" w:cs="Courier"/>
            <w:color w:val="000000"/>
            <w:shd w:val="clear" w:color="auto" w:fill="EFEFF5"/>
          </w:rPr>
          <w:delText xml:space="preserve">     </w:delText>
        </w:r>
        <w:r w:rsidRPr="001C3B72" w:rsidDel="007D4FDE">
          <w:rPr>
            <w:rFonts w:eastAsiaTheme="minorHAnsi"/>
            <w:i/>
          </w:rPr>
          <w:delText>&lt;!-- Only index actual objectives --&gt;</w:delText>
        </w:r>
        <w:r w:rsidRPr="001C3B72" w:rsidDel="007D4FDE">
          <w:rPr>
            <w:rFonts w:ascii="Courier" w:eastAsiaTheme="minorHAnsi" w:hAnsi="Courier" w:cs="Courier"/>
            <w:color w:val="000000"/>
            <w:shd w:val="clear" w:color="auto" w:fill="EFEFF5"/>
          </w:rPr>
          <w:delText xml:space="preserve"> </w:delText>
        </w:r>
      </w:del>
    </w:p>
    <w:p w14:paraId="00A8ABD5" w14:textId="77777777" w:rsidR="00DB4229" w:rsidRPr="001C3B72"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03" w:author="Nicholas, Nick" w:date="2013-02-26T12:32:00Z"/>
          <w:rFonts w:ascii="Courier" w:eastAsiaTheme="minorHAnsi" w:hAnsi="Courier" w:cs="Courier"/>
          <w:color w:val="000000"/>
          <w:shd w:val="clear" w:color="auto" w:fill="EFEFF5"/>
        </w:rPr>
      </w:pPr>
      <w:del w:id="1204" w:author="Nicholas, Nick" w:date="2013-02-26T12:32:00Z">
        <w:r w:rsidRPr="001C3B72" w:rsidDel="007D4FDE">
          <w:rPr>
            <w:rFonts w:ascii="Courier" w:eastAsiaTheme="minorHAnsi" w:hAnsi="Courier" w:cs="Courier"/>
            <w:color w:val="000000"/>
            <w:shd w:val="clear" w:color="auto" w:fill="EFEFF5"/>
          </w:rPr>
          <w:delText xml:space="preserve">     &lt;asn:statementLabel xml:lang="en</w:delText>
        </w:r>
        <w:r w:rsidR="00A9503D" w:rsidRPr="001C3B72" w:rsidDel="007D4FDE">
          <w:rPr>
            <w:rFonts w:ascii="Courier" w:eastAsiaTheme="minorHAnsi" w:hAnsi="Courier" w:cs="Courier"/>
            <w:color w:val="000000"/>
            <w:shd w:val="clear" w:color="auto" w:fill="EFEFF5"/>
          </w:rPr>
          <w:delText>-AU</w:delText>
        </w:r>
        <w:r w:rsidRPr="001C3B72" w:rsidDel="007D4FDE">
          <w:rPr>
            <w:rFonts w:ascii="Courier" w:eastAsiaTheme="minorHAnsi" w:hAnsi="Courier" w:cs="Courier"/>
            <w:color w:val="000000"/>
            <w:shd w:val="clear" w:color="auto" w:fill="EFEFF5"/>
          </w:rPr>
          <w:delText xml:space="preserve">"&gt;Elaboration&lt;/asn:statementLabel&gt; </w:delText>
        </w:r>
      </w:del>
    </w:p>
    <w:p w14:paraId="61D4A893" w14:textId="77777777" w:rsidR="00FA75B0" w:rsidRPr="001C3B72" w:rsidDel="007D4FDE" w:rsidRDefault="00FA75B0" w:rsidP="00FA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05" w:author="Nicholas, Nick" w:date="2013-02-26T12:32:00Z"/>
          <w:rFonts w:ascii="Courier" w:eastAsiaTheme="minorHAnsi" w:hAnsi="Courier" w:cs="Courier"/>
          <w:color w:val="000000"/>
          <w:shd w:val="clear" w:color="auto" w:fill="EFEFF5"/>
        </w:rPr>
      </w:pPr>
      <w:del w:id="1206" w:author="Nicholas, Nick" w:date="2013-02-26T12:32:00Z">
        <w:r w:rsidRPr="001C3B72" w:rsidDel="007D4FDE">
          <w:rPr>
            <w:rFonts w:ascii="Courier" w:eastAsiaTheme="minorHAnsi" w:hAnsi="Courier" w:cs="Courier"/>
            <w:color w:val="000000"/>
            <w:shd w:val="clear" w:color="auto" w:fill="EFEFF5"/>
          </w:rPr>
          <w:delText xml:space="preserve">     &lt;asn:statementNotation xml:lang="en-AU"&gt;</w:delText>
        </w:r>
        <w:r w:rsidRPr="001C3B72" w:rsidDel="007D4FDE">
          <w:rPr>
            <w:rFonts w:eastAsiaTheme="minorHAnsi"/>
            <w:i/>
          </w:rPr>
          <w:delText>TEXT(Elaboration</w:delText>
        </w:r>
        <w:r w:rsidRPr="001C3B72" w:rsidDel="007D4FDE">
          <w:rPr>
            <w:rFonts w:ascii="Courier" w:eastAsiaTheme="minorHAnsi" w:hAnsi="Courier" w:cs="Courier"/>
            <w:color w:val="000000"/>
            <w:shd w:val="clear" w:color="auto" w:fill="EFEFF5"/>
          </w:rPr>
          <w:delText xml:space="preserve"> </w:delText>
        </w:r>
        <w:r w:rsidRPr="001C3B72" w:rsidDel="007D4FDE">
          <w:rPr>
            <w:rFonts w:eastAsiaTheme="minorHAnsi"/>
            <w:i/>
          </w:rPr>
          <w:delText>code)</w:delText>
        </w:r>
        <w:r w:rsidRPr="001C3B72" w:rsidDel="007D4FDE">
          <w:rPr>
            <w:rFonts w:ascii="Courier" w:eastAsiaTheme="minorHAnsi" w:hAnsi="Courier" w:cs="Courier"/>
            <w:color w:val="000000"/>
            <w:shd w:val="clear" w:color="auto" w:fill="EFEFF5"/>
          </w:rPr>
          <w:delText>&lt;</w:delText>
        </w:r>
        <w:r w:rsidRPr="001C3B72" w:rsidDel="007D4FDE">
          <w:rPr>
            <w:rFonts w:eastAsiaTheme="minorHAnsi"/>
            <w:i/>
          </w:rPr>
          <w:delText>/</w:delText>
        </w:r>
        <w:r w:rsidRPr="001C3B72" w:rsidDel="007D4FDE">
          <w:rPr>
            <w:rFonts w:ascii="Courier" w:eastAsiaTheme="minorHAnsi" w:hAnsi="Courier" w:cs="Courier"/>
            <w:color w:val="000000"/>
            <w:shd w:val="clear" w:color="auto" w:fill="EFEFF5"/>
          </w:rPr>
          <w:delText xml:space="preserve">asn:statementNotation&gt; </w:delText>
        </w:r>
      </w:del>
    </w:p>
    <w:p w14:paraId="3653F0F6" w14:textId="77777777" w:rsidR="00DB4229" w:rsidRPr="0023234D"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07" w:author="Nicholas, Nick" w:date="2013-02-26T12:32:00Z"/>
          <w:rFonts w:ascii="Courier" w:eastAsiaTheme="minorHAnsi" w:hAnsi="Courier" w:cs="Courier"/>
          <w:color w:val="000000"/>
          <w:highlight w:val="yellow"/>
          <w:shd w:val="clear" w:color="auto" w:fill="EFEFF5"/>
        </w:rPr>
      </w:pPr>
      <w:del w:id="1208" w:author="Nicholas, Nick" w:date="2013-02-26T12:32:00Z">
        <w:r w:rsidRPr="0023234D" w:rsidDel="007D4FDE">
          <w:rPr>
            <w:rFonts w:ascii="Courier" w:eastAsiaTheme="minorHAnsi" w:hAnsi="Courier" w:cs="Courier"/>
            <w:color w:val="000000"/>
            <w:highlight w:val="yellow"/>
            <w:shd w:val="clear" w:color="auto" w:fill="EFEFF5"/>
          </w:rPr>
          <w:delText xml:space="preserve">  </w:delText>
        </w:r>
      </w:del>
    </w:p>
    <w:p w14:paraId="4D4FDF57" w14:textId="77777777" w:rsidR="00DB4229" w:rsidRPr="001C3B72" w:rsidDel="007D4FDE" w:rsidRDefault="00DB4229" w:rsidP="001C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09" w:author="Nicholas, Nick" w:date="2013-02-26T12:32:00Z"/>
          <w:rFonts w:ascii="Courier" w:eastAsiaTheme="minorHAnsi" w:hAnsi="Courier" w:cs="Courier"/>
          <w:color w:val="000000"/>
          <w:shd w:val="clear" w:color="auto" w:fill="EFEFF5"/>
        </w:rPr>
      </w:pPr>
      <w:del w:id="1210" w:author="Nicholas, Nick" w:date="2013-02-26T12:32:00Z">
        <w:r w:rsidRPr="001C3B72" w:rsidDel="007D4FDE">
          <w:rPr>
            <w:rFonts w:ascii="Courier" w:eastAsiaTheme="minorHAnsi" w:hAnsi="Courier" w:cs="Courier"/>
            <w:color w:val="000000"/>
            <w:shd w:val="clear" w:color="auto" w:fill="EFEFF5"/>
          </w:rPr>
          <w:delText xml:space="preserve">     &lt;dc:description&gt;</w:delText>
        </w:r>
        <w:r w:rsidRPr="001C3B72" w:rsidDel="007D4FDE">
          <w:rPr>
            <w:rFonts w:eastAsiaTheme="minorHAnsi"/>
            <w:i/>
          </w:rPr>
          <w:delText>TEXT(Elaboration:text)</w:delText>
        </w:r>
        <w:r w:rsidRPr="001C3B72" w:rsidDel="007D4FDE">
          <w:rPr>
            <w:rFonts w:ascii="Courier" w:eastAsiaTheme="minorHAnsi" w:hAnsi="Courier" w:cs="Courier"/>
            <w:color w:val="000000"/>
            <w:shd w:val="clear" w:color="auto" w:fill="EFEFF5"/>
          </w:rPr>
          <w:delText xml:space="preserve">&lt;/dc:description&gt; </w:delText>
        </w:r>
      </w:del>
    </w:p>
    <w:p w14:paraId="0C37DB82" w14:textId="77777777" w:rsidR="001C3B72" w:rsidRPr="00DB190B" w:rsidDel="007D4FDE" w:rsidRDefault="001C3B72" w:rsidP="001C3B7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del w:id="1211" w:author="Nicholas, Nick" w:date="2013-02-26T12:32:00Z"/>
          <w:rFonts w:ascii="Courier" w:eastAsiaTheme="minorHAnsi" w:hAnsi="Courier" w:cs="Courier"/>
          <w:shd w:val="clear" w:color="auto" w:fill="FFFFFF"/>
        </w:rPr>
      </w:pPr>
      <w:del w:id="1212" w:author="Nicholas, Nick" w:date="2013-02-26T12:32:00Z">
        <w:r w:rsidRPr="00DB190B" w:rsidDel="007D4FDE">
          <w:rPr>
            <w:rFonts w:ascii="Courier" w:eastAsiaTheme="minorHAnsi" w:hAnsi="Courier" w:cs="Courier"/>
            <w:shd w:val="clear" w:color="auto" w:fill="FFFFFF"/>
          </w:rPr>
          <w:delText xml:space="preserve">     &lt;dc:subject rdf:resource="</w:delText>
        </w:r>
        <w:r w:rsidRPr="00DB190B" w:rsidDel="007D4FDE">
          <w:rPr>
            <w:rFonts w:eastAsiaTheme="minorHAnsi"/>
            <w:i/>
          </w:rPr>
          <w:delText>URI(learning area, out of http://vocabulary.curriculum.edu.au/AUScurriculumStrand)</w:delText>
        </w:r>
        <w:r w:rsidRPr="00DB190B" w:rsidDel="007D4FDE">
          <w:rPr>
            <w:rFonts w:ascii="Courier" w:eastAsiaTheme="minorHAnsi" w:hAnsi="Courier" w:cs="Courier"/>
            <w:shd w:val="clear" w:color="auto" w:fill="FFFFFF"/>
          </w:rPr>
          <w:delText xml:space="preserve">"/&gt; </w:delText>
        </w:r>
      </w:del>
    </w:p>
    <w:p w14:paraId="55ECC7F7" w14:textId="77777777" w:rsidR="00DB4229" w:rsidRPr="0023234D"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13" w:author="Nicholas, Nick" w:date="2013-02-26T12:32:00Z"/>
          <w:rFonts w:ascii="Courier" w:eastAsiaTheme="minorHAnsi" w:hAnsi="Courier" w:cs="Courier"/>
          <w:color w:val="000000"/>
          <w:highlight w:val="yellow"/>
          <w:shd w:val="clear" w:color="auto" w:fill="EFEFF5"/>
        </w:rPr>
      </w:pPr>
      <w:del w:id="1214" w:author="Nicholas, Nick" w:date="2013-02-26T12:32:00Z">
        <w:r w:rsidRPr="0023234D" w:rsidDel="007D4FDE">
          <w:rPr>
            <w:rFonts w:ascii="Courier" w:eastAsiaTheme="minorHAnsi" w:hAnsi="Courier" w:cs="Courier"/>
            <w:color w:val="000000"/>
            <w:highlight w:val="yellow"/>
            <w:shd w:val="clear" w:color="auto" w:fill="EFEFF5"/>
          </w:rPr>
          <w:delText xml:space="preserve"> </w:delText>
        </w:r>
      </w:del>
    </w:p>
    <w:p w14:paraId="77C04257" w14:textId="77777777" w:rsidR="00DB4229" w:rsidRPr="001C3B72"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15" w:author="Nicholas, Nick" w:date="2013-02-26T12:32:00Z"/>
          <w:rFonts w:ascii="Courier" w:eastAsiaTheme="minorHAnsi" w:hAnsi="Courier" w:cs="Courier"/>
          <w:color w:val="000000"/>
          <w:shd w:val="clear" w:color="auto" w:fill="EFEFF5"/>
        </w:rPr>
      </w:pPr>
      <w:del w:id="1216" w:author="Nicholas, Nick" w:date="2013-02-26T12:32:00Z">
        <w:r w:rsidRPr="001C3B72" w:rsidDel="007D4FDE">
          <w:rPr>
            <w:rFonts w:ascii="Courier" w:eastAsiaTheme="minorHAnsi" w:hAnsi="Courier" w:cs="Courier"/>
            <w:color w:val="000000"/>
            <w:shd w:val="clear" w:color="auto" w:fill="EFEFF5"/>
          </w:rPr>
          <w:delText xml:space="preserve">     &lt;dc:rights&gt;</w:delText>
        </w:r>
        <w:r w:rsidRPr="001C3B72" w:rsidDel="007D4FDE">
          <w:rPr>
            <w:rFonts w:eastAsiaTheme="minorHAnsi"/>
            <w:i/>
          </w:rPr>
          <w:delText>TEXT(rights if any)</w:delText>
        </w:r>
        <w:r w:rsidRPr="001C3B72" w:rsidDel="007D4FDE">
          <w:rPr>
            <w:rFonts w:ascii="Courier" w:eastAsiaTheme="minorHAnsi" w:hAnsi="Courier" w:cs="Courier"/>
            <w:color w:val="000000"/>
            <w:shd w:val="clear" w:color="auto" w:fill="EFEFF5"/>
          </w:rPr>
          <w:delText xml:space="preserve">&lt;/dc:rights&gt; </w:delText>
        </w:r>
      </w:del>
    </w:p>
    <w:p w14:paraId="25BE0E3A" w14:textId="77777777" w:rsidR="00DB4229" w:rsidRPr="001C3B72"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17" w:author="Nicholas, Nick" w:date="2013-02-26T12:32:00Z"/>
          <w:rFonts w:ascii="Courier" w:eastAsiaTheme="minorHAnsi" w:hAnsi="Courier" w:cs="Courier"/>
          <w:color w:val="000000"/>
          <w:shd w:val="clear" w:color="auto" w:fill="EFEFF5"/>
        </w:rPr>
      </w:pPr>
      <w:del w:id="1218" w:author="Nicholas, Nick" w:date="2013-02-26T12:32:00Z">
        <w:r w:rsidRPr="001C3B72" w:rsidDel="007D4FDE">
          <w:rPr>
            <w:rFonts w:ascii="Courier" w:eastAsiaTheme="minorHAnsi" w:hAnsi="Courier" w:cs="Courier"/>
            <w:color w:val="000000"/>
            <w:shd w:val="clear" w:color="auto" w:fill="EFEFF5"/>
          </w:rPr>
          <w:delText xml:space="preserve">     &lt;dc:rightsHolder rdf:resource="http://www.acara.edu.au"/&gt; </w:delText>
        </w:r>
      </w:del>
    </w:p>
    <w:p w14:paraId="07347C0C" w14:textId="77777777" w:rsidR="00DB4229" w:rsidRPr="001C3B72"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19" w:author="Nicholas, Nick" w:date="2013-02-26T12:32:00Z"/>
          <w:rFonts w:ascii="Courier" w:eastAsiaTheme="minorHAnsi" w:hAnsi="Courier" w:cs="Courier"/>
          <w:color w:val="000000"/>
          <w:shd w:val="clear" w:color="auto" w:fill="EFEFF5"/>
        </w:rPr>
      </w:pPr>
      <w:del w:id="1220" w:author="Nicholas, Nick" w:date="2013-02-26T12:32:00Z">
        <w:r w:rsidRPr="001C3B72" w:rsidDel="007D4FDE">
          <w:rPr>
            <w:rFonts w:ascii="Courier" w:eastAsiaTheme="minorHAnsi" w:hAnsi="Courier" w:cs="Courier"/>
            <w:color w:val="000000"/>
            <w:shd w:val="clear" w:color="auto" w:fill="EFEFF5"/>
          </w:rPr>
          <w:delText xml:space="preserve">  </w:delText>
        </w:r>
      </w:del>
    </w:p>
    <w:p w14:paraId="03879BF3" w14:textId="77777777" w:rsidR="00DB4229" w:rsidRPr="00DB4229"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21" w:author="Nicholas, Nick" w:date="2013-02-26T12:32:00Z"/>
          <w:rFonts w:ascii="Courier" w:eastAsiaTheme="minorHAnsi" w:hAnsi="Courier" w:cs="Courier"/>
          <w:color w:val="000000"/>
          <w:shd w:val="clear" w:color="auto" w:fill="EFEFF5"/>
        </w:rPr>
      </w:pPr>
      <w:del w:id="1222" w:author="Nicholas, Nick" w:date="2013-02-26T12:32:00Z">
        <w:r w:rsidRPr="001C3B72" w:rsidDel="007D4FDE">
          <w:rPr>
            <w:rFonts w:ascii="Courier" w:eastAsiaTheme="minorHAnsi" w:hAnsi="Courier" w:cs="Courier"/>
            <w:color w:val="000000"/>
            <w:shd w:val="clear" w:color="auto" w:fill="EFEFF5"/>
          </w:rPr>
          <w:delText xml:space="preserve">    &lt;dc:educationLevel rdf:resource="</w:delText>
        </w:r>
        <w:r w:rsidR="005F3FD0" w:rsidRPr="001C3B72" w:rsidDel="007D4FDE">
          <w:rPr>
            <w:rFonts w:eastAsiaTheme="minorHAnsi"/>
            <w:i/>
          </w:rPr>
          <w:delText>URI</w:delText>
        </w:r>
        <w:r w:rsidRPr="001C3B72" w:rsidDel="007D4FDE">
          <w:rPr>
            <w:rFonts w:eastAsiaTheme="minorHAnsi"/>
            <w:i/>
          </w:rPr>
          <w:delText>(year level out of http://vocabulary.curriculum.edu.au/)</w:delText>
        </w:r>
        <w:r w:rsidRPr="001C3B72" w:rsidDel="007D4FDE">
          <w:rPr>
            <w:rFonts w:ascii="Courier" w:eastAsiaTheme="minorHAnsi" w:hAnsi="Courier" w:cs="Courier"/>
            <w:color w:val="000000"/>
            <w:shd w:val="clear" w:color="auto" w:fill="EFEFF5"/>
          </w:rPr>
          <w:delText>"/&gt;</w:delText>
        </w:r>
        <w:r w:rsidRPr="00DB4229" w:rsidDel="007D4FDE">
          <w:rPr>
            <w:rFonts w:ascii="Courier" w:eastAsiaTheme="minorHAnsi" w:hAnsi="Courier" w:cs="Courier"/>
            <w:color w:val="000000"/>
            <w:shd w:val="clear" w:color="auto" w:fill="EFEFF5"/>
          </w:rPr>
          <w:delText xml:space="preserve"> </w:delText>
        </w:r>
      </w:del>
    </w:p>
    <w:p w14:paraId="0476669D" w14:textId="77777777" w:rsidR="00DB4229" w:rsidRPr="00DB4229"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23" w:author="Nicholas, Nick" w:date="2013-02-26T12:32:00Z"/>
          <w:rFonts w:ascii="Courier" w:eastAsiaTheme="minorHAnsi" w:hAnsi="Courier" w:cs="Courier"/>
          <w:color w:val="000000"/>
          <w:shd w:val="clear" w:color="auto" w:fill="EFEFF5"/>
        </w:rPr>
      </w:pPr>
      <w:del w:id="1224" w:author="Nicholas, Nick" w:date="2013-02-26T12:32:00Z">
        <w:r w:rsidRPr="00DB4229" w:rsidDel="007D4FDE">
          <w:rPr>
            <w:rFonts w:ascii="Courier" w:eastAsiaTheme="minorHAnsi" w:hAnsi="Courier" w:cs="Courier"/>
            <w:color w:val="000000"/>
            <w:shd w:val="clear" w:color="auto" w:fill="EFEFF5"/>
          </w:rPr>
          <w:delText xml:space="preserve"> </w:delText>
        </w:r>
      </w:del>
    </w:p>
    <w:p w14:paraId="4D4B4464" w14:textId="77777777" w:rsidR="00DB4229" w:rsidRPr="00DB4229"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25" w:author="Nicholas, Nick" w:date="2013-02-26T12:32:00Z"/>
          <w:rFonts w:ascii="Courier" w:eastAsiaTheme="minorHAnsi" w:hAnsi="Courier" w:cs="Courier"/>
          <w:color w:val="000000"/>
          <w:shd w:val="clear" w:color="auto" w:fill="EFEFF5"/>
        </w:rPr>
      </w:pPr>
      <w:del w:id="1226" w:author="Nicholas, Nick" w:date="2013-02-26T12:32:00Z">
        <w:r w:rsidRPr="00DB4229" w:rsidDel="007D4FDE">
          <w:rPr>
            <w:rFonts w:ascii="Courier" w:eastAsiaTheme="minorHAnsi" w:hAnsi="Courier" w:cs="Courier"/>
            <w:color w:val="000000"/>
            <w:shd w:val="clear" w:color="auto" w:fill="EFEFF5"/>
          </w:rPr>
          <w:delText xml:space="preserve">     &lt;gemq:isChildOf rdf:resource="</w:delText>
        </w:r>
        <w:r w:rsidR="005F3FD0" w:rsidDel="007D4FDE">
          <w:rPr>
            <w:rFonts w:eastAsiaTheme="minorHAnsi"/>
            <w:i/>
          </w:rPr>
          <w:delText>URI</w:delText>
        </w:r>
        <w:r w:rsidRPr="005F3FD0" w:rsidDel="007D4FDE">
          <w:rPr>
            <w:rFonts w:eastAsiaTheme="minorHAnsi"/>
            <w:i/>
          </w:rPr>
          <w:delText>(</w:delText>
        </w:r>
        <w:r w:rsidR="005F3FD0" w:rsidDel="007D4FDE">
          <w:rPr>
            <w:rFonts w:eastAsiaTheme="minorHAnsi"/>
            <w:i/>
          </w:rPr>
          <w:delText>Content description</w:delText>
        </w:r>
        <w:r w:rsidRPr="005F3FD0" w:rsidDel="007D4FDE">
          <w:rPr>
            <w:rFonts w:eastAsiaTheme="minorHAnsi"/>
            <w:i/>
          </w:rPr>
          <w:delText>)</w:delText>
        </w:r>
        <w:r w:rsidRPr="00DB4229" w:rsidDel="007D4FDE">
          <w:rPr>
            <w:rFonts w:ascii="Courier" w:eastAsiaTheme="minorHAnsi" w:hAnsi="Courier" w:cs="Courier"/>
            <w:color w:val="000000"/>
            <w:shd w:val="clear" w:color="auto" w:fill="EFEFF5"/>
          </w:rPr>
          <w:delText xml:space="preserve">"/&gt; </w:delText>
        </w:r>
      </w:del>
    </w:p>
    <w:p w14:paraId="5B8B8260" w14:textId="77777777" w:rsidR="00DB4229" w:rsidRPr="00DB4229"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27" w:author="Nicholas, Nick" w:date="2013-02-26T12:32:00Z"/>
          <w:rFonts w:ascii="Courier" w:eastAsiaTheme="minorHAnsi" w:hAnsi="Courier" w:cs="Courier"/>
          <w:color w:val="000000"/>
          <w:shd w:val="clear" w:color="auto" w:fill="EFEFF5"/>
        </w:rPr>
      </w:pPr>
      <w:del w:id="1228" w:author="Nicholas, Nick" w:date="2013-02-26T12:32:00Z">
        <w:r w:rsidRPr="00DB4229" w:rsidDel="007D4FDE">
          <w:rPr>
            <w:rFonts w:ascii="Courier" w:eastAsiaTheme="minorHAnsi" w:hAnsi="Courier" w:cs="Courier"/>
            <w:color w:val="000000"/>
            <w:shd w:val="clear" w:color="auto" w:fill="EFEFF5"/>
          </w:rPr>
          <w:delText xml:space="preserve">   &lt;/asn:Statement&gt; </w:delText>
        </w:r>
      </w:del>
    </w:p>
    <w:p w14:paraId="121572BF" w14:textId="77777777" w:rsidR="00DB4229" w:rsidRPr="00DB4229" w:rsidDel="007D4FDE" w:rsidRDefault="00DB4229" w:rsidP="00DB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29" w:author="Nicholas, Nick" w:date="2013-02-26T12:32:00Z"/>
          <w:rFonts w:ascii="Courier" w:eastAsiaTheme="minorHAnsi" w:hAnsi="Courier" w:cs="Courier"/>
          <w:color w:val="000000"/>
          <w:shd w:val="clear" w:color="auto" w:fill="EFEFF5"/>
        </w:rPr>
      </w:pPr>
      <w:del w:id="1230" w:author="Nicholas, Nick" w:date="2013-02-26T12:32:00Z">
        <w:r w:rsidRPr="00DB4229" w:rsidDel="007D4FDE">
          <w:rPr>
            <w:rFonts w:ascii="Courier" w:eastAsiaTheme="minorHAnsi" w:hAnsi="Courier" w:cs="Courier"/>
            <w:color w:val="000000"/>
            <w:shd w:val="clear" w:color="auto" w:fill="EFEFF5"/>
          </w:rPr>
          <w:delText>&lt;/rdf:RDF&gt;</w:delText>
        </w:r>
      </w:del>
    </w:p>
    <w:p w14:paraId="5BDFC301" w14:textId="77777777" w:rsidR="00DB4229" w:rsidRPr="005A2503" w:rsidRDefault="00DB4229" w:rsidP="00DB4229">
      <w:pPr>
        <w:rPr>
          <w:highlight w:val="yellow"/>
        </w:rPr>
      </w:pPr>
    </w:p>
    <w:p w14:paraId="3248F15A" w14:textId="77777777" w:rsidR="00A6557A" w:rsidRDefault="00A6557A" w:rsidP="00C868D3">
      <w:pPr>
        <w:pStyle w:val="Heading3"/>
        <w:rPr>
          <w:rFonts w:eastAsiaTheme="minorHAnsi"/>
          <w:shd w:val="clear" w:color="auto" w:fill="FFFFFF"/>
        </w:rPr>
      </w:pPr>
      <w:bookmarkStart w:id="1231" w:name="_Toc326243146"/>
      <w:r>
        <w:rPr>
          <w:rFonts w:eastAsiaTheme="minorHAnsi"/>
          <w:shd w:val="clear" w:color="auto" w:fill="FFFFFF"/>
        </w:rPr>
        <w:t>Achievement Standards</w:t>
      </w:r>
      <w:bookmarkEnd w:id="1231"/>
    </w:p>
    <w:p w14:paraId="335FEA6E" w14:textId="77777777" w:rsidR="00A5372F" w:rsidRDefault="00A5372F" w:rsidP="000A5144">
      <w:pPr>
        <w:rPr>
          <w:ins w:id="1232" w:author="Ivy Hornibrook" w:date="2013-02-12T00:08:00Z"/>
          <w:rFonts w:eastAsiaTheme="minorHAnsi"/>
        </w:rPr>
      </w:pPr>
      <w:ins w:id="1233" w:author="Ivy Hornibrook" w:date="2013-02-12T00:08:00Z">
        <w:r>
          <w:rPr>
            <w:rFonts w:eastAsiaTheme="minorHAnsi"/>
          </w:rPr>
          <w:t xml:space="preserve">Outcomes are currently </w:t>
        </w:r>
      </w:ins>
      <w:ins w:id="1234" w:author="Ivy Hornibrook" w:date="2013-02-12T00:09:00Z">
        <w:r>
          <w:rPr>
            <w:rFonts w:eastAsiaTheme="minorHAnsi"/>
          </w:rPr>
          <w:t xml:space="preserve">organised </w:t>
        </w:r>
      </w:ins>
      <w:ins w:id="1235" w:author="Ivy Hornibrook" w:date="2013-02-12T00:08:00Z">
        <w:r>
          <w:rPr>
            <w:rFonts w:eastAsiaTheme="minorHAnsi"/>
          </w:rPr>
          <w:t>in the NSW Syllabus at the level of intermediate groupings, loosely aligned to the content descriptions within the intermediate grouping.</w:t>
        </w:r>
      </w:ins>
    </w:p>
    <w:p w14:paraId="01B1448C" w14:textId="77777777" w:rsidR="00A5372F" w:rsidRDefault="00A5372F" w:rsidP="000A5144">
      <w:pPr>
        <w:rPr>
          <w:ins w:id="1236" w:author="Ivy Hornibrook" w:date="2013-02-12T00:08:00Z"/>
          <w:rFonts w:eastAsiaTheme="minorHAnsi"/>
        </w:rPr>
      </w:pPr>
      <w:commentRangeStart w:id="1237"/>
      <w:ins w:id="1238" w:author="Ivy Hornibrook" w:date="2013-02-12T00:09:00Z">
        <w:r>
          <w:rPr>
            <w:rFonts w:eastAsiaTheme="minorHAnsi"/>
          </w:rPr>
          <w:t xml:space="preserve">Stage statements </w:t>
        </w:r>
      </w:ins>
      <w:commentRangeEnd w:id="1237"/>
      <w:r w:rsidR="00D377A9">
        <w:rPr>
          <w:rStyle w:val="CommentReference"/>
        </w:rPr>
        <w:commentReference w:id="1237"/>
      </w:r>
      <w:ins w:id="1239" w:author="Ivy Hornibrook" w:date="2013-02-12T00:09:00Z">
        <w:r>
          <w:rPr>
            <w:rFonts w:eastAsiaTheme="minorHAnsi"/>
          </w:rPr>
          <w:t>are currently entered in the NSW Syllabus CMS as prefatory material and cannot be accessed for the RDF without changes being made to the CMS.</w:t>
        </w:r>
      </w:ins>
      <w:ins w:id="1240" w:author="Nicholas, Nick" w:date="2013-02-26T14:47:00Z">
        <w:r w:rsidR="00B65F53">
          <w:rPr>
            <w:rFonts w:eastAsiaTheme="minorHAnsi"/>
          </w:rPr>
          <w:t xml:space="preserve"> As a result, they are not currently included in the machine readable syllabus as atomic curriculum statements.</w:t>
        </w:r>
      </w:ins>
    </w:p>
    <w:p w14:paraId="089F6663" w14:textId="77777777" w:rsidR="000A5144" w:rsidDel="00B65F53" w:rsidRDefault="00B65F53" w:rsidP="000A5144">
      <w:pPr>
        <w:rPr>
          <w:del w:id="1241" w:author="Nicholas, Nick" w:date="2013-02-26T14:48:00Z"/>
          <w:rFonts w:eastAsiaTheme="minorHAnsi"/>
        </w:rPr>
      </w:pPr>
      <w:ins w:id="1242" w:author="Nicholas, Nick" w:date="2013-02-26T14:48:00Z">
        <w:r w:rsidDel="00B65F53">
          <w:rPr>
            <w:rFonts w:eastAsiaTheme="minorHAnsi"/>
          </w:rPr>
          <w:t xml:space="preserve"> </w:t>
        </w:r>
      </w:ins>
      <w:del w:id="1243" w:author="Nicholas, Nick" w:date="2013-02-26T14:48:00Z">
        <w:r w:rsidR="000A5144" w:rsidDel="00B65F53">
          <w:rPr>
            <w:rFonts w:eastAsiaTheme="minorHAnsi"/>
          </w:rPr>
          <w:delText>Achievement Standards are currently specified in the Australian Curriculum only at the year level; they are not specific to content descriptions, strands, or intermediate groupings of statements.</w:delText>
        </w:r>
      </w:del>
    </w:p>
    <w:p w14:paraId="662787EE" w14:textId="77777777" w:rsidR="008551B9" w:rsidRPr="000A5144" w:rsidDel="00B65F53" w:rsidRDefault="008551B9" w:rsidP="000A5144">
      <w:pPr>
        <w:rPr>
          <w:del w:id="1244" w:author="Nicholas, Nick" w:date="2013-02-26T14:48:00Z"/>
          <w:rFonts w:eastAsiaTheme="minorHAnsi"/>
        </w:rPr>
      </w:pPr>
      <w:del w:id="1245" w:author="Nicholas, Nick" w:date="2013-02-26T14:48:00Z">
        <w:r w:rsidDel="00B65F53">
          <w:rPr>
            <w:rFonts w:eastAsiaTheme="minorHAnsi"/>
          </w:rPr>
          <w:delText>The schema provides for both links to the work samples associated with the achievement standards (as dc:relation), and links to RDF metadata about the work samples (as gemq:hasChild). At this writing, RDF metadata about the work samples is not available, so those links will not be present.</w:delText>
        </w:r>
      </w:del>
    </w:p>
    <w:p w14:paraId="1596AD7D" w14:textId="77777777" w:rsidR="00A6557A" w:rsidRPr="00A6557A"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46" w:author="Nicholas, Nick" w:date="2013-02-26T14:48:00Z"/>
          <w:rFonts w:ascii="Courier" w:eastAsiaTheme="minorHAnsi" w:hAnsi="Courier" w:cs="Courier"/>
          <w:color w:val="000000"/>
          <w:shd w:val="clear" w:color="auto" w:fill="EFEFF5"/>
        </w:rPr>
      </w:pPr>
      <w:del w:id="1247" w:author="Nicholas, Nick" w:date="2013-02-26T14:48:00Z">
        <w:r w:rsidRPr="00A6557A" w:rsidDel="00B65F53">
          <w:rPr>
            <w:rFonts w:ascii="Courier" w:eastAsiaTheme="minorHAnsi" w:hAnsi="Courier" w:cs="Courier"/>
            <w:color w:val="000000"/>
            <w:shd w:val="clear" w:color="auto" w:fill="EFEFF5"/>
          </w:rPr>
          <w:delText>&lt;rdf:RDF xmlns:rdf="http://www.w3.org/1999/02/22-rdf-syntax-ns#"    xmlns:dc="http://purl.org/dc/elements/1.1/"    xmlns:gemq="http://purl.org/gem/qualifiers/"   xmlns:asn="http://purl.org/ASN/schema/core/"   xmlns:loc="http://www.loc.gov/loc.terms/relators/"   xmlns:dcterms="http://purl.org/dc/terms/"   xmlns:foaf="http://xmlns.com/foaf/0.1/"   xmlns:rdfs="http</w:delText>
        </w:r>
        <w:r w:rsidR="00192D73" w:rsidDel="00B65F53">
          <w:rPr>
            <w:rFonts w:ascii="Courier" w:eastAsiaTheme="minorHAnsi" w:hAnsi="Courier" w:cs="Courier"/>
            <w:color w:val="000000"/>
            <w:shd w:val="clear" w:color="auto" w:fill="EFEFF5"/>
          </w:rPr>
          <w:delText>://www.w3.org/2000/01/rdf-schema</w:delText>
        </w:r>
        <w:r w:rsidRPr="00A6557A" w:rsidDel="00B65F53">
          <w:rPr>
            <w:rFonts w:ascii="Courier" w:eastAsiaTheme="minorHAnsi" w:hAnsi="Courier" w:cs="Courier"/>
            <w:color w:val="000000"/>
            <w:shd w:val="clear" w:color="auto" w:fill="EFEFF5"/>
          </w:rPr>
          <w:delText xml:space="preserve">#"&gt; </w:delText>
        </w:r>
      </w:del>
    </w:p>
    <w:p w14:paraId="508A5E83" w14:textId="77777777" w:rsidR="00A6557A" w:rsidRPr="00A6557A"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48" w:author="Nicholas, Nick" w:date="2013-02-26T14:48:00Z"/>
          <w:rFonts w:ascii="Courier" w:eastAsiaTheme="minorHAnsi" w:hAnsi="Courier" w:cs="Courier"/>
          <w:color w:val="000000"/>
          <w:shd w:val="clear" w:color="auto" w:fill="EFEFF5"/>
        </w:rPr>
      </w:pPr>
      <w:del w:id="1249" w:author="Nicholas, Nick" w:date="2013-02-26T14:48:00Z">
        <w:r w:rsidRPr="00A6557A" w:rsidDel="00B65F53">
          <w:rPr>
            <w:rFonts w:ascii="Courier" w:eastAsiaTheme="minorHAnsi" w:hAnsi="Courier" w:cs="Courier"/>
            <w:color w:val="000000"/>
            <w:shd w:val="clear" w:color="auto" w:fill="EFEFF5"/>
          </w:rPr>
          <w:delText xml:space="preserve">  &lt;asn:Statement rdf:about="</w:delText>
        </w:r>
        <w:r w:rsidRPr="00A6557A" w:rsidDel="00B65F53">
          <w:rPr>
            <w:rFonts w:eastAsiaTheme="minorHAnsi"/>
            <w:i/>
          </w:rPr>
          <w:delText>URI(Achievement Standard id)</w:delText>
        </w:r>
        <w:r w:rsidRPr="00A6557A" w:rsidDel="00B65F53">
          <w:rPr>
            <w:rFonts w:ascii="Courier" w:eastAsiaTheme="minorHAnsi" w:hAnsi="Courier" w:cs="Courier"/>
            <w:color w:val="000000"/>
            <w:shd w:val="clear" w:color="auto" w:fill="EFEFF5"/>
          </w:rPr>
          <w:delText xml:space="preserve">"&gt; </w:delText>
        </w:r>
      </w:del>
    </w:p>
    <w:p w14:paraId="6758BA14" w14:textId="77777777" w:rsidR="00B22FE5" w:rsidRPr="00B22FE5" w:rsidDel="00B65F53" w:rsidRDefault="00B22FE5" w:rsidP="00B22FE5">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50" w:author="Nicholas, Nick" w:date="2013-02-26T14:48:00Z"/>
          <w:rFonts w:ascii="Courier" w:eastAsiaTheme="minorHAnsi" w:hAnsi="Courier" w:cs="Courier"/>
          <w:color w:val="000000"/>
          <w:shd w:val="clear" w:color="auto" w:fill="FFFFFF"/>
        </w:rPr>
      </w:pPr>
      <w:del w:id="1251" w:author="Nicholas, Nick" w:date="2013-02-26T14:48:00Z">
        <w:r w:rsidRPr="00B22FE5" w:rsidDel="00B65F53">
          <w:rPr>
            <w:rFonts w:ascii="Courier" w:eastAsiaTheme="minorHAnsi" w:hAnsi="Courier" w:cs="Courier"/>
            <w:color w:val="000000"/>
            <w:shd w:val="clear" w:color="auto" w:fill="FFFFFF"/>
          </w:rPr>
          <w:delText xml:space="preserve">     &lt;</w:delText>
        </w:r>
        <w:r w:rsidR="00170AA0" w:rsidDel="00B65F53">
          <w:rPr>
            <w:rFonts w:ascii="Courier" w:eastAsiaTheme="minorHAnsi" w:hAnsi="Courier" w:cs="Courier"/>
            <w:color w:val="000000"/>
            <w:shd w:val="clear" w:color="auto" w:fill="FFFFFF"/>
          </w:rPr>
          <w:delText>dcterms</w:delText>
        </w:r>
        <w:r w:rsidRPr="00B22FE5" w:rsidDel="00B65F53">
          <w:rPr>
            <w:rFonts w:ascii="Courier" w:eastAsiaTheme="minorHAnsi" w:hAnsi="Courier" w:cs="Courier"/>
            <w:color w:val="000000"/>
            <w:shd w:val="clear" w:color="auto" w:fill="FFFFFF"/>
          </w:rPr>
          <w:delText>:isPartOf rdf:resource="</w:delText>
        </w:r>
        <w:r w:rsidRPr="00B22FE5" w:rsidDel="00B65F53">
          <w:rPr>
            <w:rFonts w:eastAsiaTheme="minorHAnsi"/>
            <w:i/>
          </w:rPr>
          <w:delText>URI(Curriculum Document)</w:delText>
        </w:r>
        <w:r w:rsidRPr="00B22FE5" w:rsidDel="00B65F53">
          <w:rPr>
            <w:rFonts w:ascii="Courier" w:eastAsiaTheme="minorHAnsi" w:hAnsi="Courier" w:cs="Courier"/>
            <w:color w:val="000000"/>
            <w:shd w:val="clear" w:color="auto" w:fill="FFFFFF"/>
          </w:rPr>
          <w:delText>"&gt;</w:delText>
        </w:r>
      </w:del>
    </w:p>
    <w:p w14:paraId="51E78015" w14:textId="77777777" w:rsidR="00A6557A" w:rsidRPr="001C3B72"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52" w:author="Nicholas, Nick" w:date="2013-02-26T14:48:00Z"/>
          <w:rFonts w:ascii="Courier" w:eastAsiaTheme="minorHAnsi" w:hAnsi="Courier" w:cs="Courier"/>
          <w:color w:val="000000"/>
          <w:shd w:val="clear" w:color="auto" w:fill="EFEFF5"/>
        </w:rPr>
      </w:pPr>
      <w:del w:id="1253" w:author="Nicholas, Nick" w:date="2013-02-26T14:48:00Z">
        <w:r w:rsidRPr="00A6557A" w:rsidDel="00B65F53">
          <w:rPr>
            <w:rFonts w:ascii="Courier" w:eastAsiaTheme="minorHAnsi" w:hAnsi="Courier" w:cs="Courier"/>
            <w:color w:val="000000"/>
            <w:shd w:val="clear" w:color="auto" w:fill="EFEFF5"/>
          </w:rPr>
          <w:delText xml:space="preserve">     </w:delText>
        </w:r>
        <w:r w:rsidRPr="001C3B72" w:rsidDel="00B65F53">
          <w:rPr>
            <w:rFonts w:ascii="Courier" w:eastAsiaTheme="minorHAnsi" w:hAnsi="Courier" w:cs="Courier"/>
            <w:color w:val="000000"/>
            <w:shd w:val="clear" w:color="auto" w:fill="EFEFF5"/>
          </w:rPr>
          <w:delText xml:space="preserve">&lt;asn:authorityStatus rdf:resource="http://purl.org/ASN/scheme/ASNAuthorityStatus/Original"/&gt; </w:delText>
        </w:r>
      </w:del>
    </w:p>
    <w:p w14:paraId="39299845" w14:textId="77777777" w:rsidR="00C36652" w:rsidRPr="001C3B72" w:rsidDel="00B65F53" w:rsidRDefault="00C36652" w:rsidP="00C3665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54" w:author="Nicholas, Nick" w:date="2013-02-26T14:48:00Z"/>
          <w:rFonts w:ascii="Courier" w:eastAsiaTheme="minorHAnsi" w:hAnsi="Courier" w:cs="Courier"/>
          <w:color w:val="000000"/>
          <w:shd w:val="clear" w:color="auto" w:fill="FFFFFF"/>
        </w:rPr>
      </w:pPr>
      <w:del w:id="1255" w:author="Nicholas, Nick" w:date="2013-02-26T14:48:00Z">
        <w:r w:rsidRPr="001C3B72" w:rsidDel="00B65F53">
          <w:rPr>
            <w:rFonts w:ascii="Courier" w:eastAsiaTheme="minorHAnsi" w:hAnsi="Courier" w:cs="Courier"/>
            <w:color w:val="000000"/>
            <w:shd w:val="clear" w:color="auto" w:fill="FFFFFF"/>
          </w:rPr>
          <w:delText xml:space="preserve">     </w:delText>
        </w:r>
        <w:r w:rsidRPr="001C3B72" w:rsidDel="00B65F53">
          <w:rPr>
            <w:rFonts w:eastAsiaTheme="minorHAnsi"/>
            <w:i/>
          </w:rPr>
          <w:delText>&lt;!—Authority Status “derived” is used by third parties --&gt;</w:delText>
        </w:r>
        <w:r w:rsidRPr="001C3B72" w:rsidDel="00B65F53">
          <w:rPr>
            <w:rFonts w:ascii="Courier" w:eastAsiaTheme="minorHAnsi" w:hAnsi="Courier" w:cs="Courier"/>
            <w:color w:val="000000"/>
            <w:shd w:val="clear" w:color="auto" w:fill="FFFFFF"/>
          </w:rPr>
          <w:delText xml:space="preserve"> </w:delText>
        </w:r>
      </w:del>
    </w:p>
    <w:p w14:paraId="0BC36576" w14:textId="77777777" w:rsidR="00A6557A" w:rsidRPr="008551B9"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56" w:author="Nicholas, Nick" w:date="2013-02-26T14:48:00Z"/>
          <w:rFonts w:ascii="Courier" w:eastAsiaTheme="minorHAnsi" w:hAnsi="Courier" w:cs="Courier"/>
          <w:color w:val="000000"/>
          <w:shd w:val="clear" w:color="auto" w:fill="EFEFF5"/>
        </w:rPr>
      </w:pPr>
      <w:del w:id="1257" w:author="Nicholas, Nick" w:date="2013-02-26T14:48:00Z">
        <w:r w:rsidRPr="008551B9" w:rsidDel="00B65F53">
          <w:rPr>
            <w:rFonts w:ascii="Courier" w:eastAsiaTheme="minorHAnsi" w:hAnsi="Courier" w:cs="Courier"/>
            <w:color w:val="000000"/>
            <w:shd w:val="clear" w:color="auto" w:fill="EFEFF5"/>
          </w:rPr>
          <w:delText xml:space="preserve">     &lt;dc:modified&gt;</w:delText>
        </w:r>
        <w:r w:rsidRPr="008551B9" w:rsidDel="00B65F53">
          <w:rPr>
            <w:rFonts w:eastAsiaTheme="minorHAnsi"/>
            <w:i/>
          </w:rPr>
          <w:delText>DATE(Achievement</w:delText>
        </w:r>
        <w:r w:rsidR="00C36652" w:rsidRPr="008551B9" w:rsidDel="00B65F53">
          <w:rPr>
            <w:rFonts w:eastAsiaTheme="minorHAnsi"/>
            <w:i/>
          </w:rPr>
          <w:delText xml:space="preserve"> </w:delText>
        </w:r>
        <w:r w:rsidRPr="008551B9" w:rsidDel="00B65F53">
          <w:rPr>
            <w:rFonts w:eastAsiaTheme="minorHAnsi"/>
            <w:i/>
          </w:rPr>
          <w:delText>Standard</w:delText>
        </w:r>
        <w:r w:rsidR="00C36652" w:rsidRPr="008551B9" w:rsidDel="00B65F53">
          <w:rPr>
            <w:rFonts w:eastAsiaTheme="minorHAnsi"/>
            <w:i/>
          </w:rPr>
          <w:delText xml:space="preserve"> </w:delText>
        </w:r>
        <w:r w:rsidRPr="008551B9" w:rsidDel="00B65F53">
          <w:rPr>
            <w:rFonts w:eastAsiaTheme="minorHAnsi"/>
            <w:i/>
          </w:rPr>
          <w:delText>changed)</w:delText>
        </w:r>
        <w:r w:rsidRPr="008551B9" w:rsidDel="00B65F53">
          <w:rPr>
            <w:rFonts w:ascii="Courier" w:eastAsiaTheme="minorHAnsi" w:hAnsi="Courier" w:cs="Courier"/>
            <w:color w:val="000000"/>
            <w:shd w:val="clear" w:color="auto" w:fill="EFEFF5"/>
          </w:rPr>
          <w:delText xml:space="preserve">&lt;/dc:modified&gt; </w:delText>
        </w:r>
      </w:del>
    </w:p>
    <w:p w14:paraId="621823E6" w14:textId="77777777" w:rsidR="00A6557A" w:rsidRPr="001C3B72"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58" w:author="Nicholas, Nick" w:date="2013-02-26T14:48:00Z"/>
          <w:rFonts w:ascii="Courier" w:eastAsiaTheme="minorHAnsi" w:hAnsi="Courier" w:cs="Courier"/>
          <w:color w:val="000000"/>
          <w:shd w:val="clear" w:color="auto" w:fill="EFEFF5"/>
        </w:rPr>
      </w:pPr>
      <w:del w:id="1259" w:author="Nicholas, Nick" w:date="2013-02-26T14:48:00Z">
        <w:r w:rsidRPr="001C3B72" w:rsidDel="00B65F53">
          <w:rPr>
            <w:rFonts w:ascii="Courier" w:eastAsiaTheme="minorHAnsi" w:hAnsi="Courier" w:cs="Courier"/>
            <w:color w:val="000000"/>
            <w:shd w:val="clear" w:color="auto" w:fill="EFEFF5"/>
          </w:rPr>
          <w:delText xml:space="preserve">     &lt;asn:indexingStatus rdf:resource="http://purl.org/ASN/scheme/ASNIndexingStatus/Yes" /&gt; </w:delText>
        </w:r>
      </w:del>
    </w:p>
    <w:p w14:paraId="53262C0F" w14:textId="77777777" w:rsidR="00A6557A" w:rsidRPr="001C3B72"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60" w:author="Nicholas, Nick" w:date="2013-02-26T14:48:00Z"/>
          <w:rFonts w:ascii="Courier" w:eastAsiaTheme="minorHAnsi" w:hAnsi="Courier" w:cs="Courier"/>
          <w:color w:val="000000"/>
          <w:shd w:val="clear" w:color="auto" w:fill="EFEFF5"/>
        </w:rPr>
      </w:pPr>
      <w:del w:id="1261" w:author="Nicholas, Nick" w:date="2013-02-26T14:48:00Z">
        <w:r w:rsidRPr="001C3B72" w:rsidDel="00B65F53">
          <w:rPr>
            <w:rFonts w:ascii="Courier" w:eastAsiaTheme="minorHAnsi" w:hAnsi="Courier" w:cs="Courier"/>
            <w:color w:val="000000"/>
            <w:shd w:val="clear" w:color="auto" w:fill="EFEFF5"/>
          </w:rPr>
          <w:delText xml:space="preserve">     </w:delText>
        </w:r>
        <w:r w:rsidRPr="001C3B72" w:rsidDel="00B65F53">
          <w:rPr>
            <w:rFonts w:eastAsiaTheme="minorHAnsi"/>
            <w:i/>
          </w:rPr>
          <w:delText>&lt;!-- Only index actual objectives --</w:delText>
        </w:r>
        <w:r w:rsidRPr="001C3B72" w:rsidDel="00B65F53">
          <w:rPr>
            <w:rFonts w:ascii="Courier" w:eastAsiaTheme="minorHAnsi" w:hAnsi="Courier" w:cs="Courier"/>
            <w:color w:val="000000"/>
            <w:shd w:val="clear" w:color="auto" w:fill="EFEFF5"/>
          </w:rPr>
          <w:delText xml:space="preserve">&gt; </w:delText>
        </w:r>
      </w:del>
    </w:p>
    <w:p w14:paraId="7A751ECD" w14:textId="77777777" w:rsidR="00A6557A" w:rsidRPr="001C3B72"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62" w:author="Nicholas, Nick" w:date="2013-02-26T14:48:00Z"/>
          <w:rFonts w:ascii="Courier" w:eastAsiaTheme="minorHAnsi" w:hAnsi="Courier" w:cs="Courier"/>
          <w:color w:val="000000"/>
          <w:shd w:val="clear" w:color="auto" w:fill="EFEFF5"/>
        </w:rPr>
      </w:pPr>
      <w:del w:id="1263" w:author="Nicholas, Nick" w:date="2013-02-26T14:48:00Z">
        <w:r w:rsidRPr="001C3B72" w:rsidDel="00B65F53">
          <w:rPr>
            <w:rFonts w:ascii="Courier" w:eastAsiaTheme="minorHAnsi" w:hAnsi="Courier" w:cs="Courier"/>
            <w:color w:val="000000"/>
            <w:shd w:val="clear" w:color="auto" w:fill="EFEFF5"/>
          </w:rPr>
          <w:delText xml:space="preserve">     &lt;asn:statementLabel xml:lang="en</w:delText>
        </w:r>
        <w:r w:rsidR="00A9503D" w:rsidRPr="001C3B72" w:rsidDel="00B65F53">
          <w:rPr>
            <w:rFonts w:ascii="Courier" w:eastAsiaTheme="minorHAnsi" w:hAnsi="Courier" w:cs="Courier"/>
            <w:color w:val="000000"/>
            <w:shd w:val="clear" w:color="auto" w:fill="EFEFF5"/>
          </w:rPr>
          <w:delText>-AU</w:delText>
        </w:r>
        <w:r w:rsidRPr="001C3B72" w:rsidDel="00B65F53">
          <w:rPr>
            <w:rFonts w:ascii="Courier" w:eastAsiaTheme="minorHAnsi" w:hAnsi="Courier" w:cs="Courier"/>
            <w:color w:val="000000"/>
            <w:shd w:val="clear" w:color="auto" w:fill="EFEFF5"/>
          </w:rPr>
          <w:delText xml:space="preserve">"&gt;AchievementStandard &lt;/asn:statementLabel&gt; </w:delText>
        </w:r>
      </w:del>
    </w:p>
    <w:p w14:paraId="7A2B9921" w14:textId="77777777" w:rsidR="00A6557A" w:rsidRPr="0023234D"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64" w:author="Nicholas, Nick" w:date="2013-02-26T14:48:00Z"/>
          <w:rFonts w:ascii="Courier" w:eastAsiaTheme="minorHAnsi" w:hAnsi="Courier" w:cs="Courier"/>
          <w:color w:val="000000"/>
          <w:highlight w:val="yellow"/>
          <w:shd w:val="clear" w:color="auto" w:fill="EFEFF5"/>
        </w:rPr>
      </w:pPr>
      <w:del w:id="1265" w:author="Nicholas, Nick" w:date="2013-02-26T14:48:00Z">
        <w:r w:rsidRPr="0023234D" w:rsidDel="00B65F53">
          <w:rPr>
            <w:rFonts w:ascii="Courier" w:eastAsiaTheme="minorHAnsi" w:hAnsi="Courier" w:cs="Courier"/>
            <w:color w:val="000000"/>
            <w:highlight w:val="yellow"/>
            <w:shd w:val="clear" w:color="auto" w:fill="EFEFF5"/>
          </w:rPr>
          <w:delText xml:space="preserve">  </w:delText>
        </w:r>
      </w:del>
    </w:p>
    <w:p w14:paraId="759E6E29" w14:textId="77777777" w:rsidR="00A6557A" w:rsidRPr="001C3B72"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66" w:author="Nicholas, Nick" w:date="2013-02-26T14:48:00Z"/>
          <w:rFonts w:ascii="Courier" w:eastAsiaTheme="minorHAnsi" w:hAnsi="Courier" w:cs="Courier"/>
          <w:color w:val="000000"/>
          <w:shd w:val="clear" w:color="auto" w:fill="EFEFF5"/>
        </w:rPr>
      </w:pPr>
      <w:del w:id="1267" w:author="Nicholas, Nick" w:date="2013-02-26T14:48:00Z">
        <w:r w:rsidRPr="001C3B72" w:rsidDel="00B65F53">
          <w:rPr>
            <w:rFonts w:ascii="Courier" w:eastAsiaTheme="minorHAnsi" w:hAnsi="Courier" w:cs="Courier"/>
            <w:color w:val="000000"/>
            <w:shd w:val="clear" w:color="auto" w:fill="EFEFF5"/>
          </w:rPr>
          <w:delText xml:space="preserve">     &lt;dc:description&gt;</w:delText>
        </w:r>
        <w:r w:rsidRPr="001C3B72" w:rsidDel="00B65F53">
          <w:rPr>
            <w:rFonts w:eastAsiaTheme="minorHAnsi"/>
            <w:i/>
          </w:rPr>
          <w:delText>TEXT(Achievement</w:delText>
        </w:r>
        <w:r w:rsidR="00C36652" w:rsidRPr="001C3B72" w:rsidDel="00B65F53">
          <w:rPr>
            <w:rFonts w:eastAsiaTheme="minorHAnsi"/>
            <w:i/>
          </w:rPr>
          <w:delText xml:space="preserve"> </w:delText>
        </w:r>
        <w:r w:rsidRPr="001C3B72" w:rsidDel="00B65F53">
          <w:rPr>
            <w:rFonts w:eastAsiaTheme="minorHAnsi"/>
            <w:i/>
          </w:rPr>
          <w:delText>Standard</w:delText>
        </w:r>
        <w:r w:rsidR="00C36652" w:rsidRPr="001C3B72" w:rsidDel="00B65F53">
          <w:rPr>
            <w:rFonts w:eastAsiaTheme="minorHAnsi"/>
            <w:i/>
          </w:rPr>
          <w:delText xml:space="preserve"> </w:delText>
        </w:r>
        <w:r w:rsidRPr="001C3B72" w:rsidDel="00B65F53">
          <w:rPr>
            <w:rFonts w:eastAsiaTheme="minorHAnsi"/>
            <w:i/>
          </w:rPr>
          <w:delText>text)</w:delText>
        </w:r>
        <w:r w:rsidRPr="001C3B72" w:rsidDel="00B65F53">
          <w:rPr>
            <w:rFonts w:ascii="Courier" w:eastAsiaTheme="minorHAnsi" w:hAnsi="Courier" w:cs="Courier"/>
            <w:color w:val="000000"/>
            <w:shd w:val="clear" w:color="auto" w:fill="EFEFF5"/>
          </w:rPr>
          <w:delText xml:space="preserve">&lt;/dc:description&gt; </w:delText>
        </w:r>
      </w:del>
    </w:p>
    <w:p w14:paraId="59F51FBE" w14:textId="77777777" w:rsidR="001C3B72" w:rsidRPr="00DB190B" w:rsidDel="00B65F53" w:rsidRDefault="001C3B72" w:rsidP="001C3B7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rPr>
          <w:del w:id="1268" w:author="Nicholas, Nick" w:date="2013-02-26T14:48:00Z"/>
          <w:rFonts w:ascii="Courier" w:eastAsiaTheme="minorHAnsi" w:hAnsi="Courier" w:cs="Courier"/>
          <w:shd w:val="clear" w:color="auto" w:fill="FFFFFF"/>
        </w:rPr>
      </w:pPr>
      <w:del w:id="1269" w:author="Nicholas, Nick" w:date="2013-02-26T14:48:00Z">
        <w:r w:rsidRPr="00DB190B" w:rsidDel="00B65F53">
          <w:rPr>
            <w:rFonts w:ascii="Courier" w:eastAsiaTheme="minorHAnsi" w:hAnsi="Courier" w:cs="Courier"/>
            <w:shd w:val="clear" w:color="auto" w:fill="FFFFFF"/>
          </w:rPr>
          <w:delText xml:space="preserve">     &lt;dc:subject rdf:resource="</w:delText>
        </w:r>
        <w:r w:rsidRPr="00DB190B" w:rsidDel="00B65F53">
          <w:rPr>
            <w:rFonts w:eastAsiaTheme="minorHAnsi"/>
            <w:i/>
          </w:rPr>
          <w:delText>URI(learning area, out of http://vocabulary.curriculum.edu.au/AUScurriculumStrand)</w:delText>
        </w:r>
        <w:r w:rsidRPr="00DB190B" w:rsidDel="00B65F53">
          <w:rPr>
            <w:rFonts w:ascii="Courier" w:eastAsiaTheme="minorHAnsi" w:hAnsi="Courier" w:cs="Courier"/>
            <w:shd w:val="clear" w:color="auto" w:fill="FFFFFF"/>
          </w:rPr>
          <w:delText xml:space="preserve">"/&gt; </w:delText>
        </w:r>
      </w:del>
    </w:p>
    <w:p w14:paraId="2BCF97D0" w14:textId="77777777" w:rsidR="00A6557A" w:rsidRPr="0023234D"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70" w:author="Nicholas, Nick" w:date="2013-02-26T14:48:00Z"/>
          <w:rFonts w:ascii="Courier" w:eastAsiaTheme="minorHAnsi" w:hAnsi="Courier" w:cs="Courier"/>
          <w:color w:val="000000"/>
          <w:highlight w:val="yellow"/>
          <w:shd w:val="clear" w:color="auto" w:fill="EFEFF5"/>
        </w:rPr>
      </w:pPr>
      <w:del w:id="1271" w:author="Nicholas, Nick" w:date="2013-02-26T14:48:00Z">
        <w:r w:rsidRPr="0023234D" w:rsidDel="00B65F53">
          <w:rPr>
            <w:rFonts w:ascii="Courier" w:eastAsiaTheme="minorHAnsi" w:hAnsi="Courier" w:cs="Courier"/>
            <w:color w:val="000000"/>
            <w:highlight w:val="yellow"/>
            <w:shd w:val="clear" w:color="auto" w:fill="EFEFF5"/>
          </w:rPr>
          <w:delText xml:space="preserve"> </w:delText>
        </w:r>
      </w:del>
    </w:p>
    <w:p w14:paraId="55FFCD98" w14:textId="77777777" w:rsidR="00A6557A" w:rsidRPr="001C3B72"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72" w:author="Nicholas, Nick" w:date="2013-02-26T14:48:00Z"/>
          <w:rFonts w:ascii="Courier" w:eastAsiaTheme="minorHAnsi" w:hAnsi="Courier" w:cs="Courier"/>
          <w:color w:val="000000"/>
          <w:shd w:val="clear" w:color="auto" w:fill="EFEFF5"/>
        </w:rPr>
      </w:pPr>
      <w:del w:id="1273" w:author="Nicholas, Nick" w:date="2013-02-26T14:48:00Z">
        <w:r w:rsidRPr="001C3B72" w:rsidDel="00B65F53">
          <w:rPr>
            <w:rFonts w:ascii="Courier" w:eastAsiaTheme="minorHAnsi" w:hAnsi="Courier" w:cs="Courier"/>
            <w:color w:val="000000"/>
            <w:shd w:val="clear" w:color="auto" w:fill="EFEFF5"/>
          </w:rPr>
          <w:delText xml:space="preserve">     &lt;dc:rights&gt;</w:delText>
        </w:r>
        <w:r w:rsidRPr="001C3B72" w:rsidDel="00B65F53">
          <w:rPr>
            <w:rFonts w:eastAsiaTheme="minorHAnsi"/>
            <w:i/>
          </w:rPr>
          <w:delText>TEXT(rights if any)</w:delText>
        </w:r>
        <w:r w:rsidRPr="001C3B72" w:rsidDel="00B65F53">
          <w:rPr>
            <w:rFonts w:ascii="Courier" w:eastAsiaTheme="minorHAnsi" w:hAnsi="Courier" w:cs="Courier"/>
            <w:color w:val="000000"/>
            <w:shd w:val="clear" w:color="auto" w:fill="EFEFF5"/>
          </w:rPr>
          <w:delText xml:space="preserve">&lt;/dc:rights&gt; </w:delText>
        </w:r>
      </w:del>
    </w:p>
    <w:p w14:paraId="517F218D" w14:textId="77777777" w:rsidR="00A6557A" w:rsidRPr="001C3B72"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74" w:author="Nicholas, Nick" w:date="2013-02-26T14:48:00Z"/>
          <w:rFonts w:ascii="Courier" w:eastAsiaTheme="minorHAnsi" w:hAnsi="Courier" w:cs="Courier"/>
          <w:color w:val="000000"/>
          <w:shd w:val="clear" w:color="auto" w:fill="EFEFF5"/>
        </w:rPr>
      </w:pPr>
      <w:del w:id="1275" w:author="Nicholas, Nick" w:date="2013-02-26T14:48:00Z">
        <w:r w:rsidRPr="001C3B72" w:rsidDel="00B65F53">
          <w:rPr>
            <w:rFonts w:ascii="Courier" w:eastAsiaTheme="minorHAnsi" w:hAnsi="Courier" w:cs="Courier"/>
            <w:color w:val="000000"/>
            <w:shd w:val="clear" w:color="auto" w:fill="EFEFF5"/>
          </w:rPr>
          <w:delText xml:space="preserve">     &lt;dc:rightsHolder rdf:resource="http://www.acara.edu.au"/&gt; </w:delText>
        </w:r>
      </w:del>
    </w:p>
    <w:p w14:paraId="1536F631" w14:textId="77777777" w:rsidR="00A6557A" w:rsidRPr="0023234D"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76" w:author="Nicholas, Nick" w:date="2013-02-26T14:48:00Z"/>
          <w:rFonts w:ascii="Courier" w:eastAsiaTheme="minorHAnsi" w:hAnsi="Courier" w:cs="Courier"/>
          <w:color w:val="000000"/>
          <w:highlight w:val="yellow"/>
          <w:shd w:val="clear" w:color="auto" w:fill="EFEFF5"/>
        </w:rPr>
      </w:pPr>
      <w:del w:id="1277" w:author="Nicholas, Nick" w:date="2013-02-26T14:48:00Z">
        <w:r w:rsidRPr="0023234D" w:rsidDel="00B65F53">
          <w:rPr>
            <w:rFonts w:ascii="Courier" w:eastAsiaTheme="minorHAnsi" w:hAnsi="Courier" w:cs="Courier"/>
            <w:color w:val="000000"/>
            <w:highlight w:val="yellow"/>
            <w:shd w:val="clear" w:color="auto" w:fill="EFEFF5"/>
          </w:rPr>
          <w:delText xml:space="preserve"> </w:delText>
        </w:r>
      </w:del>
    </w:p>
    <w:p w14:paraId="788F72B7" w14:textId="77777777" w:rsidR="00A6557A" w:rsidRPr="001C3B72"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78" w:author="Nicholas, Nick" w:date="2013-02-26T14:48:00Z"/>
          <w:rFonts w:ascii="Courier" w:eastAsiaTheme="minorHAnsi" w:hAnsi="Courier" w:cs="Courier"/>
          <w:color w:val="000000"/>
          <w:shd w:val="clear" w:color="auto" w:fill="EFEFF5"/>
        </w:rPr>
      </w:pPr>
      <w:del w:id="1279" w:author="Nicholas, Nick" w:date="2013-02-26T14:48:00Z">
        <w:r w:rsidRPr="001C3B72" w:rsidDel="00B65F53">
          <w:rPr>
            <w:rFonts w:ascii="Courier" w:eastAsiaTheme="minorHAnsi" w:hAnsi="Courier" w:cs="Courier"/>
            <w:color w:val="000000"/>
            <w:shd w:val="clear" w:color="auto" w:fill="EFEFF5"/>
          </w:rPr>
          <w:delText xml:space="preserve">     &lt;dc:educationLevel rdf:resource="</w:delText>
        </w:r>
        <w:r w:rsidR="000A5144" w:rsidRPr="001C3B72" w:rsidDel="00B65F53">
          <w:rPr>
            <w:rFonts w:eastAsiaTheme="minorHAnsi"/>
            <w:i/>
          </w:rPr>
          <w:delText>URI</w:delText>
        </w:r>
        <w:r w:rsidRPr="001C3B72" w:rsidDel="00B65F53">
          <w:rPr>
            <w:rFonts w:eastAsiaTheme="minorHAnsi"/>
            <w:i/>
          </w:rPr>
          <w:delText>(year level out of http://vocabulary.curriculum.edu.au/AUSschoolYearLevel)</w:delText>
        </w:r>
        <w:r w:rsidRPr="001C3B72" w:rsidDel="00B65F53">
          <w:rPr>
            <w:rFonts w:ascii="Courier" w:eastAsiaTheme="minorHAnsi" w:hAnsi="Courier" w:cs="Courier"/>
            <w:color w:val="000000"/>
            <w:shd w:val="clear" w:color="auto" w:fill="EFEFF5"/>
          </w:rPr>
          <w:delText xml:space="preserve">"/&gt; </w:delText>
        </w:r>
      </w:del>
    </w:p>
    <w:p w14:paraId="3230CA2C" w14:textId="77777777" w:rsidR="00A6557A" w:rsidRPr="0023234D"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80" w:author="Nicholas, Nick" w:date="2013-02-26T14:48:00Z"/>
          <w:rFonts w:ascii="Courier" w:eastAsiaTheme="minorHAnsi" w:hAnsi="Courier" w:cs="Courier"/>
          <w:color w:val="000000"/>
          <w:highlight w:val="yellow"/>
          <w:shd w:val="clear" w:color="auto" w:fill="EFEFF5"/>
        </w:rPr>
      </w:pPr>
      <w:del w:id="1281" w:author="Nicholas, Nick" w:date="2013-02-26T14:48:00Z">
        <w:r w:rsidRPr="0023234D" w:rsidDel="00B65F53">
          <w:rPr>
            <w:rFonts w:ascii="Courier" w:eastAsiaTheme="minorHAnsi" w:hAnsi="Courier" w:cs="Courier"/>
            <w:color w:val="000000"/>
            <w:highlight w:val="yellow"/>
            <w:shd w:val="clear" w:color="auto" w:fill="EFEFF5"/>
          </w:rPr>
          <w:delText xml:space="preserve"> </w:delText>
        </w:r>
      </w:del>
    </w:p>
    <w:p w14:paraId="14C8BED9" w14:textId="77777777" w:rsidR="00A6557A" w:rsidRPr="001C3B72"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82" w:author="Nicholas, Nick" w:date="2013-02-26T14:48:00Z"/>
          <w:rFonts w:ascii="Courier" w:eastAsiaTheme="minorHAnsi" w:hAnsi="Courier" w:cs="Courier"/>
          <w:color w:val="000000"/>
          <w:shd w:val="clear" w:color="auto" w:fill="EFEFF5"/>
        </w:rPr>
      </w:pPr>
      <w:del w:id="1283" w:author="Nicholas, Nick" w:date="2013-02-26T14:48:00Z">
        <w:r w:rsidRPr="001C3B72" w:rsidDel="00B65F53">
          <w:rPr>
            <w:rFonts w:ascii="Courier" w:eastAsiaTheme="minorHAnsi" w:hAnsi="Courier" w:cs="Courier"/>
            <w:color w:val="000000"/>
            <w:shd w:val="clear" w:color="auto" w:fill="EFEFF5"/>
          </w:rPr>
          <w:delText xml:space="preserve">     &lt;</w:delText>
        </w:r>
        <w:r w:rsidR="000A5144" w:rsidRPr="001C3B72" w:rsidDel="00B65F53">
          <w:rPr>
            <w:rFonts w:ascii="Courier" w:eastAsiaTheme="minorHAnsi" w:hAnsi="Courier" w:cs="Courier"/>
            <w:color w:val="000000"/>
            <w:shd w:val="clear" w:color="auto" w:fill="EFEFF5"/>
          </w:rPr>
          <w:delText>gemq:isChildOf</w:delText>
        </w:r>
        <w:r w:rsidRPr="001C3B72" w:rsidDel="00B65F53">
          <w:rPr>
            <w:rFonts w:ascii="Courier" w:eastAsiaTheme="minorHAnsi" w:hAnsi="Courier" w:cs="Courier"/>
            <w:color w:val="000000"/>
            <w:shd w:val="clear" w:color="auto" w:fill="EFEFF5"/>
          </w:rPr>
          <w:delText xml:space="preserve"> rdf:resource="</w:delText>
        </w:r>
        <w:r w:rsidR="000A5144" w:rsidRPr="001C3B72" w:rsidDel="00B65F53">
          <w:rPr>
            <w:rFonts w:eastAsiaTheme="minorHAnsi"/>
            <w:i/>
          </w:rPr>
          <w:delText>URI</w:delText>
        </w:r>
        <w:r w:rsidRPr="001C3B72" w:rsidDel="00B65F53">
          <w:rPr>
            <w:rFonts w:eastAsiaTheme="minorHAnsi"/>
            <w:i/>
          </w:rPr>
          <w:delText>(</w:delText>
        </w:r>
        <w:r w:rsidR="000A5144" w:rsidRPr="001C3B72" w:rsidDel="00B65F53">
          <w:rPr>
            <w:rFonts w:eastAsiaTheme="minorHAnsi"/>
            <w:i/>
          </w:rPr>
          <w:delText>Statement</w:delText>
        </w:r>
        <w:r w:rsidRPr="001C3B72" w:rsidDel="00B65F53">
          <w:rPr>
            <w:rFonts w:eastAsiaTheme="minorHAnsi"/>
            <w:i/>
          </w:rPr>
          <w:delText>)</w:delText>
        </w:r>
        <w:r w:rsidRPr="001C3B72" w:rsidDel="00B65F53">
          <w:rPr>
            <w:rFonts w:ascii="Courier" w:eastAsiaTheme="minorHAnsi" w:hAnsi="Courier" w:cs="Courier"/>
            <w:color w:val="000000"/>
            <w:shd w:val="clear" w:color="auto" w:fill="EFEFF5"/>
          </w:rPr>
          <w:delText xml:space="preserve">"/&gt; </w:delText>
        </w:r>
      </w:del>
    </w:p>
    <w:p w14:paraId="744E3B88" w14:textId="77777777" w:rsidR="00C36652" w:rsidRPr="001C3B72" w:rsidDel="00B65F53" w:rsidRDefault="00C36652" w:rsidP="00C36652">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84" w:author="Nicholas, Nick" w:date="2013-02-26T14:48:00Z"/>
          <w:rFonts w:ascii="Courier" w:eastAsiaTheme="minorHAnsi" w:hAnsi="Courier" w:cs="Courier"/>
          <w:shd w:val="clear" w:color="auto" w:fill="FFFFFF"/>
        </w:rPr>
      </w:pPr>
      <w:del w:id="1285" w:author="Nicholas, Nick" w:date="2013-02-26T14:48:00Z">
        <w:r w:rsidRPr="001C3B72" w:rsidDel="00B65F53">
          <w:rPr>
            <w:rFonts w:ascii="Courier" w:eastAsiaTheme="minorHAnsi" w:hAnsi="Courier" w:cs="Courier"/>
            <w:color w:val="000000"/>
            <w:shd w:val="clear" w:color="auto" w:fill="FFFFFF"/>
          </w:rPr>
          <w:delText xml:space="preserve">     </w:delText>
        </w:r>
        <w:r w:rsidRPr="001C3B72" w:rsidDel="00B65F53">
          <w:rPr>
            <w:rFonts w:eastAsiaTheme="minorHAnsi"/>
            <w:i/>
          </w:rPr>
          <w:delText>&lt;!-- ordering is significant in JSON (Manifest) --&gt;</w:delText>
        </w:r>
      </w:del>
    </w:p>
    <w:p w14:paraId="784ED327" w14:textId="77777777" w:rsidR="00A6557A" w:rsidRPr="008551B9"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86" w:author="Nicholas, Nick" w:date="2013-02-26T14:48:00Z"/>
          <w:rFonts w:ascii="Courier" w:eastAsiaTheme="minorHAnsi" w:hAnsi="Courier" w:cs="Courier"/>
          <w:color w:val="000000"/>
          <w:shd w:val="clear" w:color="auto" w:fill="EFEFF5"/>
        </w:rPr>
      </w:pPr>
      <w:del w:id="1287" w:author="Nicholas, Nick" w:date="2013-02-26T14:48:00Z">
        <w:r w:rsidRPr="008551B9" w:rsidDel="00B65F53">
          <w:rPr>
            <w:rFonts w:ascii="Courier" w:eastAsiaTheme="minorHAnsi" w:hAnsi="Courier" w:cs="Courier"/>
            <w:color w:val="000000"/>
            <w:shd w:val="clear" w:color="auto" w:fill="EFEFF5"/>
          </w:rPr>
          <w:delText xml:space="preserve">     &lt;gemq:hasChild rdf:resource="</w:delText>
        </w:r>
        <w:r w:rsidR="000A5144" w:rsidRPr="008551B9" w:rsidDel="00B65F53">
          <w:rPr>
            <w:rFonts w:eastAsiaTheme="minorHAnsi"/>
            <w:i/>
          </w:rPr>
          <w:delText>URI</w:delText>
        </w:r>
        <w:r w:rsidRPr="008551B9" w:rsidDel="00B65F53">
          <w:rPr>
            <w:rFonts w:eastAsiaTheme="minorHAnsi"/>
            <w:i/>
          </w:rPr>
          <w:delText>(WorkSample</w:delText>
        </w:r>
        <w:r w:rsidR="00E3157E" w:rsidRPr="008551B9" w:rsidDel="00B65F53">
          <w:rPr>
            <w:rFonts w:eastAsiaTheme="minorHAnsi"/>
            <w:i/>
          </w:rPr>
          <w:delText xml:space="preserve"> description</w:delText>
        </w:r>
        <w:r w:rsidRPr="008551B9" w:rsidDel="00B65F53">
          <w:rPr>
            <w:rFonts w:eastAsiaTheme="minorHAnsi"/>
            <w:i/>
          </w:rPr>
          <w:delText xml:space="preserve"> 1</w:delText>
        </w:r>
        <w:r w:rsidRPr="008551B9" w:rsidDel="00B65F53">
          <w:rPr>
            <w:rFonts w:ascii="Courier" w:eastAsiaTheme="minorHAnsi" w:hAnsi="Courier" w:cs="Courier"/>
            <w:color w:val="000000"/>
            <w:shd w:val="clear" w:color="auto" w:fill="EFEFF5"/>
          </w:rPr>
          <w:delText xml:space="preserve">)"/&gt; </w:delText>
        </w:r>
      </w:del>
    </w:p>
    <w:p w14:paraId="03077E07" w14:textId="77777777" w:rsidR="00A6557A" w:rsidRPr="008551B9"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88" w:author="Nicholas, Nick" w:date="2013-02-26T14:48:00Z"/>
          <w:rFonts w:ascii="Courier" w:eastAsiaTheme="minorHAnsi" w:hAnsi="Courier" w:cs="Courier"/>
          <w:color w:val="000000"/>
          <w:shd w:val="clear" w:color="auto" w:fill="EFEFF5"/>
        </w:rPr>
      </w:pPr>
      <w:del w:id="1289" w:author="Nicholas, Nick" w:date="2013-02-26T14:48:00Z">
        <w:r w:rsidRPr="008551B9" w:rsidDel="00B65F53">
          <w:rPr>
            <w:rFonts w:ascii="Courier" w:eastAsiaTheme="minorHAnsi" w:hAnsi="Courier" w:cs="Courier"/>
            <w:color w:val="000000"/>
            <w:shd w:val="clear" w:color="auto" w:fill="EFEFF5"/>
          </w:rPr>
          <w:delText xml:space="preserve">          ... </w:delText>
        </w:r>
      </w:del>
    </w:p>
    <w:p w14:paraId="517A7396" w14:textId="77777777" w:rsidR="00A6557A" w:rsidRPr="008551B9"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90" w:author="Nicholas, Nick" w:date="2013-02-26T14:48:00Z"/>
          <w:rFonts w:ascii="Courier" w:eastAsiaTheme="minorHAnsi" w:hAnsi="Courier" w:cs="Courier"/>
          <w:color w:val="000000"/>
          <w:shd w:val="clear" w:color="auto" w:fill="EFEFF5"/>
        </w:rPr>
      </w:pPr>
      <w:del w:id="1291" w:author="Nicholas, Nick" w:date="2013-02-26T14:48:00Z">
        <w:r w:rsidRPr="008551B9" w:rsidDel="00B65F53">
          <w:rPr>
            <w:rFonts w:ascii="Courier" w:eastAsiaTheme="minorHAnsi" w:hAnsi="Courier" w:cs="Courier"/>
            <w:color w:val="000000"/>
            <w:shd w:val="clear" w:color="auto" w:fill="EFEFF5"/>
          </w:rPr>
          <w:delText xml:space="preserve">     &lt;gemq:hasChild  rdf:resource="</w:delText>
        </w:r>
        <w:r w:rsidR="000A5144" w:rsidRPr="008551B9" w:rsidDel="00B65F53">
          <w:rPr>
            <w:rFonts w:eastAsiaTheme="minorHAnsi"/>
            <w:i/>
          </w:rPr>
          <w:delText>URI</w:delText>
        </w:r>
        <w:r w:rsidRPr="008551B9" w:rsidDel="00B65F53">
          <w:rPr>
            <w:rFonts w:eastAsiaTheme="minorHAnsi"/>
            <w:i/>
          </w:rPr>
          <w:delText>(WorkSample</w:delText>
        </w:r>
        <w:r w:rsidR="00E3157E" w:rsidRPr="008551B9" w:rsidDel="00B65F53">
          <w:rPr>
            <w:rFonts w:eastAsiaTheme="minorHAnsi"/>
            <w:i/>
          </w:rPr>
          <w:delText xml:space="preserve"> description</w:delText>
        </w:r>
        <w:r w:rsidRPr="008551B9" w:rsidDel="00B65F53">
          <w:rPr>
            <w:rFonts w:eastAsiaTheme="minorHAnsi"/>
            <w:i/>
          </w:rPr>
          <w:delText xml:space="preserve"> n)</w:delText>
        </w:r>
        <w:r w:rsidRPr="008551B9" w:rsidDel="00B65F53">
          <w:rPr>
            <w:rFonts w:ascii="Courier" w:eastAsiaTheme="minorHAnsi" w:hAnsi="Courier" w:cs="Courier"/>
            <w:color w:val="000000"/>
            <w:shd w:val="clear" w:color="auto" w:fill="EFEFF5"/>
          </w:rPr>
          <w:delText xml:space="preserve">"/&gt; </w:delText>
        </w:r>
      </w:del>
    </w:p>
    <w:p w14:paraId="61B11F4E" w14:textId="77777777" w:rsidR="00A6557A" w:rsidRPr="008551B9"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92" w:author="Nicholas, Nick" w:date="2013-02-26T14:48:00Z"/>
          <w:rFonts w:ascii="Courier" w:eastAsiaTheme="minorHAnsi" w:hAnsi="Courier" w:cs="Courier"/>
          <w:color w:val="000000"/>
          <w:shd w:val="clear" w:color="auto" w:fill="EFEFF5"/>
        </w:rPr>
      </w:pPr>
      <w:del w:id="1293" w:author="Nicholas, Nick" w:date="2013-02-26T14:48:00Z">
        <w:r w:rsidRPr="008551B9" w:rsidDel="00B65F53">
          <w:rPr>
            <w:rFonts w:ascii="Courier" w:eastAsiaTheme="minorHAnsi" w:hAnsi="Courier" w:cs="Courier"/>
            <w:color w:val="000000"/>
            <w:shd w:val="clear" w:color="auto" w:fill="EFEFF5"/>
          </w:rPr>
          <w:delText xml:space="preserve">     &lt;dc:relation rdf:resource="</w:delText>
        </w:r>
        <w:r w:rsidR="000A5144" w:rsidRPr="008551B9" w:rsidDel="00B65F53">
          <w:rPr>
            <w:rFonts w:eastAsiaTheme="minorHAnsi"/>
            <w:i/>
          </w:rPr>
          <w:delText>URI</w:delText>
        </w:r>
        <w:r w:rsidRPr="008551B9" w:rsidDel="00B65F53">
          <w:rPr>
            <w:rFonts w:eastAsiaTheme="minorHAnsi"/>
            <w:i/>
          </w:rPr>
          <w:delText>(WorkSample</w:delText>
        </w:r>
        <w:r w:rsidR="000A5144" w:rsidRPr="008551B9" w:rsidDel="00B65F53">
          <w:rPr>
            <w:rFonts w:eastAsiaTheme="minorHAnsi"/>
            <w:i/>
          </w:rPr>
          <w:delText xml:space="preserve"> </w:delText>
        </w:r>
        <w:r w:rsidRPr="008551B9" w:rsidDel="00B65F53">
          <w:rPr>
            <w:rFonts w:eastAsiaTheme="minorHAnsi"/>
            <w:i/>
          </w:rPr>
          <w:delText>filename 1)</w:delText>
        </w:r>
        <w:r w:rsidRPr="008551B9" w:rsidDel="00B65F53">
          <w:rPr>
            <w:rFonts w:ascii="Courier" w:eastAsiaTheme="minorHAnsi" w:hAnsi="Courier" w:cs="Courier"/>
            <w:color w:val="000000"/>
            <w:shd w:val="clear" w:color="auto" w:fill="EFEFF5"/>
          </w:rPr>
          <w:delText xml:space="preserve">"/&gt; </w:delText>
        </w:r>
      </w:del>
    </w:p>
    <w:p w14:paraId="630ACDB3" w14:textId="77777777" w:rsidR="00A6557A" w:rsidRPr="008551B9"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94" w:author="Nicholas, Nick" w:date="2013-02-26T14:48:00Z"/>
          <w:rFonts w:ascii="Courier" w:eastAsiaTheme="minorHAnsi" w:hAnsi="Courier" w:cs="Courier"/>
          <w:color w:val="000000"/>
          <w:shd w:val="clear" w:color="auto" w:fill="EFEFF5"/>
        </w:rPr>
      </w:pPr>
      <w:del w:id="1295" w:author="Nicholas, Nick" w:date="2013-02-26T14:48:00Z">
        <w:r w:rsidRPr="008551B9" w:rsidDel="00B65F53">
          <w:rPr>
            <w:rFonts w:ascii="Courier" w:eastAsiaTheme="minorHAnsi" w:hAnsi="Courier" w:cs="Courier"/>
            <w:color w:val="000000"/>
            <w:shd w:val="clear" w:color="auto" w:fill="EFEFF5"/>
          </w:rPr>
          <w:delText xml:space="preserve">         ... </w:delText>
        </w:r>
      </w:del>
    </w:p>
    <w:p w14:paraId="3082281E" w14:textId="77777777" w:rsidR="00A6557A" w:rsidRPr="00A6557A"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96" w:author="Nicholas, Nick" w:date="2013-02-26T14:48:00Z"/>
          <w:rFonts w:ascii="Courier" w:eastAsiaTheme="minorHAnsi" w:hAnsi="Courier" w:cs="Courier"/>
          <w:color w:val="000000"/>
          <w:shd w:val="clear" w:color="auto" w:fill="EFEFF5"/>
        </w:rPr>
      </w:pPr>
      <w:del w:id="1297" w:author="Nicholas, Nick" w:date="2013-02-26T14:48:00Z">
        <w:r w:rsidRPr="008551B9" w:rsidDel="00B65F53">
          <w:rPr>
            <w:rFonts w:ascii="Courier" w:eastAsiaTheme="minorHAnsi" w:hAnsi="Courier" w:cs="Courier"/>
            <w:color w:val="000000"/>
            <w:shd w:val="clear" w:color="auto" w:fill="EFEFF5"/>
          </w:rPr>
          <w:delText xml:space="preserve">     &lt;dc:relation rdf:resource="</w:delText>
        </w:r>
        <w:r w:rsidR="000A5144" w:rsidRPr="008551B9" w:rsidDel="00B65F53">
          <w:rPr>
            <w:rFonts w:eastAsiaTheme="minorHAnsi"/>
            <w:i/>
          </w:rPr>
          <w:delText>URI</w:delText>
        </w:r>
        <w:r w:rsidRPr="008551B9" w:rsidDel="00B65F53">
          <w:rPr>
            <w:rFonts w:eastAsiaTheme="minorHAnsi"/>
            <w:i/>
          </w:rPr>
          <w:delText>(WorkSample</w:delText>
        </w:r>
        <w:r w:rsidR="000A5144" w:rsidRPr="008551B9" w:rsidDel="00B65F53">
          <w:rPr>
            <w:rFonts w:eastAsiaTheme="minorHAnsi"/>
            <w:i/>
          </w:rPr>
          <w:delText xml:space="preserve"> </w:delText>
        </w:r>
        <w:r w:rsidRPr="008551B9" w:rsidDel="00B65F53">
          <w:rPr>
            <w:rFonts w:eastAsiaTheme="minorHAnsi"/>
            <w:i/>
          </w:rPr>
          <w:delText>filename n)</w:delText>
        </w:r>
        <w:r w:rsidRPr="008551B9" w:rsidDel="00B65F53">
          <w:rPr>
            <w:rFonts w:ascii="Courier" w:eastAsiaTheme="minorHAnsi" w:hAnsi="Courier" w:cs="Courier"/>
            <w:color w:val="000000"/>
            <w:shd w:val="clear" w:color="auto" w:fill="EFEFF5"/>
          </w:rPr>
          <w:delText>"/&gt;</w:delText>
        </w:r>
        <w:r w:rsidRPr="00A6557A" w:rsidDel="00B65F53">
          <w:rPr>
            <w:rFonts w:ascii="Courier" w:eastAsiaTheme="minorHAnsi" w:hAnsi="Courier" w:cs="Courier"/>
            <w:color w:val="000000"/>
            <w:shd w:val="clear" w:color="auto" w:fill="EFEFF5"/>
          </w:rPr>
          <w:delText xml:space="preserve"> </w:delText>
        </w:r>
      </w:del>
    </w:p>
    <w:p w14:paraId="0C49C372" w14:textId="77777777" w:rsidR="00A6557A" w:rsidRPr="00A6557A"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298" w:author="Nicholas, Nick" w:date="2013-02-26T14:48:00Z"/>
          <w:rFonts w:ascii="Courier" w:eastAsiaTheme="minorHAnsi" w:hAnsi="Courier" w:cs="Courier"/>
          <w:color w:val="000000"/>
          <w:shd w:val="clear" w:color="auto" w:fill="EFEFF5"/>
        </w:rPr>
      </w:pPr>
      <w:del w:id="1299" w:author="Nicholas, Nick" w:date="2013-02-26T14:48:00Z">
        <w:r w:rsidRPr="00A6557A" w:rsidDel="00B65F53">
          <w:rPr>
            <w:rFonts w:ascii="Courier" w:eastAsiaTheme="minorHAnsi" w:hAnsi="Courier" w:cs="Courier"/>
            <w:color w:val="000000"/>
            <w:shd w:val="clear" w:color="auto" w:fill="EFEFF5"/>
          </w:rPr>
          <w:delText xml:space="preserve">   &lt;/asn:Statement&gt; </w:delText>
        </w:r>
      </w:del>
    </w:p>
    <w:p w14:paraId="04DB96E7" w14:textId="77777777" w:rsidR="00A6557A" w:rsidRPr="00A6557A" w:rsidDel="00B65F53" w:rsidRDefault="00A6557A" w:rsidP="00A6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300" w:author="Nicholas, Nick" w:date="2013-02-26T14:48:00Z"/>
          <w:rFonts w:ascii="Courier" w:eastAsiaTheme="minorHAnsi" w:hAnsi="Courier" w:cs="Courier"/>
          <w:color w:val="000000"/>
          <w:shd w:val="clear" w:color="auto" w:fill="EFEFF5"/>
        </w:rPr>
      </w:pPr>
      <w:del w:id="1301" w:author="Nicholas, Nick" w:date="2013-02-26T14:48:00Z">
        <w:r w:rsidRPr="00A6557A" w:rsidDel="00B65F53">
          <w:rPr>
            <w:rFonts w:ascii="Courier" w:eastAsiaTheme="minorHAnsi" w:hAnsi="Courier" w:cs="Courier"/>
            <w:color w:val="000000"/>
            <w:shd w:val="clear" w:color="auto" w:fill="EFEFF5"/>
          </w:rPr>
          <w:delText>&lt;/rdf:RDF&gt;</w:delText>
        </w:r>
      </w:del>
    </w:p>
    <w:p w14:paraId="7738CF04" w14:textId="77777777" w:rsidR="00E326E5" w:rsidDel="00B65F53" w:rsidRDefault="00E71DE8" w:rsidP="00E326E5">
      <w:pPr>
        <w:pStyle w:val="Heading2"/>
        <w:rPr>
          <w:del w:id="1302" w:author="Nicholas, Nick" w:date="2013-02-26T14:48:00Z"/>
          <w:rFonts w:eastAsiaTheme="minorHAnsi"/>
          <w:shd w:val="clear" w:color="auto" w:fill="FFFFFF"/>
        </w:rPr>
      </w:pPr>
      <w:bookmarkStart w:id="1303" w:name="_Toc326243147"/>
      <w:del w:id="1304" w:author="Nicholas, Nick" w:date="2013-02-26T14:48:00Z">
        <w:r w:rsidDel="00B65F53">
          <w:rPr>
            <w:rFonts w:eastAsiaTheme="minorHAnsi"/>
            <w:shd w:val="clear" w:color="auto" w:fill="FFFFFF"/>
          </w:rPr>
          <w:delText xml:space="preserve">(Proposed) </w:delText>
        </w:r>
        <w:r w:rsidR="00E326E5" w:rsidDel="00B65F53">
          <w:rPr>
            <w:rFonts w:eastAsiaTheme="minorHAnsi"/>
            <w:shd w:val="clear" w:color="auto" w:fill="FFFFFF"/>
          </w:rPr>
          <w:delText>Work Sample</w:delText>
        </w:r>
        <w:bookmarkEnd w:id="1303"/>
        <w:r w:rsidDel="00B65F53">
          <w:rPr>
            <w:rFonts w:eastAsiaTheme="minorHAnsi"/>
            <w:shd w:val="clear" w:color="auto" w:fill="FFFFFF"/>
          </w:rPr>
          <w:delText xml:space="preserve"> Metadata</w:delText>
        </w:r>
      </w:del>
    </w:p>
    <w:p w14:paraId="596AC802" w14:textId="77777777" w:rsidR="008551B9" w:rsidDel="00B65F53" w:rsidRDefault="00E3157E" w:rsidP="00E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305" w:author="Nicholas, Nick" w:date="2013-02-26T14:48:00Z"/>
          <w:rFonts w:eastAsiaTheme="minorHAnsi"/>
        </w:rPr>
      </w:pPr>
      <w:del w:id="1306" w:author="Nicholas, Nick" w:date="2013-02-26T14:48:00Z">
        <w:r w:rsidDel="00B65F53">
          <w:rPr>
            <w:rFonts w:eastAsiaTheme="minorHAnsi"/>
          </w:rPr>
          <w:delText>The work sample is strictly speaking extraneous to the hierarchy of curriculum statements which forms a curriculum document, and is not encompassed by the ASN-AP profile.</w:delText>
        </w:r>
        <w:r w:rsidR="008F55B4" w:rsidDel="00B65F53">
          <w:rPr>
            <w:rFonts w:eastAsiaTheme="minorHAnsi"/>
          </w:rPr>
          <w:delText xml:space="preserve"> Work samples are in fact hosted external to the Australian Curriculum site, on ACARA’s website proper (http://www.acara.edu.au).</w:delText>
        </w:r>
        <w:r w:rsidDel="00B65F53">
          <w:rPr>
            <w:rFonts w:eastAsiaTheme="minorHAnsi"/>
          </w:rPr>
          <w:delText xml:space="preserve"> Work samples are identified by URI of the resource as a dc:relation of achievement standards. </w:delText>
        </w:r>
      </w:del>
    </w:p>
    <w:p w14:paraId="7087E2CB" w14:textId="77777777" w:rsidR="00E3157E" w:rsidDel="00B65F53" w:rsidRDefault="00E3157E" w:rsidP="00E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307" w:author="Nicholas, Nick" w:date="2013-02-26T14:48:00Z"/>
          <w:rFonts w:eastAsiaTheme="minorHAnsi"/>
        </w:rPr>
      </w:pPr>
      <w:del w:id="1308" w:author="Nicholas, Nick" w:date="2013-02-26T14:48:00Z">
        <w:r w:rsidDel="00B65F53">
          <w:rPr>
            <w:rFonts w:eastAsiaTheme="minorHAnsi"/>
          </w:rPr>
          <w:delText xml:space="preserve">If metadata is required about the work samples, separate to the resource, this can be described as follows in Dublin Core </w:delText>
        </w:r>
      </w:del>
    </w:p>
    <w:p w14:paraId="28147F6E" w14:textId="77777777" w:rsidR="00E3157E" w:rsidRPr="00E3157E" w:rsidDel="00B65F53" w:rsidRDefault="00E3157E" w:rsidP="00E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309" w:author="Nicholas, Nick" w:date="2013-02-26T14:48:00Z"/>
          <w:rFonts w:eastAsiaTheme="minorHAnsi"/>
        </w:rPr>
      </w:pPr>
    </w:p>
    <w:p w14:paraId="35697834" w14:textId="77777777" w:rsidR="00E326E5" w:rsidDel="00B65F53" w:rsidRDefault="00E326E5" w:rsidP="00E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310" w:author="Nicholas, Nick" w:date="2013-02-26T14:48:00Z"/>
          <w:rFonts w:ascii="Courier" w:eastAsiaTheme="minorHAnsi" w:hAnsi="Courier" w:cs="Courier"/>
          <w:color w:val="000000"/>
          <w:shd w:val="clear" w:color="auto" w:fill="EFEFF5"/>
        </w:rPr>
      </w:pPr>
      <w:del w:id="1311" w:author="Nicholas, Nick" w:date="2013-02-26T14:48:00Z">
        <w:r w:rsidRPr="00E326E5" w:rsidDel="00B65F53">
          <w:rPr>
            <w:rFonts w:eastAsiaTheme="minorHAnsi"/>
            <w:i/>
          </w:rPr>
          <w:delText>&lt;!--- The work sample need not conform to the ASN App profile, so it is described in Dublin Core --&gt;</w:delText>
        </w:r>
        <w:r w:rsidRPr="00E326E5" w:rsidDel="00B65F53">
          <w:rPr>
            <w:rFonts w:ascii="Courier" w:eastAsiaTheme="minorHAnsi" w:hAnsi="Courier" w:cs="Courier"/>
            <w:color w:val="000000"/>
            <w:shd w:val="clear" w:color="auto" w:fill="EFEFF5"/>
          </w:rPr>
          <w:delText xml:space="preserve">  </w:delText>
        </w:r>
      </w:del>
    </w:p>
    <w:p w14:paraId="2A35232E" w14:textId="77777777" w:rsidR="00E326E5" w:rsidRPr="008551B9" w:rsidDel="00B65F53" w:rsidRDefault="00E326E5" w:rsidP="00E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312" w:author="Nicholas, Nick" w:date="2013-02-26T14:48:00Z"/>
          <w:rFonts w:ascii="Courier" w:eastAsiaTheme="minorHAnsi" w:hAnsi="Courier" w:cs="Courier"/>
          <w:color w:val="000000"/>
          <w:shd w:val="clear" w:color="auto" w:fill="EFEFF5"/>
        </w:rPr>
      </w:pPr>
      <w:del w:id="1313" w:author="Nicholas, Nick" w:date="2013-02-26T14:48:00Z">
        <w:r w:rsidRPr="008551B9" w:rsidDel="00B65F53">
          <w:rPr>
            <w:rFonts w:ascii="Courier" w:eastAsiaTheme="minorHAnsi" w:hAnsi="Courier" w:cs="Courier"/>
            <w:color w:val="000000"/>
            <w:shd w:val="clear" w:color="auto" w:fill="EFEFF5"/>
          </w:rPr>
          <w:delText xml:space="preserve">&lt;rdf:RDF xmlns:rdf="http://www.w3.org/1999/02/22-rdf-syntax-ns#"   xmlns:dc="http://purl.org/dc/elements/1.1/" xmlns:dcterms="http://purl.org/dc/terms/"&gt; </w:delText>
        </w:r>
      </w:del>
    </w:p>
    <w:p w14:paraId="53936FB4" w14:textId="77777777" w:rsidR="00E326E5" w:rsidRPr="008551B9" w:rsidDel="00B65F53" w:rsidRDefault="00E326E5" w:rsidP="00E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314" w:author="Nicholas, Nick" w:date="2013-02-26T14:48:00Z"/>
          <w:rFonts w:ascii="Courier" w:eastAsiaTheme="minorHAnsi" w:hAnsi="Courier" w:cs="Courier"/>
          <w:color w:val="000000"/>
          <w:shd w:val="clear" w:color="auto" w:fill="EFEFF5"/>
        </w:rPr>
      </w:pPr>
      <w:del w:id="1315" w:author="Nicholas, Nick" w:date="2013-02-26T14:48:00Z">
        <w:r w:rsidRPr="008551B9" w:rsidDel="00B65F53">
          <w:rPr>
            <w:rFonts w:ascii="Courier" w:eastAsiaTheme="minorHAnsi" w:hAnsi="Courier" w:cs="Courier"/>
            <w:color w:val="000000"/>
            <w:shd w:val="clear" w:color="auto" w:fill="EFEFF5"/>
          </w:rPr>
          <w:delText xml:space="preserve">  &lt;rdf:Description rdf:about="</w:delText>
        </w:r>
        <w:r w:rsidRPr="008551B9" w:rsidDel="00B65F53">
          <w:rPr>
            <w:rFonts w:eastAsiaTheme="minorHAnsi"/>
            <w:i/>
          </w:rPr>
          <w:delText>URI(Work Sample filename)</w:delText>
        </w:r>
        <w:r w:rsidRPr="008551B9" w:rsidDel="00B65F53">
          <w:rPr>
            <w:rFonts w:ascii="Courier" w:eastAsiaTheme="minorHAnsi" w:hAnsi="Courier" w:cs="Courier"/>
            <w:color w:val="000000"/>
            <w:shd w:val="clear" w:color="auto" w:fill="EFEFF5"/>
          </w:rPr>
          <w:delText xml:space="preserve">"&gt; </w:delText>
        </w:r>
      </w:del>
    </w:p>
    <w:p w14:paraId="5A313DFB" w14:textId="77777777" w:rsidR="00E326E5" w:rsidRPr="008551B9" w:rsidDel="00B65F53" w:rsidRDefault="00E326E5" w:rsidP="00E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316" w:author="Nicholas, Nick" w:date="2013-02-26T14:48:00Z"/>
          <w:rFonts w:ascii="Courier" w:eastAsiaTheme="minorHAnsi" w:hAnsi="Courier" w:cs="Courier"/>
          <w:color w:val="000000"/>
          <w:shd w:val="clear" w:color="auto" w:fill="EFEFF5"/>
        </w:rPr>
      </w:pPr>
      <w:del w:id="1317" w:author="Nicholas, Nick" w:date="2013-02-26T14:48:00Z">
        <w:r w:rsidRPr="008551B9" w:rsidDel="00B65F53">
          <w:rPr>
            <w:rFonts w:ascii="Courier" w:eastAsiaTheme="minorHAnsi" w:hAnsi="Courier" w:cs="Courier"/>
            <w:color w:val="000000"/>
            <w:shd w:val="clear" w:color="auto" w:fill="EFEFF5"/>
          </w:rPr>
          <w:delText xml:space="preserve">      &lt;dc:format&gt;</w:delText>
        </w:r>
        <w:r w:rsidRPr="008551B9" w:rsidDel="00B65F53">
          <w:rPr>
            <w:rFonts w:eastAsiaTheme="minorHAnsi"/>
            <w:i/>
          </w:rPr>
          <w:delText>TEXT(Work Sample contentType)</w:delText>
        </w:r>
        <w:r w:rsidRPr="008551B9" w:rsidDel="00B65F53">
          <w:rPr>
            <w:rFonts w:ascii="Courier" w:eastAsiaTheme="minorHAnsi" w:hAnsi="Courier" w:cs="Courier"/>
            <w:color w:val="000000"/>
            <w:shd w:val="clear" w:color="auto" w:fill="EFEFF5"/>
          </w:rPr>
          <w:delText xml:space="preserve">&lt;/dc:format&gt; </w:delText>
        </w:r>
      </w:del>
    </w:p>
    <w:p w14:paraId="2E23AE1C" w14:textId="77777777" w:rsidR="00E326E5" w:rsidRPr="008551B9" w:rsidDel="00B65F53" w:rsidRDefault="00E326E5" w:rsidP="00E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318" w:author="Nicholas, Nick" w:date="2013-02-26T14:48:00Z"/>
          <w:rFonts w:ascii="Courier" w:eastAsiaTheme="minorHAnsi" w:hAnsi="Courier" w:cs="Courier"/>
          <w:color w:val="000000"/>
          <w:shd w:val="clear" w:color="auto" w:fill="EFEFF5"/>
        </w:rPr>
      </w:pPr>
      <w:del w:id="1319" w:author="Nicholas, Nick" w:date="2013-02-26T14:48:00Z">
        <w:r w:rsidRPr="008551B9" w:rsidDel="00B65F53">
          <w:rPr>
            <w:rFonts w:ascii="Courier" w:eastAsiaTheme="minorHAnsi" w:hAnsi="Courier" w:cs="Courier"/>
            <w:color w:val="000000"/>
            <w:shd w:val="clear" w:color="auto" w:fill="EFEFF5"/>
          </w:rPr>
          <w:delText xml:space="preserve">     &lt;dc:extent&gt;</w:delText>
        </w:r>
        <w:r w:rsidRPr="008551B9" w:rsidDel="00B65F53">
          <w:rPr>
            <w:rFonts w:eastAsiaTheme="minorHAnsi"/>
            <w:i/>
          </w:rPr>
          <w:delText>TEXT(Work Sample size)</w:delText>
        </w:r>
        <w:r w:rsidRPr="008551B9" w:rsidDel="00B65F53">
          <w:rPr>
            <w:rFonts w:ascii="Courier" w:eastAsiaTheme="minorHAnsi" w:hAnsi="Courier" w:cs="Courier"/>
            <w:color w:val="000000"/>
            <w:shd w:val="clear" w:color="auto" w:fill="EFEFF5"/>
          </w:rPr>
          <w:delText xml:space="preserve">&lt;/dc:extent&gt; </w:delText>
        </w:r>
      </w:del>
    </w:p>
    <w:p w14:paraId="29DB3F8A" w14:textId="77777777" w:rsidR="00E326E5" w:rsidRPr="008551B9" w:rsidDel="00B65F53" w:rsidRDefault="00E326E5" w:rsidP="00E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320" w:author="Nicholas, Nick" w:date="2013-02-26T14:48:00Z"/>
          <w:rFonts w:ascii="Courier" w:eastAsiaTheme="minorHAnsi" w:hAnsi="Courier" w:cs="Courier"/>
          <w:color w:val="000000"/>
          <w:shd w:val="clear" w:color="auto" w:fill="EFEFF5"/>
        </w:rPr>
      </w:pPr>
      <w:del w:id="1321" w:author="Nicholas, Nick" w:date="2013-02-26T14:48:00Z">
        <w:r w:rsidRPr="008551B9" w:rsidDel="00B65F53">
          <w:rPr>
            <w:rFonts w:ascii="Courier" w:eastAsiaTheme="minorHAnsi" w:hAnsi="Courier" w:cs="Courier"/>
            <w:color w:val="000000"/>
            <w:shd w:val="clear" w:color="auto" w:fill="EFEFF5"/>
          </w:rPr>
          <w:delText xml:space="preserve">     &lt;dc:title&gt;</w:delText>
        </w:r>
        <w:r w:rsidRPr="008551B9" w:rsidDel="00B65F53">
          <w:rPr>
            <w:rFonts w:eastAsiaTheme="minorHAnsi"/>
            <w:i/>
          </w:rPr>
          <w:delText>TEXT(Work Sample title)</w:delText>
        </w:r>
        <w:r w:rsidRPr="008551B9" w:rsidDel="00B65F53">
          <w:rPr>
            <w:rFonts w:ascii="Courier" w:eastAsiaTheme="minorHAnsi" w:hAnsi="Courier" w:cs="Courier"/>
            <w:color w:val="000000"/>
            <w:shd w:val="clear" w:color="auto" w:fill="EFEFF5"/>
          </w:rPr>
          <w:delText xml:space="preserve">&lt;/dc:title&gt; </w:delText>
        </w:r>
      </w:del>
    </w:p>
    <w:p w14:paraId="5B216307" w14:textId="77777777" w:rsidR="00E326E5" w:rsidRPr="008551B9" w:rsidDel="00B65F53" w:rsidRDefault="00E326E5" w:rsidP="00E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322" w:author="Nicholas, Nick" w:date="2013-02-26T14:48:00Z"/>
          <w:rFonts w:ascii="Courier" w:eastAsiaTheme="minorHAnsi" w:hAnsi="Courier" w:cs="Courier"/>
          <w:color w:val="000000"/>
          <w:shd w:val="clear" w:color="auto" w:fill="EFEFF5"/>
        </w:rPr>
      </w:pPr>
      <w:del w:id="1323" w:author="Nicholas, Nick" w:date="2013-02-26T14:48:00Z">
        <w:r w:rsidRPr="008551B9" w:rsidDel="00B65F53">
          <w:rPr>
            <w:rFonts w:ascii="Courier" w:eastAsiaTheme="minorHAnsi" w:hAnsi="Courier" w:cs="Courier"/>
            <w:color w:val="000000"/>
            <w:shd w:val="clear" w:color="auto" w:fill="EFEFF5"/>
          </w:rPr>
          <w:delText xml:space="preserve">     &lt;dc:modified&gt;</w:delText>
        </w:r>
        <w:r w:rsidRPr="008551B9" w:rsidDel="00B65F53">
          <w:rPr>
            <w:rFonts w:eastAsiaTheme="minorHAnsi"/>
            <w:i/>
          </w:rPr>
          <w:delText>TEXT(Work Sample changed)</w:delText>
        </w:r>
        <w:r w:rsidRPr="008551B9" w:rsidDel="00B65F53">
          <w:rPr>
            <w:rFonts w:ascii="Courier" w:eastAsiaTheme="minorHAnsi" w:hAnsi="Courier" w:cs="Courier"/>
            <w:color w:val="000000"/>
            <w:shd w:val="clear" w:color="auto" w:fill="EFEFF5"/>
          </w:rPr>
          <w:delText xml:space="preserve">&lt;/dc:modified&gt; </w:delText>
        </w:r>
      </w:del>
    </w:p>
    <w:p w14:paraId="2AE0F1D7" w14:textId="77777777" w:rsidR="00E326E5" w:rsidRPr="008551B9" w:rsidDel="00B65F53" w:rsidRDefault="00E326E5" w:rsidP="00E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324" w:author="Nicholas, Nick" w:date="2013-02-26T14:48:00Z"/>
          <w:rFonts w:ascii="Courier" w:eastAsiaTheme="minorHAnsi" w:hAnsi="Courier" w:cs="Courier"/>
          <w:color w:val="000000"/>
          <w:shd w:val="clear" w:color="auto" w:fill="EFEFF5"/>
        </w:rPr>
      </w:pPr>
      <w:del w:id="1325" w:author="Nicholas, Nick" w:date="2013-02-26T14:48:00Z">
        <w:r w:rsidRPr="008551B9" w:rsidDel="00B65F53">
          <w:rPr>
            <w:rFonts w:ascii="Courier" w:eastAsiaTheme="minorHAnsi" w:hAnsi="Courier" w:cs="Courier"/>
            <w:color w:val="000000"/>
            <w:shd w:val="clear" w:color="auto" w:fill="EFEFF5"/>
          </w:rPr>
          <w:delText xml:space="preserve">  &lt;/rdf:Description&gt; </w:delText>
        </w:r>
      </w:del>
    </w:p>
    <w:p w14:paraId="12AA86F8" w14:textId="77777777" w:rsidR="00E326E5" w:rsidRPr="00E326E5" w:rsidDel="00B65F53" w:rsidRDefault="00E326E5" w:rsidP="00E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del w:id="1326" w:author="Nicholas, Nick" w:date="2013-02-26T14:48:00Z"/>
          <w:rFonts w:ascii="Courier" w:eastAsiaTheme="minorHAnsi" w:hAnsi="Courier" w:cs="Courier"/>
          <w:color w:val="000000"/>
          <w:shd w:val="clear" w:color="auto" w:fill="EFEFF5"/>
        </w:rPr>
      </w:pPr>
      <w:del w:id="1327" w:author="Nicholas, Nick" w:date="2013-02-26T14:48:00Z">
        <w:r w:rsidRPr="008551B9" w:rsidDel="00B65F53">
          <w:rPr>
            <w:rFonts w:ascii="Courier" w:eastAsiaTheme="minorHAnsi" w:hAnsi="Courier" w:cs="Courier"/>
            <w:color w:val="000000"/>
            <w:shd w:val="clear" w:color="auto" w:fill="EFEFF5"/>
          </w:rPr>
          <w:delText>&lt;/rdf:RDF&gt;</w:delText>
        </w:r>
      </w:del>
    </w:p>
    <w:p w14:paraId="3308A4F9" w14:textId="77777777" w:rsidR="00C868D3" w:rsidRDefault="00C868D3" w:rsidP="00C868D3">
      <w:pPr>
        <w:pStyle w:val="Heading2"/>
        <w:rPr>
          <w:rFonts w:eastAsiaTheme="minorHAnsi"/>
          <w:shd w:val="clear" w:color="auto" w:fill="FFFFFF"/>
        </w:rPr>
      </w:pPr>
      <w:bookmarkStart w:id="1328" w:name="_Toc326243148"/>
      <w:r>
        <w:rPr>
          <w:rFonts w:eastAsiaTheme="minorHAnsi"/>
          <w:shd w:val="clear" w:color="auto" w:fill="FFFFFF"/>
        </w:rPr>
        <w:t>Manifest (RDF/JSON)</w:t>
      </w:r>
      <w:bookmarkEnd w:id="1328"/>
    </w:p>
    <w:p w14:paraId="6DADA5DE" w14:textId="77777777" w:rsidR="00F00AB9" w:rsidRDefault="00F00AB9" w:rsidP="00C868D3">
      <w:pPr>
        <w:rPr>
          <w:rFonts w:eastAsiaTheme="minorHAnsi"/>
          <w:shd w:val="clear" w:color="auto" w:fill="FFFFFF"/>
        </w:rPr>
      </w:pPr>
      <w:r>
        <w:rPr>
          <w:rFonts w:eastAsiaTheme="minorHAnsi"/>
          <w:shd w:val="clear" w:color="auto" w:fill="FFFFFF"/>
        </w:rPr>
        <w:t xml:space="preserve">Manifest files, expressed in JSON, express a particular ordering of the nodes in the machine readable curriculum RDF: they replicate the RDF structure of the curriculum as a single </w:t>
      </w:r>
      <w:commentRangeStart w:id="1329"/>
      <w:commentRangeStart w:id="1330"/>
      <w:r>
        <w:rPr>
          <w:rFonts w:eastAsiaTheme="minorHAnsi"/>
          <w:shd w:val="clear" w:color="auto" w:fill="FFFFFF"/>
        </w:rPr>
        <w:t>JSON</w:t>
      </w:r>
      <w:commentRangeEnd w:id="1329"/>
      <w:r w:rsidR="00A5372F">
        <w:rPr>
          <w:rStyle w:val="CommentReference"/>
        </w:rPr>
        <w:commentReference w:id="1329"/>
      </w:r>
      <w:r>
        <w:rPr>
          <w:rFonts w:eastAsiaTheme="minorHAnsi"/>
          <w:shd w:val="clear" w:color="auto" w:fill="FFFFFF"/>
        </w:rPr>
        <w:t xml:space="preserve"> </w:t>
      </w:r>
      <w:commentRangeEnd w:id="1330"/>
      <w:r w:rsidR="00D377A9">
        <w:rPr>
          <w:rStyle w:val="CommentReference"/>
        </w:rPr>
        <w:commentReference w:id="1330"/>
      </w:r>
      <w:r>
        <w:rPr>
          <w:rFonts w:eastAsiaTheme="minorHAnsi"/>
          <w:shd w:val="clear" w:color="auto" w:fill="FFFFFF"/>
        </w:rPr>
        <w:t>associative array. There can be multiple manifest files for a single curriculum document, expressing different hierarchical orderings of curriculum statements.</w:t>
      </w:r>
      <w:ins w:id="1331" w:author="Nicholas, Nick" w:date="2013-02-26T14:50:00Z">
        <w:r w:rsidR="00FB3041">
          <w:rPr>
            <w:rFonts w:eastAsiaTheme="minorHAnsi"/>
            <w:shd w:val="clear" w:color="auto" w:fill="FFFFFF"/>
          </w:rPr>
          <w:t xml:space="preserve"> The Machine Readable NSW Board of Studies Syllabus shall only support one hierarchical ordering.</w:t>
        </w:r>
      </w:ins>
      <w:del w:id="1332" w:author="Nicholas, Nick" w:date="2013-02-26T14:51:00Z">
        <w:r w:rsidDel="00FB3041">
          <w:rPr>
            <w:rFonts w:eastAsiaTheme="minorHAnsi"/>
            <w:shd w:val="clear" w:color="auto" w:fill="FFFFFF"/>
          </w:rPr>
          <w:delText xml:space="preserve"> For example, the English curriculum has a manifest file navigating the curriculum by strand, and a different manifest file navigating the curriculum by mode.</w:delText>
        </w:r>
        <w:r w:rsidR="00D822E4" w:rsidDel="00FB3041">
          <w:rPr>
            <w:rFonts w:eastAsiaTheme="minorHAnsi"/>
            <w:shd w:val="clear" w:color="auto" w:fill="FFFFFF"/>
          </w:rPr>
          <w:delText xml:space="preserve"> This allows different hierarchies of statements to be expressed over the same curriculum</w:delText>
        </w:r>
      </w:del>
      <w:r w:rsidR="00D822E4">
        <w:rPr>
          <w:rFonts w:eastAsiaTheme="minorHAnsi"/>
          <w:shd w:val="clear" w:color="auto" w:fill="FFFFFF"/>
        </w:rPr>
        <w:t>.</w:t>
      </w:r>
    </w:p>
    <w:p w14:paraId="39C12571" w14:textId="77777777" w:rsidR="00C868D3" w:rsidRDefault="00C868D3" w:rsidP="00C868D3">
      <w:pPr>
        <w:rPr>
          <w:rFonts w:eastAsiaTheme="minorHAnsi"/>
          <w:shd w:val="clear" w:color="auto" w:fill="FFFFFF"/>
        </w:rPr>
      </w:pPr>
      <w:del w:id="1333" w:author="Nicholas, Nick" w:date="2013-02-26T14:51:00Z">
        <w:r w:rsidDel="00FB3041">
          <w:rPr>
            <w:rFonts w:eastAsiaTheme="minorHAnsi"/>
            <w:shd w:val="clear" w:color="auto" w:fill="FFFFFF"/>
          </w:rPr>
          <w:delText xml:space="preserve">Previous versions of the Machine Readable Australian Curriculum used </w:delText>
        </w:r>
        <w:r w:rsidRPr="00F64903" w:rsidDel="00FB3041">
          <w:rPr>
            <w:rFonts w:eastAsiaTheme="minorHAnsi"/>
            <w:shd w:val="clear" w:color="auto" w:fill="FFFFFF"/>
          </w:rPr>
          <w:delText>rdf:Seq and rdf:Bag</w:delText>
        </w:r>
        <w:r w:rsidDel="00FB3041">
          <w:rPr>
            <w:rFonts w:eastAsiaTheme="minorHAnsi"/>
            <w:shd w:val="clear" w:color="auto" w:fill="FFFFFF"/>
          </w:rPr>
          <w:delText>, to present an ordered or unordered sequence of nodes that are all objects of a predicate (e.g. all the elaborations of a content description).</w:delText>
        </w:r>
        <w:r w:rsidRPr="00F64903" w:rsidDel="00FB3041">
          <w:rPr>
            <w:rFonts w:eastAsiaTheme="minorHAnsi"/>
            <w:shd w:val="clear" w:color="auto" w:fill="FFFFFF"/>
          </w:rPr>
          <w:delText xml:space="preserve"> </w:delText>
        </w:r>
      </w:del>
      <w:r w:rsidRPr="00F64903">
        <w:rPr>
          <w:rFonts w:eastAsiaTheme="minorHAnsi"/>
          <w:shd w:val="clear" w:color="auto" w:fill="FFFFFF"/>
        </w:rPr>
        <w:t>As a general principle</w:t>
      </w:r>
      <w:r>
        <w:rPr>
          <w:rFonts w:eastAsiaTheme="minorHAnsi"/>
          <w:shd w:val="clear" w:color="auto" w:fill="FFFFFF"/>
        </w:rPr>
        <w:t xml:space="preserve"> and on the advice of the Achievement Standards Network</w:t>
      </w:r>
      <w:r w:rsidRPr="00F64903">
        <w:rPr>
          <w:rFonts w:eastAsiaTheme="minorHAnsi"/>
          <w:shd w:val="clear" w:color="auto" w:fill="FFFFFF"/>
        </w:rPr>
        <w:t xml:space="preserve">, the use of rdf:Seq and rdf:Bag in the machine readable RDF is </w:t>
      </w:r>
      <w:del w:id="1334" w:author="Nicholas, Nick" w:date="2013-02-26T14:51:00Z">
        <w:r w:rsidRPr="00F64903" w:rsidDel="00FB3041">
          <w:rPr>
            <w:rFonts w:eastAsiaTheme="minorHAnsi"/>
            <w:shd w:val="clear" w:color="auto" w:fill="FFFFFF"/>
          </w:rPr>
          <w:delText xml:space="preserve">now </w:delText>
        </w:r>
      </w:del>
      <w:r w:rsidRPr="00F64903">
        <w:rPr>
          <w:rFonts w:eastAsiaTheme="minorHAnsi"/>
          <w:shd w:val="clear" w:color="auto" w:fill="FFFFFF"/>
        </w:rPr>
        <w:t>deprecated</w:t>
      </w:r>
      <w:r>
        <w:rPr>
          <w:rFonts w:eastAsiaTheme="minorHAnsi"/>
          <w:shd w:val="clear" w:color="auto" w:fill="FFFFFF"/>
        </w:rPr>
        <w:t>,</w:t>
      </w:r>
      <w:r w:rsidRPr="00F64903">
        <w:rPr>
          <w:rFonts w:eastAsiaTheme="minorHAnsi"/>
          <w:shd w:val="clear" w:color="auto" w:fill="FFFFFF"/>
        </w:rPr>
        <w:t xml:space="preserve"> since </w:t>
      </w:r>
      <w:r>
        <w:rPr>
          <w:rFonts w:eastAsiaTheme="minorHAnsi"/>
          <w:shd w:val="clear" w:color="auto" w:fill="FFFFFF"/>
        </w:rPr>
        <w:t>these constructions</w:t>
      </w:r>
      <w:r w:rsidRPr="00F64903">
        <w:rPr>
          <w:rFonts w:eastAsiaTheme="minorHAnsi"/>
          <w:shd w:val="clear" w:color="auto" w:fill="FFFFFF"/>
        </w:rPr>
        <w:t xml:space="preserve"> complicate </w:t>
      </w:r>
      <w:r>
        <w:rPr>
          <w:rFonts w:eastAsiaTheme="minorHAnsi"/>
          <w:shd w:val="clear" w:color="auto" w:fill="FFFFFF"/>
        </w:rPr>
        <w:t xml:space="preserve">RDF </w:t>
      </w:r>
      <w:r w:rsidRPr="00F64903">
        <w:rPr>
          <w:rFonts w:eastAsiaTheme="minorHAnsi"/>
          <w:shd w:val="clear" w:color="auto" w:fill="FFFFFF"/>
        </w:rPr>
        <w:t>queries</w:t>
      </w:r>
      <w:r w:rsidR="00F00AB9">
        <w:rPr>
          <w:rFonts w:eastAsiaTheme="minorHAnsi"/>
          <w:shd w:val="clear" w:color="auto" w:fill="FFFFFF"/>
        </w:rPr>
        <w:t>, in favour of representing order through the manifest file</w:t>
      </w:r>
      <w:r w:rsidRPr="00F64903">
        <w:rPr>
          <w:rFonts w:eastAsiaTheme="minorHAnsi"/>
          <w:shd w:val="clear" w:color="auto" w:fill="FFFFFF"/>
        </w:rPr>
        <w:t xml:space="preserve">. </w:t>
      </w:r>
    </w:p>
    <w:p w14:paraId="41C63A31" w14:textId="77777777" w:rsidR="00C868D3" w:rsidRPr="00863FCE" w:rsidRDefault="00C868D3" w:rsidP="00C868D3">
      <w:pPr>
        <w:pStyle w:val="ListParagraph"/>
        <w:numPr>
          <w:ilvl w:val="0"/>
          <w:numId w:val="21"/>
        </w:numPr>
        <w:rPr>
          <w:rFonts w:eastAsiaTheme="minorHAnsi"/>
          <w:shd w:val="clear" w:color="auto" w:fill="FFFFFF"/>
        </w:rPr>
      </w:pPr>
      <w:r w:rsidRPr="00863FCE">
        <w:rPr>
          <w:rFonts w:eastAsiaTheme="minorHAnsi"/>
          <w:shd w:val="clear" w:color="auto" w:fill="FFFFFF"/>
        </w:rPr>
        <w:t xml:space="preserve">rdf:Bag is replaced by listing the relation </w:t>
      </w:r>
      <w:r>
        <w:rPr>
          <w:rFonts w:eastAsiaTheme="minorHAnsi"/>
          <w:shd w:val="clear" w:color="auto" w:fill="FFFFFF"/>
        </w:rPr>
        <w:t xml:space="preserve">separately </w:t>
      </w:r>
      <w:r w:rsidRPr="00863FCE">
        <w:rPr>
          <w:rFonts w:eastAsiaTheme="minorHAnsi"/>
          <w:shd w:val="clear" w:color="auto" w:fill="FFFFFF"/>
        </w:rPr>
        <w:t xml:space="preserve">for each </w:t>
      </w:r>
      <w:r>
        <w:rPr>
          <w:rFonts w:eastAsiaTheme="minorHAnsi"/>
          <w:shd w:val="clear" w:color="auto" w:fill="FFFFFF"/>
        </w:rPr>
        <w:t>object</w:t>
      </w:r>
      <w:r w:rsidRPr="00863FCE">
        <w:rPr>
          <w:rFonts w:eastAsiaTheme="minorHAnsi"/>
          <w:shd w:val="clear" w:color="auto" w:fill="FFFFFF"/>
        </w:rPr>
        <w:t xml:space="preserve">. </w:t>
      </w:r>
    </w:p>
    <w:p w14:paraId="6CB330FB" w14:textId="77777777" w:rsidR="00C868D3" w:rsidRPr="00863FCE" w:rsidRDefault="00C868D3" w:rsidP="00C868D3">
      <w:pPr>
        <w:pStyle w:val="ListParagraph"/>
        <w:numPr>
          <w:ilvl w:val="0"/>
          <w:numId w:val="21"/>
        </w:numPr>
        <w:rPr>
          <w:rFonts w:eastAsiaTheme="minorHAnsi"/>
          <w:shd w:val="clear" w:color="auto" w:fill="FFFFFF"/>
        </w:rPr>
      </w:pPr>
      <w:r w:rsidRPr="00863FCE">
        <w:rPr>
          <w:rFonts w:eastAsiaTheme="minorHAnsi"/>
          <w:shd w:val="clear" w:color="auto" w:fill="FFFFFF"/>
        </w:rPr>
        <w:t xml:space="preserve">rdf:Seq is replaced by listing the relation </w:t>
      </w:r>
      <w:r>
        <w:rPr>
          <w:rFonts w:eastAsiaTheme="minorHAnsi"/>
          <w:shd w:val="clear" w:color="auto" w:fill="FFFFFF"/>
        </w:rPr>
        <w:t xml:space="preserve">separately </w:t>
      </w:r>
      <w:r w:rsidRPr="00863FCE">
        <w:rPr>
          <w:rFonts w:eastAsiaTheme="minorHAnsi"/>
          <w:shd w:val="clear" w:color="auto" w:fill="FFFFFF"/>
        </w:rPr>
        <w:t xml:space="preserve">for each </w:t>
      </w:r>
      <w:r>
        <w:rPr>
          <w:rFonts w:eastAsiaTheme="minorHAnsi"/>
          <w:shd w:val="clear" w:color="auto" w:fill="FFFFFF"/>
        </w:rPr>
        <w:t>object</w:t>
      </w:r>
      <w:r w:rsidRPr="00863FCE">
        <w:rPr>
          <w:rFonts w:eastAsiaTheme="minorHAnsi"/>
          <w:shd w:val="clear" w:color="auto" w:fill="FFFFFF"/>
        </w:rPr>
        <w:t xml:space="preserve">, in conjunction with </w:t>
      </w:r>
      <w:r w:rsidR="00F00D40">
        <w:rPr>
          <w:rFonts w:eastAsiaTheme="minorHAnsi"/>
          <w:shd w:val="clear" w:color="auto" w:fill="FFFFFF"/>
        </w:rPr>
        <w:t>the</w:t>
      </w:r>
      <w:r w:rsidRPr="00863FCE">
        <w:rPr>
          <w:rFonts w:eastAsiaTheme="minorHAnsi"/>
          <w:shd w:val="clear" w:color="auto" w:fill="FFFFFF"/>
        </w:rPr>
        <w:t xml:space="preserve"> separate manifest file.</w:t>
      </w:r>
    </w:p>
    <w:p w14:paraId="316AFC74" w14:textId="77777777" w:rsidR="00C868D3" w:rsidRPr="00F64903" w:rsidRDefault="00C868D3" w:rsidP="00C868D3">
      <w:pPr>
        <w:rPr>
          <w:rFonts w:eastAsiaTheme="minorHAnsi"/>
          <w:shd w:val="clear" w:color="auto" w:fill="FFFFFF"/>
        </w:rPr>
      </w:pPr>
      <w:r w:rsidRPr="00F64903">
        <w:rPr>
          <w:rFonts w:eastAsiaTheme="minorHAnsi"/>
          <w:shd w:val="clear" w:color="auto" w:fill="FFFFFF"/>
        </w:rPr>
        <w:t xml:space="preserve">The manifest is a JSON presentation of the RDF, </w:t>
      </w:r>
      <w:r w:rsidR="0013773A">
        <w:rPr>
          <w:rFonts w:eastAsiaTheme="minorHAnsi"/>
          <w:shd w:val="clear" w:color="auto" w:fill="FFFFFF"/>
        </w:rPr>
        <w:t>as documented</w:t>
      </w:r>
      <w:r>
        <w:rPr>
          <w:rFonts w:eastAsiaTheme="minorHAnsi"/>
          <w:shd w:val="clear" w:color="auto" w:fill="FFFFFF"/>
        </w:rPr>
        <w:t xml:space="preserve"> at </w:t>
      </w:r>
      <w:r w:rsidR="00D956CA">
        <w:fldChar w:fldCharType="begin"/>
      </w:r>
      <w:r w:rsidR="00D956CA">
        <w:instrText xml:space="preserve"> HYPERLINK "http://standards.jesandco.org/wiki/ASN_Export_Version_Key/3.0.0" \l "What_can_you_do_with_a_manifest_file.3F" </w:instrText>
      </w:r>
      <w:r w:rsidR="00D956CA">
        <w:fldChar w:fldCharType="separate"/>
      </w:r>
      <w:r w:rsidRPr="00F05C5E">
        <w:rPr>
          <w:rStyle w:val="Hyperlink"/>
          <w:rFonts w:eastAsiaTheme="minorHAnsi"/>
          <w:shd w:val="clear" w:color="auto" w:fill="FFFFFF"/>
        </w:rPr>
        <w:t>http://standards.jesandco.org/wiki/ASN_Export_Version_Key/3.0.0#What_can_you_do_with_a_manifest_file.3F</w:t>
      </w:r>
      <w:r w:rsidR="00D956CA">
        <w:rPr>
          <w:rStyle w:val="Hyperlink"/>
          <w:rFonts w:eastAsiaTheme="minorHAnsi"/>
          <w:shd w:val="clear" w:color="auto" w:fill="FFFFFF"/>
        </w:rPr>
        <w:fldChar w:fldCharType="end"/>
      </w:r>
      <w:r w:rsidRPr="00F64903">
        <w:rPr>
          <w:rFonts w:eastAsiaTheme="minorHAnsi"/>
          <w:shd w:val="clear" w:color="auto" w:fill="FFFFFF"/>
        </w:rPr>
        <w:t>:</w:t>
      </w:r>
    </w:p>
    <w:p w14:paraId="7063BDF0" w14:textId="77777777" w:rsidR="00C868D3" w:rsidRPr="00F64903" w:rsidDel="00FB3041" w:rsidRDefault="00C868D3" w:rsidP="00C868D3">
      <w:pPr>
        <w:pStyle w:val="ListParagraph"/>
        <w:numPr>
          <w:ilvl w:val="0"/>
          <w:numId w:val="9"/>
        </w:numPr>
        <w:spacing w:after="240" w:line="312" w:lineRule="auto"/>
        <w:rPr>
          <w:del w:id="1335" w:author="Nicholas, Nick" w:date="2013-02-26T14:51:00Z"/>
          <w:shd w:val="clear" w:color="auto" w:fill="FFFFFF"/>
        </w:rPr>
      </w:pPr>
      <w:del w:id="1336" w:author="Nicholas, Nick" w:date="2013-02-26T14:51:00Z">
        <w:r w:rsidRPr="00F64903" w:rsidDel="00FB3041">
          <w:rPr>
            <w:shd w:val="clear" w:color="auto" w:fill="FFFFFF"/>
          </w:rPr>
          <w:delText xml:space="preserve">The JSON is not as strict as the TALIS JSON recommended </w:delText>
        </w:r>
        <w:r w:rsidDel="00FB3041">
          <w:rPr>
            <w:shd w:val="clear" w:color="auto" w:fill="FFFFFF"/>
          </w:rPr>
          <w:delText>in previous versions of the Australian Curriculum (</w:delText>
        </w:r>
        <w:r w:rsidR="00584D5A" w:rsidDel="00FB3041">
          <w:fldChar w:fldCharType="begin"/>
        </w:r>
        <w:r w:rsidR="00584D5A" w:rsidDel="00FB3041">
          <w:delInstrText xml:space="preserve"> HYPERLINK "http://n2.talis.com/wiki/RDF_JSON_Specification" </w:delInstrText>
        </w:r>
        <w:r w:rsidR="00584D5A" w:rsidDel="00FB3041">
          <w:fldChar w:fldCharType="separate"/>
        </w:r>
        <w:r w:rsidRPr="004E7142" w:rsidDel="00FB3041">
          <w:rPr>
            <w:rStyle w:val="Hyperlink"/>
            <w:shd w:val="clear" w:color="auto" w:fill="FFFFFF"/>
          </w:rPr>
          <w:delText>http://n2.talis.com/wiki/RDF_JSON_Specification</w:delText>
        </w:r>
        <w:r w:rsidR="00584D5A" w:rsidDel="00FB3041">
          <w:rPr>
            <w:rStyle w:val="Hyperlink"/>
            <w:shd w:val="clear" w:color="auto" w:fill="FFFFFF"/>
          </w:rPr>
          <w:fldChar w:fldCharType="end"/>
        </w:r>
        <w:r w:rsidDel="00FB3041">
          <w:delText>)</w:delText>
        </w:r>
        <w:r w:rsidDel="00FB3041">
          <w:rPr>
            <w:shd w:val="clear" w:color="auto" w:fill="FFFFFF"/>
          </w:rPr>
          <w:delText>.</w:delText>
        </w:r>
      </w:del>
    </w:p>
    <w:p w14:paraId="3D7A8B30" w14:textId="77777777" w:rsidR="00C868D3" w:rsidRPr="00F64903" w:rsidRDefault="00C868D3" w:rsidP="00C868D3">
      <w:pPr>
        <w:pStyle w:val="ListParagraph"/>
        <w:numPr>
          <w:ilvl w:val="0"/>
          <w:numId w:val="9"/>
        </w:numPr>
        <w:spacing w:after="240" w:line="312" w:lineRule="auto"/>
        <w:rPr>
          <w:shd w:val="clear" w:color="auto" w:fill="FFFFFF"/>
        </w:rPr>
      </w:pPr>
      <w:r w:rsidRPr="00F64903">
        <w:rPr>
          <w:shd w:val="clear" w:color="auto" w:fill="FFFFFF"/>
        </w:rPr>
        <w:t xml:space="preserve">rdf:about becomes </w:t>
      </w:r>
      <w:r>
        <w:rPr>
          <w:shd w:val="clear" w:color="auto" w:fill="FFFFFF"/>
        </w:rPr>
        <w:t xml:space="preserve">the property </w:t>
      </w:r>
      <w:r w:rsidRPr="00F64903">
        <w:rPr>
          <w:shd w:val="clear" w:color="auto" w:fill="FFFFFF"/>
        </w:rPr>
        <w:t>"id"</w:t>
      </w:r>
    </w:p>
    <w:p w14:paraId="213A729A" w14:textId="77777777" w:rsidR="00C868D3" w:rsidRPr="00F64903" w:rsidRDefault="00C868D3" w:rsidP="00C868D3">
      <w:pPr>
        <w:pStyle w:val="ListParagraph"/>
        <w:numPr>
          <w:ilvl w:val="0"/>
          <w:numId w:val="9"/>
        </w:numPr>
        <w:spacing w:after="240" w:line="312" w:lineRule="auto"/>
        <w:rPr>
          <w:shd w:val="clear" w:color="auto" w:fill="FFFFFF"/>
        </w:rPr>
      </w:pPr>
      <w:r w:rsidRPr="00F64903">
        <w:rPr>
          <w:shd w:val="clear" w:color="auto" w:fill="FFFFFF"/>
        </w:rPr>
        <w:t xml:space="preserve">dcterms:description becomes </w:t>
      </w:r>
      <w:r>
        <w:rPr>
          <w:shd w:val="clear" w:color="auto" w:fill="FFFFFF"/>
        </w:rPr>
        <w:t xml:space="preserve">the property </w:t>
      </w:r>
      <w:r w:rsidRPr="00F64903">
        <w:rPr>
          <w:shd w:val="clear" w:color="auto" w:fill="FFFFFF"/>
        </w:rPr>
        <w:t>"text"</w:t>
      </w:r>
    </w:p>
    <w:p w14:paraId="5A4B4055" w14:textId="77777777" w:rsidR="00C868D3" w:rsidRPr="00F64903" w:rsidRDefault="00C868D3" w:rsidP="00C868D3">
      <w:pPr>
        <w:pStyle w:val="ListParagraph"/>
        <w:numPr>
          <w:ilvl w:val="0"/>
          <w:numId w:val="9"/>
        </w:numPr>
        <w:spacing w:after="240" w:line="312" w:lineRule="auto"/>
        <w:rPr>
          <w:shd w:val="clear" w:color="auto" w:fill="FFFFFF"/>
        </w:rPr>
      </w:pPr>
      <w:r w:rsidRPr="00F64903">
        <w:rPr>
          <w:shd w:val="clear" w:color="auto" w:fill="FFFFFF"/>
        </w:rPr>
        <w:t>dcterms:isPartOf and gemq:isChildOf are omitted: the manifest is only intended for top-down navigation</w:t>
      </w:r>
    </w:p>
    <w:p w14:paraId="13EFD42C" w14:textId="77777777" w:rsidR="00C868D3" w:rsidRPr="00F64903" w:rsidRDefault="00C868D3" w:rsidP="00C868D3">
      <w:pPr>
        <w:pStyle w:val="ListParagraph"/>
        <w:numPr>
          <w:ilvl w:val="0"/>
          <w:numId w:val="9"/>
        </w:numPr>
        <w:spacing w:after="240" w:line="312" w:lineRule="auto"/>
        <w:rPr>
          <w:shd w:val="clear" w:color="auto" w:fill="FFFFFF"/>
        </w:rPr>
      </w:pPr>
      <w:r w:rsidRPr="00F64903">
        <w:rPr>
          <w:shd w:val="clear" w:color="auto" w:fill="FFFFFF"/>
        </w:rPr>
        <w:t xml:space="preserve">Human readable rdfs:label </w:t>
      </w:r>
      <w:r w:rsidR="00BE6625">
        <w:rPr>
          <w:shd w:val="clear" w:color="auto" w:fill="FFFFFF"/>
        </w:rPr>
        <w:t>can be</w:t>
      </w:r>
      <w:r w:rsidRPr="00F64903">
        <w:rPr>
          <w:shd w:val="clear" w:color="auto" w:fill="FFFFFF"/>
        </w:rPr>
        <w:t xml:space="preserve"> used (e.g. for education level), since the manifest is meant for human consumption; this is done using SKOS</w:t>
      </w:r>
      <w:r>
        <w:rPr>
          <w:shd w:val="clear" w:color="auto" w:fill="FFFFFF"/>
        </w:rPr>
        <w:t>’</w:t>
      </w:r>
      <w:r w:rsidRPr="00F64903">
        <w:rPr>
          <w:shd w:val="clear" w:color="auto" w:fill="FFFFFF"/>
        </w:rPr>
        <w:t xml:space="preserve"> "prefLabel". So </w:t>
      </w:r>
      <w:r w:rsidRPr="00F64903">
        <w:rPr>
          <w:rFonts w:ascii="Courier" w:hAnsi="Courier" w:cs="Courier"/>
          <w:szCs w:val="20"/>
          <w:shd w:val="clear" w:color="auto" w:fill="FFFFFF"/>
        </w:rPr>
        <w:t>&lt;</w:t>
      </w:r>
      <w:r w:rsidR="00522AB1">
        <w:rPr>
          <w:rFonts w:ascii="Courier" w:hAnsi="Courier" w:cs="Courier"/>
          <w:szCs w:val="20"/>
          <w:shd w:val="clear" w:color="auto" w:fill="FFFFFF"/>
        </w:rPr>
        <w:t>asn</w:t>
      </w:r>
      <w:r w:rsidRPr="00F64903">
        <w:rPr>
          <w:rFonts w:ascii="Courier" w:hAnsi="Courier" w:cs="Courier"/>
          <w:szCs w:val="20"/>
          <w:shd w:val="clear" w:color="auto" w:fill="FFFFFF"/>
        </w:rPr>
        <w:t>:</w:t>
      </w:r>
      <w:r w:rsidR="00522AB1">
        <w:rPr>
          <w:rFonts w:ascii="Courier" w:hAnsi="Courier" w:cs="Courier"/>
          <w:szCs w:val="20"/>
          <w:shd w:val="clear" w:color="auto" w:fill="FFFFFF"/>
        </w:rPr>
        <w:t>indexingStatus</w:t>
      </w:r>
      <w:r w:rsidRPr="00F64903">
        <w:rPr>
          <w:rFonts w:ascii="Courier" w:hAnsi="Courier" w:cs="Courier"/>
          <w:szCs w:val="20"/>
          <w:shd w:val="clear" w:color="auto" w:fill="FFFFFF"/>
        </w:rPr>
        <w:t xml:space="preserve"> rdf:resource="http://purl.org/ASN/scheme/ASN</w:t>
      </w:r>
      <w:r w:rsidR="00522AB1">
        <w:rPr>
          <w:rFonts w:ascii="Courier" w:hAnsi="Courier" w:cs="Courier"/>
          <w:szCs w:val="20"/>
          <w:shd w:val="clear" w:color="auto" w:fill="FFFFFF"/>
        </w:rPr>
        <w:t>IndexingStatus/No</w:t>
      </w:r>
      <w:r w:rsidRPr="00F64903">
        <w:rPr>
          <w:rFonts w:ascii="Courier" w:hAnsi="Courier" w:cs="Courier"/>
          <w:szCs w:val="20"/>
          <w:shd w:val="clear" w:color="auto" w:fill="FFFFFF"/>
        </w:rPr>
        <w:t>"/&gt;</w:t>
      </w:r>
      <w:r w:rsidR="00522AB1">
        <w:rPr>
          <w:shd w:val="clear" w:color="auto" w:fill="FFFFFF"/>
        </w:rPr>
        <w:t xml:space="preserve"> </w:t>
      </w:r>
      <w:r w:rsidRPr="00F64903">
        <w:rPr>
          <w:shd w:val="clear" w:color="auto" w:fill="FFFFFF"/>
        </w:rPr>
        <w:t>is rendered as</w:t>
      </w:r>
      <w:r w:rsidR="00522AB1">
        <w:rPr>
          <w:rFonts w:ascii="Courier" w:hAnsi="Courier" w:cs="Courier"/>
          <w:szCs w:val="20"/>
          <w:shd w:val="clear" w:color="auto" w:fill="FFFFFF"/>
        </w:rPr>
        <w:t>{"prefLabel":"Non-indexable Statement", "uri":"http://purl.org/ASN/scheme/ASNEducationLevel</w:t>
      </w:r>
      <w:r w:rsidRPr="00F64903">
        <w:rPr>
          <w:rFonts w:ascii="Courier" w:hAnsi="Courier" w:cs="Courier"/>
          <w:szCs w:val="20"/>
          <w:shd w:val="clear" w:color="auto" w:fill="FFFFFF"/>
        </w:rPr>
        <w:t>/</w:t>
      </w:r>
      <w:r w:rsidR="00522AB1">
        <w:rPr>
          <w:rFonts w:ascii="Courier" w:hAnsi="Courier" w:cs="Courier"/>
          <w:szCs w:val="20"/>
          <w:shd w:val="clear" w:color="auto" w:fill="FFFFFF"/>
        </w:rPr>
        <w:t>No</w:t>
      </w:r>
      <w:r w:rsidRPr="00F64903">
        <w:rPr>
          <w:rFonts w:ascii="Courier" w:hAnsi="Courier" w:cs="Courier"/>
          <w:szCs w:val="20"/>
          <w:shd w:val="clear" w:color="auto" w:fill="FFFFFF"/>
        </w:rPr>
        <w:t>"}</w:t>
      </w:r>
      <w:r w:rsidR="00BE6625">
        <w:rPr>
          <w:rFonts w:ascii="Courier" w:hAnsi="Courier" w:cs="Courier"/>
          <w:szCs w:val="20"/>
          <w:shd w:val="clear" w:color="auto" w:fill="FFFFFF"/>
        </w:rPr>
        <w:br/>
      </w:r>
      <w:r w:rsidR="00BE6625">
        <w:t>The current file includes only a few human-readable labels; more may be added in future releases.</w:t>
      </w:r>
    </w:p>
    <w:p w14:paraId="72AB66E9" w14:textId="77777777" w:rsidR="00C868D3" w:rsidRPr="00F64903" w:rsidRDefault="00C868D3" w:rsidP="00C868D3">
      <w:pPr>
        <w:pStyle w:val="ListParagraph"/>
        <w:numPr>
          <w:ilvl w:val="0"/>
          <w:numId w:val="9"/>
        </w:numPr>
        <w:spacing w:after="240" w:line="312" w:lineRule="auto"/>
        <w:rPr>
          <w:shd w:val="clear" w:color="auto" w:fill="FFFFFF"/>
        </w:rPr>
      </w:pPr>
      <w:r w:rsidRPr="00F64903">
        <w:rPr>
          <w:shd w:val="clear" w:color="auto" w:fill="FFFFFF"/>
        </w:rPr>
        <w:t>The properties "cls":"folder" and "leaf":"true" are used to indicate whether the entity is a node (folder metaphor) or leaf.</w:t>
      </w:r>
    </w:p>
    <w:p w14:paraId="3497EB10" w14:textId="77777777" w:rsidR="00221C6B" w:rsidRPr="00585620" w:rsidRDefault="00221C6B" w:rsidP="00FD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HAnsi"/>
        </w:rPr>
      </w:pPr>
    </w:p>
    <w:p w14:paraId="43218660" w14:textId="77777777" w:rsidR="00AC42CB" w:rsidRDefault="00AC42CB" w:rsidP="00AC42CB">
      <w:pPr>
        <w:pStyle w:val="Heading1"/>
        <w:rPr>
          <w:rFonts w:eastAsiaTheme="minorHAnsi"/>
          <w:shd w:val="clear" w:color="auto" w:fill="FFFFFF"/>
        </w:rPr>
      </w:pPr>
      <w:bookmarkStart w:id="1337" w:name="_Toc326243149"/>
      <w:r>
        <w:rPr>
          <w:rFonts w:eastAsiaTheme="minorHAnsi"/>
          <w:shd w:val="clear" w:color="auto" w:fill="FFFFFF"/>
        </w:rPr>
        <w:t>Differences from ASN Application Profile</w:t>
      </w:r>
      <w:bookmarkEnd w:id="1337"/>
    </w:p>
    <w:p w14:paraId="782CE83D" w14:textId="77777777" w:rsidR="002B56DB" w:rsidRDefault="00542BD4" w:rsidP="002B56DB">
      <w:pPr>
        <w:rPr>
          <w:rFonts w:eastAsiaTheme="minorHAnsi"/>
        </w:rPr>
      </w:pPr>
      <w:r>
        <w:rPr>
          <w:rFonts w:eastAsiaTheme="minorHAnsi"/>
        </w:rPr>
        <w:t>The RDF of the Australian Curriculum has been aligned, so far as is practical, with version 3.1.0 of the ASN Application Profile</w:t>
      </w:r>
      <w:ins w:id="1338" w:author="Nicholas, Nick" w:date="2013-02-26T14:51:00Z">
        <w:r w:rsidR="006137AD">
          <w:rPr>
            <w:rFonts w:eastAsiaTheme="minorHAnsi"/>
          </w:rPr>
          <w:t xml:space="preserve"> and version 3.0 of the </w:t>
        </w:r>
      </w:ins>
      <w:ins w:id="1339" w:author="Nicholas, Nick" w:date="2013-02-26T14:52:00Z">
        <w:r w:rsidR="006137AD">
          <w:rPr>
            <w:rFonts w:eastAsiaTheme="minorHAnsi"/>
          </w:rPr>
          <w:t>Machine Readable Australian Curriculum</w:t>
        </w:r>
      </w:ins>
      <w:r>
        <w:rPr>
          <w:rFonts w:eastAsiaTheme="minorHAnsi"/>
        </w:rPr>
        <w:t xml:space="preserve">. The following divergences </w:t>
      </w:r>
      <w:ins w:id="1340" w:author="Nicholas, Nick" w:date="2013-02-26T14:52:00Z">
        <w:r w:rsidR="006137AD">
          <w:rPr>
            <w:rFonts w:eastAsiaTheme="minorHAnsi"/>
          </w:rPr>
          <w:t xml:space="preserve">from ASN-AP (which are common to the Machine Readable Australian Curriculum) </w:t>
        </w:r>
      </w:ins>
      <w:r>
        <w:rPr>
          <w:rFonts w:eastAsiaTheme="minorHAnsi"/>
        </w:rPr>
        <w:t>can be noted:</w:t>
      </w:r>
    </w:p>
    <w:p w14:paraId="6DD6646B" w14:textId="77777777" w:rsidR="00542BD4" w:rsidRDefault="00542BD4" w:rsidP="00542BD4">
      <w:pPr>
        <w:pStyle w:val="Heading2"/>
        <w:rPr>
          <w:rFonts w:eastAsiaTheme="minorHAnsi"/>
          <w:shd w:val="clear" w:color="auto" w:fill="FFFFFF"/>
        </w:rPr>
      </w:pPr>
      <w:bookmarkStart w:id="1341" w:name="_Toc326243150"/>
      <w:bookmarkStart w:id="1342" w:name="OLE_LINK1"/>
      <w:bookmarkStart w:id="1343" w:name="OLE_LINK2"/>
      <w:r>
        <w:rPr>
          <w:rFonts w:eastAsiaTheme="minorHAnsi"/>
          <w:shd w:val="clear" w:color="auto" w:fill="FFFFFF"/>
        </w:rPr>
        <w:t>Dublin Core</w:t>
      </w:r>
      <w:bookmarkEnd w:id="1341"/>
    </w:p>
    <w:bookmarkEnd w:id="1342"/>
    <w:bookmarkEnd w:id="1343"/>
    <w:p w14:paraId="54D74B3D" w14:textId="77777777" w:rsidR="00542BD4" w:rsidRDefault="00542BD4" w:rsidP="002B56DB">
      <w:pPr>
        <w:rPr>
          <w:rFonts w:eastAsiaTheme="minorHAnsi"/>
        </w:rPr>
      </w:pPr>
      <w:r>
        <w:rPr>
          <w:rFonts w:eastAsiaTheme="minorHAnsi"/>
        </w:rPr>
        <w:t xml:space="preserve">ASN-AP already uses Dublin Core terms to enhance </w:t>
      </w:r>
      <w:r w:rsidR="00F95DE1">
        <w:rPr>
          <w:rFonts w:eastAsiaTheme="minorHAnsi"/>
        </w:rPr>
        <w:t xml:space="preserve">its ontology. The following Dublin Core terms are used in the Australian Curriculum </w:t>
      </w:r>
      <w:ins w:id="1344" w:author="Nicholas, Nick" w:date="2013-02-26T14:52:00Z">
        <w:r w:rsidR="006137AD">
          <w:rPr>
            <w:rFonts w:eastAsiaTheme="minorHAnsi"/>
          </w:rPr>
          <w:t xml:space="preserve">and the Board of Studies Syllabus </w:t>
        </w:r>
      </w:ins>
      <w:r w:rsidR="00F95DE1">
        <w:rPr>
          <w:rFonts w:eastAsiaTheme="minorHAnsi"/>
        </w:rPr>
        <w:t>in addition to those used in ASN-AP:</w:t>
      </w:r>
    </w:p>
    <w:p w14:paraId="626E526D" w14:textId="77777777" w:rsidR="002B56DB" w:rsidRPr="00F95DE1" w:rsidRDefault="00F95DE1" w:rsidP="00F95DE1">
      <w:pPr>
        <w:pStyle w:val="ListParagraph"/>
        <w:numPr>
          <w:ilvl w:val="0"/>
          <w:numId w:val="22"/>
        </w:numPr>
        <w:rPr>
          <w:rFonts w:eastAsiaTheme="minorHAnsi"/>
        </w:rPr>
      </w:pPr>
      <w:r>
        <w:rPr>
          <w:rFonts w:eastAsiaTheme="minorHAnsi"/>
        </w:rPr>
        <w:t>d</w:t>
      </w:r>
      <w:r w:rsidR="002B56DB" w:rsidRPr="00F95DE1">
        <w:rPr>
          <w:rFonts w:eastAsiaTheme="minorHAnsi"/>
        </w:rPr>
        <w:t xml:space="preserve">c:modified </w:t>
      </w:r>
      <w:r>
        <w:rPr>
          <w:rFonts w:eastAsiaTheme="minorHAnsi"/>
        </w:rPr>
        <w:t xml:space="preserve">has been </w:t>
      </w:r>
      <w:r w:rsidR="002B56DB" w:rsidRPr="00F95DE1">
        <w:rPr>
          <w:rFonts w:eastAsiaTheme="minorHAnsi"/>
        </w:rPr>
        <w:t>added to document</w:t>
      </w:r>
      <w:r w:rsidR="002164FA" w:rsidRPr="00F95DE1">
        <w:rPr>
          <w:rFonts w:eastAsiaTheme="minorHAnsi"/>
        </w:rPr>
        <w:t>s and statements</w:t>
      </w:r>
      <w:r>
        <w:rPr>
          <w:rFonts w:eastAsiaTheme="minorHAnsi"/>
        </w:rPr>
        <w:t xml:space="preserve">, to indicate when </w:t>
      </w:r>
      <w:r w:rsidR="00D60FE1">
        <w:rPr>
          <w:rFonts w:eastAsiaTheme="minorHAnsi"/>
        </w:rPr>
        <w:t>the curriculum (not the RDF) was last updated.</w:t>
      </w:r>
    </w:p>
    <w:p w14:paraId="3D5D15AF" w14:textId="77777777" w:rsidR="00F10075" w:rsidRPr="00F95DE1" w:rsidRDefault="00F95DE1" w:rsidP="00F95DE1">
      <w:pPr>
        <w:pStyle w:val="ListParagraph"/>
        <w:numPr>
          <w:ilvl w:val="0"/>
          <w:numId w:val="22"/>
        </w:numPr>
        <w:rPr>
          <w:rFonts w:eastAsiaTheme="minorHAnsi"/>
        </w:rPr>
      </w:pPr>
      <w:r>
        <w:rPr>
          <w:rFonts w:eastAsiaTheme="minorHAnsi"/>
        </w:rPr>
        <w:t>d</w:t>
      </w:r>
      <w:r w:rsidR="00F10075" w:rsidRPr="00F95DE1">
        <w:rPr>
          <w:rFonts w:eastAsiaTheme="minorHAnsi"/>
        </w:rPr>
        <w:t xml:space="preserve">c:title </w:t>
      </w:r>
      <w:r>
        <w:rPr>
          <w:rFonts w:eastAsiaTheme="minorHAnsi"/>
        </w:rPr>
        <w:t xml:space="preserve">has been </w:t>
      </w:r>
      <w:r w:rsidR="00F10075" w:rsidRPr="00F95DE1">
        <w:rPr>
          <w:rFonts w:eastAsiaTheme="minorHAnsi"/>
        </w:rPr>
        <w:t>added to statements</w:t>
      </w:r>
      <w:r w:rsidR="000C4D76">
        <w:rPr>
          <w:rFonts w:eastAsiaTheme="minorHAnsi"/>
        </w:rPr>
        <w:t>, to give names for statement groupings</w:t>
      </w:r>
      <w:r w:rsidR="00731482">
        <w:rPr>
          <w:rFonts w:eastAsiaTheme="minorHAnsi"/>
        </w:rPr>
        <w:t>.</w:t>
      </w:r>
      <w:r w:rsidR="000C4D76">
        <w:rPr>
          <w:rFonts w:eastAsiaTheme="minorHAnsi"/>
        </w:rPr>
        <w:t xml:space="preserve"> (</w:t>
      </w:r>
      <w:r w:rsidR="00731482">
        <w:rPr>
          <w:rFonts w:eastAsiaTheme="minorHAnsi"/>
        </w:rPr>
        <w:t xml:space="preserve">Currently used only for </w:t>
      </w:r>
      <w:del w:id="1345" w:author="Nicholas, Nick" w:date="2013-02-26T14:52:00Z">
        <w:r w:rsidR="00731482" w:rsidDel="00F26C84">
          <w:rPr>
            <w:rFonts w:eastAsiaTheme="minorHAnsi"/>
          </w:rPr>
          <w:delText>year levels</w:delText>
        </w:r>
      </w:del>
      <w:ins w:id="1346" w:author="Nicholas, Nick" w:date="2013-02-26T14:52:00Z">
        <w:r w:rsidR="00F26C84">
          <w:rPr>
            <w:rFonts w:eastAsiaTheme="minorHAnsi"/>
          </w:rPr>
          <w:t>stages</w:t>
        </w:r>
      </w:ins>
      <w:r w:rsidR="000C4D76">
        <w:rPr>
          <w:rFonts w:eastAsiaTheme="minorHAnsi"/>
        </w:rPr>
        <w:t>)</w:t>
      </w:r>
    </w:p>
    <w:p w14:paraId="3715BE9B" w14:textId="77777777" w:rsidR="0062532F" w:rsidDel="00F26C84" w:rsidRDefault="00F95DE1" w:rsidP="00F95DE1">
      <w:pPr>
        <w:pStyle w:val="ListParagraph"/>
        <w:numPr>
          <w:ilvl w:val="0"/>
          <w:numId w:val="22"/>
        </w:numPr>
        <w:rPr>
          <w:del w:id="1347" w:author="Nicholas, Nick" w:date="2013-02-26T14:52:00Z"/>
          <w:rFonts w:eastAsiaTheme="minorHAnsi"/>
        </w:rPr>
      </w:pPr>
      <w:del w:id="1348" w:author="Nicholas, Nick" w:date="2013-02-26T14:52:00Z">
        <w:r w:rsidDel="00F26C84">
          <w:rPr>
            <w:rFonts w:eastAsiaTheme="minorHAnsi"/>
          </w:rPr>
          <w:delText>d</w:delText>
        </w:r>
        <w:r w:rsidR="00A6557A" w:rsidRPr="00F95DE1" w:rsidDel="00F26C84">
          <w:rPr>
            <w:rFonts w:eastAsiaTheme="minorHAnsi"/>
          </w:rPr>
          <w:delText xml:space="preserve">c:relation </w:delText>
        </w:r>
        <w:r w:rsidR="0062532F" w:rsidDel="00F26C84">
          <w:rPr>
            <w:rFonts w:eastAsiaTheme="minorHAnsi"/>
          </w:rPr>
          <w:delText xml:space="preserve">has been </w:delText>
        </w:r>
        <w:r w:rsidR="00A6557A" w:rsidRPr="00F95DE1" w:rsidDel="00F26C84">
          <w:rPr>
            <w:rFonts w:eastAsiaTheme="minorHAnsi"/>
          </w:rPr>
          <w:delText xml:space="preserve">added to achievement standards, to </w:delText>
        </w:r>
        <w:r w:rsidR="0062532F" w:rsidDel="00F26C84">
          <w:rPr>
            <w:rFonts w:eastAsiaTheme="minorHAnsi"/>
          </w:rPr>
          <w:delText>link them to</w:delText>
        </w:r>
        <w:r w:rsidR="00A6557A" w:rsidRPr="00F95DE1" w:rsidDel="00F26C84">
          <w:rPr>
            <w:rFonts w:eastAsiaTheme="minorHAnsi"/>
          </w:rPr>
          <w:delText xml:space="preserve"> work samples</w:delText>
        </w:r>
        <w:r w:rsidR="0077567C" w:rsidDel="00F26C84">
          <w:rPr>
            <w:rFonts w:eastAsiaTheme="minorHAnsi"/>
          </w:rPr>
          <w:delText>.</w:delText>
        </w:r>
        <w:r w:rsidR="00542BD4" w:rsidRPr="00F95DE1" w:rsidDel="00F26C84">
          <w:rPr>
            <w:rFonts w:eastAsiaTheme="minorHAnsi"/>
          </w:rPr>
          <w:delText xml:space="preserve"> </w:delText>
        </w:r>
      </w:del>
    </w:p>
    <w:p w14:paraId="583E0697" w14:textId="77777777" w:rsidR="00A6557A" w:rsidRDefault="0062532F" w:rsidP="00F95DE1">
      <w:pPr>
        <w:pStyle w:val="ListParagraph"/>
        <w:numPr>
          <w:ilvl w:val="0"/>
          <w:numId w:val="22"/>
        </w:numPr>
        <w:rPr>
          <w:rFonts w:eastAsiaTheme="minorHAnsi"/>
        </w:rPr>
      </w:pPr>
      <w:r>
        <w:rPr>
          <w:rFonts w:eastAsiaTheme="minorHAnsi"/>
        </w:rPr>
        <w:t>d</w:t>
      </w:r>
      <w:r w:rsidRPr="00F95DE1">
        <w:rPr>
          <w:rFonts w:eastAsiaTheme="minorHAnsi"/>
        </w:rPr>
        <w:t xml:space="preserve">c:relation </w:t>
      </w:r>
      <w:r>
        <w:rPr>
          <w:rFonts w:eastAsiaTheme="minorHAnsi"/>
        </w:rPr>
        <w:t>has been added</w:t>
      </w:r>
      <w:r w:rsidR="00542BD4" w:rsidRPr="00F95DE1">
        <w:rPr>
          <w:rFonts w:eastAsiaTheme="minorHAnsi"/>
        </w:rPr>
        <w:t xml:space="preserve"> to content descriptions, to </w:t>
      </w:r>
      <w:r w:rsidR="00DF027B">
        <w:rPr>
          <w:rFonts w:eastAsiaTheme="minorHAnsi"/>
        </w:rPr>
        <w:t>link them to</w:t>
      </w:r>
      <w:r w:rsidR="00542BD4" w:rsidRPr="00F95DE1">
        <w:rPr>
          <w:rFonts w:eastAsiaTheme="minorHAnsi"/>
        </w:rPr>
        <w:t xml:space="preserve"> cross-curriculum priorities</w:t>
      </w:r>
      <w:ins w:id="1349" w:author="Nicholas, Nick" w:date="2013-02-26T14:52:00Z">
        <w:r w:rsidR="00F26C84">
          <w:rPr>
            <w:rFonts w:eastAsiaTheme="minorHAnsi"/>
          </w:rPr>
          <w:t xml:space="preserve"> and other learning areas</w:t>
        </w:r>
      </w:ins>
      <w:r w:rsidR="0077567C">
        <w:rPr>
          <w:rFonts w:eastAsiaTheme="minorHAnsi"/>
        </w:rPr>
        <w:t xml:space="preserve">. The </w:t>
      </w:r>
      <w:r w:rsidR="0077567C" w:rsidRPr="00F95DE1">
        <w:rPr>
          <w:rFonts w:eastAsiaTheme="minorHAnsi"/>
        </w:rPr>
        <w:t>cross-curriculum priorities</w:t>
      </w:r>
      <w:r w:rsidR="0077567C">
        <w:rPr>
          <w:rFonts w:eastAsiaTheme="minorHAnsi"/>
        </w:rPr>
        <w:t xml:space="preserve"> </w:t>
      </w:r>
      <w:ins w:id="1350" w:author="Nicholas, Nick" w:date="2013-02-26T14:53:00Z">
        <w:r w:rsidR="00F26C84">
          <w:rPr>
            <w:rFonts w:eastAsiaTheme="minorHAnsi"/>
          </w:rPr>
          <w:t xml:space="preserve">and other learning areas </w:t>
        </w:r>
      </w:ins>
      <w:r w:rsidR="0077567C">
        <w:rPr>
          <w:rFonts w:eastAsiaTheme="minorHAnsi"/>
        </w:rPr>
        <w:t>can be identified as such through their controlled vocabulary.</w:t>
      </w:r>
    </w:p>
    <w:p w14:paraId="5E8FB73B" w14:textId="77777777" w:rsidR="00C963C7" w:rsidRPr="00C963C7" w:rsidRDefault="00C963C7" w:rsidP="00C963C7">
      <w:pPr>
        <w:pStyle w:val="Heading2"/>
      </w:pPr>
      <w:bookmarkStart w:id="1351" w:name="_Toc174987411"/>
      <w:bookmarkStart w:id="1352" w:name="_Toc326243152"/>
      <w:r w:rsidRPr="00C963C7">
        <w:t>dcterms:valid</w:t>
      </w:r>
      <w:bookmarkEnd w:id="1351"/>
      <w:bookmarkEnd w:id="1352"/>
    </w:p>
    <w:p w14:paraId="4A752D3F" w14:textId="77777777" w:rsidR="00C963C7" w:rsidRDefault="00D956CA" w:rsidP="00C963C7">
      <w:r>
        <w:fldChar w:fldCharType="begin"/>
      </w:r>
      <w:r>
        <w:instrText xml:space="preserve"> HYPERLINK "http://standards.jesandco.org/wiki/ASN_Export_Version_Key/3.0.0" </w:instrText>
      </w:r>
      <w:r>
        <w:fldChar w:fldCharType="separate"/>
      </w:r>
      <w:r w:rsidR="00C963C7" w:rsidRPr="00AE237E">
        <w:t>Version 3.0.0</w:t>
      </w:r>
      <w:r>
        <w:fldChar w:fldCharType="end"/>
      </w:r>
      <w:r w:rsidR="00C963C7" w:rsidRPr="00AE237E">
        <w:t> </w:t>
      </w:r>
      <w:ins w:id="1353" w:author="Nicholas, Nick" w:date="2013-02-26T14:57:00Z">
        <w:r w:rsidR="00D27FDE">
          <w:t xml:space="preserve">of the ASN-AP </w:t>
        </w:r>
      </w:ins>
      <w:r w:rsidR="00C963C7">
        <w:t>switched from using</w:t>
      </w:r>
      <w:r w:rsidR="00C963C7">
        <w:rPr>
          <w:rStyle w:val="apple-converted-space"/>
          <w:color w:val="000000"/>
          <w:sz w:val="27"/>
          <w:szCs w:val="27"/>
        </w:rPr>
        <w:t> </w:t>
      </w:r>
      <w:r w:rsidR="00C963C7">
        <w:rPr>
          <w:rStyle w:val="HTMLCode"/>
          <w:color w:val="000000"/>
        </w:rPr>
        <w:t>dcterms:created</w:t>
      </w:r>
      <w:r w:rsidR="00C963C7">
        <w:rPr>
          <w:rStyle w:val="apple-converted-space"/>
          <w:color w:val="000000"/>
          <w:sz w:val="27"/>
          <w:szCs w:val="27"/>
        </w:rPr>
        <w:t> </w:t>
      </w:r>
      <w:r w:rsidR="00C963C7">
        <w:t>for a third party statement (when the curriculum document was authored) to</w:t>
      </w:r>
      <w:r w:rsidR="00C963C7">
        <w:rPr>
          <w:rStyle w:val="apple-converted-space"/>
          <w:color w:val="000000"/>
          <w:sz w:val="27"/>
          <w:szCs w:val="27"/>
        </w:rPr>
        <w:t> </w:t>
      </w:r>
      <w:r w:rsidR="00C963C7">
        <w:rPr>
          <w:rStyle w:val="HTMLCode"/>
          <w:color w:val="000000"/>
        </w:rPr>
        <w:t>dcterms:valid</w:t>
      </w:r>
      <w:r w:rsidR="00C963C7">
        <w:rPr>
          <w:rStyle w:val="apple-converted-space"/>
          <w:color w:val="000000"/>
          <w:sz w:val="27"/>
          <w:szCs w:val="27"/>
        </w:rPr>
        <w:t> </w:t>
      </w:r>
      <w:r w:rsidR="00C963C7">
        <w:t>(when does the curriculum statement take effect), and gives the datatype of the date explicitly.</w:t>
      </w:r>
    </w:p>
    <w:p w14:paraId="0C55A96C" w14:textId="77777777" w:rsidR="00C963C7" w:rsidRDefault="00C963C7" w:rsidP="00C963C7">
      <w:r>
        <w:t>The Australian Curriculum does not use either</w:t>
      </w:r>
      <w:r>
        <w:rPr>
          <w:rStyle w:val="apple-converted-space"/>
          <w:color w:val="000000"/>
          <w:sz w:val="27"/>
          <w:szCs w:val="27"/>
        </w:rPr>
        <w:t> </w:t>
      </w:r>
      <w:r>
        <w:rPr>
          <w:rStyle w:val="HTMLCode"/>
          <w:color w:val="000000"/>
        </w:rPr>
        <w:t>dcterms:created</w:t>
      </w:r>
      <w:r>
        <w:rPr>
          <w:rStyle w:val="apple-converted-space"/>
          <w:color w:val="000000"/>
          <w:sz w:val="27"/>
          <w:szCs w:val="27"/>
        </w:rPr>
        <w:t> </w:t>
      </w:r>
      <w:r>
        <w:t>or</w:t>
      </w:r>
      <w:r>
        <w:rPr>
          <w:rStyle w:val="apple-converted-space"/>
          <w:color w:val="000000"/>
          <w:sz w:val="27"/>
          <w:szCs w:val="27"/>
        </w:rPr>
        <w:t> </w:t>
      </w:r>
      <w:r>
        <w:rPr>
          <w:rStyle w:val="HTMLCode"/>
          <w:color w:val="000000"/>
        </w:rPr>
        <w:t>dcterms:valid</w:t>
      </w:r>
      <w:r>
        <w:t>; the relationship is only meant to be used "for</w:t>
      </w:r>
      <w:r>
        <w:rPr>
          <w:rStyle w:val="apple-converted-space"/>
          <w:color w:val="000000"/>
          <w:sz w:val="27"/>
          <w:szCs w:val="27"/>
        </w:rPr>
        <w:t> </w:t>
      </w:r>
      <w:r>
        <w:rPr>
          <w:i/>
          <w:iCs/>
        </w:rPr>
        <w:t>non-canonical</w:t>
      </w:r>
      <w:r>
        <w:rPr>
          <w:rStyle w:val="apple-converted-space"/>
          <w:color w:val="000000"/>
          <w:sz w:val="27"/>
          <w:szCs w:val="27"/>
        </w:rPr>
        <w:t> </w:t>
      </w:r>
      <w:r>
        <w:t xml:space="preserve">statements created by a third party", so it will not be used within the </w:t>
      </w:r>
      <w:ins w:id="1354" w:author="Nicholas, Nick" w:date="2013-02-26T14:57:00Z">
        <w:r w:rsidR="00D27FDE">
          <w:t xml:space="preserve">Australian Curriculum  or Board of Studies Syllabus </w:t>
        </w:r>
      </w:ins>
      <w:r>
        <w:t>RDF.</w:t>
      </w:r>
    </w:p>
    <w:p w14:paraId="4D515E6A" w14:textId="77777777" w:rsidR="00C963C7" w:rsidRDefault="00C963C7" w:rsidP="00C963C7">
      <w:r>
        <w:t>In the documentation of the profile online, ASN go on to make</w:t>
      </w:r>
      <w:r>
        <w:rPr>
          <w:rStyle w:val="apple-converted-space"/>
          <w:color w:val="000000"/>
          <w:sz w:val="27"/>
          <w:szCs w:val="27"/>
        </w:rPr>
        <w:t> </w:t>
      </w:r>
      <w:r>
        <w:rPr>
          <w:rStyle w:val="HTMLCode"/>
          <w:color w:val="000000"/>
        </w:rPr>
        <w:t>dcterms:valid</w:t>
      </w:r>
      <w:r>
        <w:rPr>
          <w:rStyle w:val="apple-converted-space"/>
          <w:color w:val="000000"/>
          <w:sz w:val="27"/>
          <w:szCs w:val="27"/>
        </w:rPr>
        <w:t> </w:t>
      </w:r>
      <w:r>
        <w:t xml:space="preserve">mandatory: Joseph Chapman </w:t>
      </w:r>
      <w:r w:rsidR="00F00D40">
        <w:t xml:space="preserve">of ASN </w:t>
      </w:r>
      <w:r>
        <w:t>has confirmed that this is in error, and the date is not intended to apply to original statements as well as third party statements.</w:t>
      </w:r>
    </w:p>
    <w:p w14:paraId="459FDB9A" w14:textId="77777777" w:rsidR="00AC42CB" w:rsidRDefault="00AC42CB" w:rsidP="00AC42CB">
      <w:pPr>
        <w:pStyle w:val="Heading1"/>
        <w:rPr>
          <w:rFonts w:eastAsiaTheme="minorHAnsi"/>
          <w:shd w:val="clear" w:color="auto" w:fill="FFFFFF"/>
        </w:rPr>
      </w:pPr>
      <w:bookmarkStart w:id="1355" w:name="_Toc326243153"/>
      <w:r>
        <w:rPr>
          <w:rFonts w:eastAsiaTheme="minorHAnsi"/>
          <w:shd w:val="clear" w:color="auto" w:fill="FFFFFF"/>
        </w:rPr>
        <w:t>Vocabularies</w:t>
      </w:r>
      <w:bookmarkEnd w:id="1355"/>
    </w:p>
    <w:p w14:paraId="20B88DA5" w14:textId="77777777" w:rsidR="00A87CD6" w:rsidRDefault="00A87CD6" w:rsidP="00A87CD6">
      <w:pPr>
        <w:rPr>
          <w:rFonts w:eastAsiaTheme="minorHAnsi"/>
        </w:rPr>
      </w:pPr>
      <w:r>
        <w:rPr>
          <w:rFonts w:eastAsiaTheme="minorHAnsi"/>
        </w:rPr>
        <w:t xml:space="preserve">The following vocabularies and namespaces are used in the ASN Application Profile, and their use is maintained in the </w:t>
      </w:r>
      <w:del w:id="1356" w:author="Nicholas, Nick" w:date="2013-02-26T14:57:00Z">
        <w:r w:rsidDel="00B53126">
          <w:rPr>
            <w:rFonts w:eastAsiaTheme="minorHAnsi"/>
          </w:rPr>
          <w:delText>Australian Curriculum</w:delText>
        </w:r>
      </w:del>
      <w:ins w:id="1357" w:author="Nicholas, Nick" w:date="2013-02-26T14:57:00Z">
        <w:r w:rsidR="00B53126">
          <w:rPr>
            <w:rFonts w:eastAsiaTheme="minorHAnsi"/>
          </w:rPr>
          <w:t>NSW Board of Studies Syllabus</w:t>
        </w:r>
      </w:ins>
      <w:r>
        <w:rPr>
          <w:rFonts w:eastAsiaTheme="minorHAnsi"/>
        </w:rPr>
        <w:t xml:space="preserve"> RDF:</w:t>
      </w:r>
    </w:p>
    <w:p w14:paraId="631EBF97" w14:textId="77777777" w:rsidR="00A87CD6" w:rsidRPr="00A87CD6" w:rsidRDefault="00A87CD6" w:rsidP="00A87CD6">
      <w:pPr>
        <w:pStyle w:val="ListParagraph"/>
        <w:numPr>
          <w:ilvl w:val="0"/>
          <w:numId w:val="5"/>
        </w:numPr>
        <w:spacing w:after="240" w:line="312" w:lineRule="auto"/>
        <w:rPr>
          <w:shd w:val="clear" w:color="auto" w:fill="FFFFFF"/>
        </w:rPr>
      </w:pPr>
      <w:r w:rsidRPr="00A87CD6">
        <w:rPr>
          <w:shd w:val="clear" w:color="auto" w:fill="FFFFFF"/>
        </w:rPr>
        <w:t>ASN (Achievement Standards Network) Terms [</w:t>
      </w:r>
      <w:r w:rsidR="004901F5">
        <w:t xml:space="preserve">asn, </w:t>
      </w:r>
      <w:r w:rsidR="00D956CA">
        <w:fldChar w:fldCharType="begin"/>
      </w:r>
      <w:r w:rsidR="00D956CA">
        <w:instrText xml:space="preserve"> HYPERLINK "http://purl.org/ASN/schema/core/" </w:instrText>
      </w:r>
      <w:r w:rsidR="00D956CA">
        <w:fldChar w:fldCharType="separate"/>
      </w:r>
      <w:r w:rsidRPr="00A87CD6">
        <w:rPr>
          <w:color w:val="0000FF"/>
          <w:u w:val="single"/>
          <w:shd w:val="clear" w:color="auto" w:fill="FFFFFF"/>
        </w:rPr>
        <w:t>http://purl.org/ASN/schema/core/</w:t>
      </w:r>
      <w:r w:rsidR="00D956CA">
        <w:rPr>
          <w:color w:val="0000FF"/>
          <w:u w:val="single"/>
          <w:shd w:val="clear" w:color="auto" w:fill="FFFFFF"/>
        </w:rPr>
        <w:fldChar w:fldCharType="end"/>
      </w:r>
      <w:r w:rsidRPr="00A87CD6">
        <w:rPr>
          <w:shd w:val="clear" w:color="auto" w:fill="FFFFFF"/>
        </w:rPr>
        <w:t>] (Curriculum properties)</w:t>
      </w:r>
    </w:p>
    <w:p w14:paraId="2DA8FD17" w14:textId="77777777" w:rsidR="004901F5" w:rsidRPr="004901F5" w:rsidRDefault="004901F5" w:rsidP="004901F5">
      <w:pPr>
        <w:pStyle w:val="ListParagraph"/>
        <w:numPr>
          <w:ilvl w:val="0"/>
          <w:numId w:val="5"/>
        </w:numPr>
        <w:spacing w:after="240" w:line="312" w:lineRule="auto"/>
      </w:pPr>
      <w:r>
        <w:rPr>
          <w:shd w:val="clear" w:color="auto" w:fill="FFFFFF"/>
        </w:rPr>
        <w:t xml:space="preserve">Dublin Core [dc, </w:t>
      </w:r>
      <w:r w:rsidR="00D956CA">
        <w:fldChar w:fldCharType="begin"/>
      </w:r>
      <w:r w:rsidR="00D956CA">
        <w:instrText xml:space="preserve"> HYPERLINK "http://purl.org/dc/elements/1.1/" </w:instrText>
      </w:r>
      <w:r w:rsidR="00D956CA">
        <w:fldChar w:fldCharType="separate"/>
      </w:r>
      <w:r w:rsidRPr="008C1BB7">
        <w:rPr>
          <w:rStyle w:val="Hyperlink"/>
          <w:rFonts w:eastAsiaTheme="minorHAnsi"/>
        </w:rPr>
        <w:t>http://purl.org/dc/elements/1.1/</w:t>
      </w:r>
      <w:r w:rsidR="00D956CA">
        <w:rPr>
          <w:rStyle w:val="Hyperlink"/>
          <w:rFonts w:eastAsiaTheme="minorHAnsi"/>
        </w:rPr>
        <w:fldChar w:fldCharType="end"/>
      </w:r>
      <w:r>
        <w:rPr>
          <w:rFonts w:eastAsiaTheme="minorHAnsi"/>
        </w:rPr>
        <w:t xml:space="preserve">] </w:t>
      </w:r>
      <w:r w:rsidRPr="00A87CD6">
        <w:rPr>
          <w:shd w:val="clear" w:color="auto" w:fill="FFFFFF"/>
        </w:rPr>
        <w:t>(Generic Dublin core metadata)</w:t>
      </w:r>
    </w:p>
    <w:p w14:paraId="47023126" w14:textId="77777777" w:rsidR="00A87CD6" w:rsidRPr="00A87CD6" w:rsidRDefault="00A87CD6" w:rsidP="00A87CD6">
      <w:pPr>
        <w:pStyle w:val="ListParagraph"/>
        <w:numPr>
          <w:ilvl w:val="0"/>
          <w:numId w:val="5"/>
        </w:numPr>
        <w:spacing w:after="240" w:line="312" w:lineRule="auto"/>
        <w:rPr>
          <w:shd w:val="clear" w:color="auto" w:fill="FFFFFF"/>
        </w:rPr>
      </w:pPr>
      <w:r w:rsidRPr="00A87CD6">
        <w:rPr>
          <w:shd w:val="clear" w:color="auto" w:fill="FFFFFF"/>
        </w:rPr>
        <w:t>DCMI Metadata Terms [</w:t>
      </w:r>
      <w:r w:rsidR="004901F5">
        <w:t xml:space="preserve">dct, </w:t>
      </w:r>
      <w:r w:rsidR="00D956CA">
        <w:fldChar w:fldCharType="begin"/>
      </w:r>
      <w:r w:rsidR="00D956CA">
        <w:instrText xml:space="preserve"> HYPERLINK "http://purl.org/dc/terms/" </w:instrText>
      </w:r>
      <w:r w:rsidR="00D956CA">
        <w:fldChar w:fldCharType="separate"/>
      </w:r>
      <w:r w:rsidRPr="00A87CD6">
        <w:rPr>
          <w:color w:val="0000FF"/>
          <w:u w:val="single"/>
          <w:shd w:val="clear" w:color="auto" w:fill="FFFFFF"/>
        </w:rPr>
        <w:t>http://purl.org/dc/terms/</w:t>
      </w:r>
      <w:r w:rsidR="00D956CA">
        <w:rPr>
          <w:color w:val="0000FF"/>
          <w:u w:val="single"/>
          <w:shd w:val="clear" w:color="auto" w:fill="FFFFFF"/>
        </w:rPr>
        <w:fldChar w:fldCharType="end"/>
      </w:r>
      <w:r w:rsidRPr="00A87CD6">
        <w:rPr>
          <w:shd w:val="clear" w:color="auto" w:fill="FFFFFF"/>
        </w:rPr>
        <w:t>] (Generic Dublin core metadata)</w:t>
      </w:r>
    </w:p>
    <w:p w14:paraId="3A2457D2" w14:textId="77777777" w:rsidR="00A87CD6" w:rsidRPr="00A87CD6" w:rsidRDefault="00A87CD6" w:rsidP="00A87CD6">
      <w:pPr>
        <w:pStyle w:val="ListParagraph"/>
        <w:numPr>
          <w:ilvl w:val="0"/>
          <w:numId w:val="5"/>
        </w:numPr>
        <w:spacing w:after="240" w:line="312" w:lineRule="auto"/>
        <w:rPr>
          <w:shd w:val="clear" w:color="auto" w:fill="FFFFFF"/>
        </w:rPr>
      </w:pPr>
      <w:r w:rsidRPr="00A87CD6">
        <w:rPr>
          <w:shd w:val="clear" w:color="auto" w:fill="FFFFFF"/>
        </w:rPr>
        <w:t>GEM Qualified Terms [</w:t>
      </w:r>
      <w:r w:rsidR="004901F5">
        <w:t xml:space="preserve">gemq, </w:t>
      </w:r>
      <w:r w:rsidR="00D956CA">
        <w:fldChar w:fldCharType="begin"/>
      </w:r>
      <w:r w:rsidR="00D956CA">
        <w:instrText xml:space="preserve"> HYPERLINK "http://purl.org/gem/qualifiers/" </w:instrText>
      </w:r>
      <w:r w:rsidR="00D956CA">
        <w:fldChar w:fldCharType="separate"/>
      </w:r>
      <w:r w:rsidRPr="00A87CD6">
        <w:rPr>
          <w:color w:val="0000FF"/>
          <w:u w:val="single"/>
          <w:shd w:val="clear" w:color="auto" w:fill="FFFFFF"/>
        </w:rPr>
        <w:t>http://purl.org/gem/qualifiers/</w:t>
      </w:r>
      <w:r w:rsidR="00D956CA">
        <w:rPr>
          <w:color w:val="0000FF"/>
          <w:u w:val="single"/>
          <w:shd w:val="clear" w:color="auto" w:fill="FFFFFF"/>
        </w:rPr>
        <w:fldChar w:fldCharType="end"/>
      </w:r>
      <w:r w:rsidRPr="00A87CD6">
        <w:rPr>
          <w:shd w:val="clear" w:color="auto" w:fill="FFFFFF"/>
        </w:rPr>
        <w:t>] (Learning resource discovery, aligned with ASN)</w:t>
      </w:r>
    </w:p>
    <w:p w14:paraId="1F49E50A" w14:textId="77777777" w:rsidR="00A87CD6" w:rsidRPr="00A87CD6" w:rsidRDefault="00A87CD6" w:rsidP="00A87CD6">
      <w:pPr>
        <w:pStyle w:val="ListParagraph"/>
        <w:numPr>
          <w:ilvl w:val="0"/>
          <w:numId w:val="5"/>
        </w:numPr>
        <w:spacing w:after="240" w:line="312" w:lineRule="auto"/>
        <w:rPr>
          <w:shd w:val="clear" w:color="auto" w:fill="FFFFFF"/>
        </w:rPr>
      </w:pPr>
      <w:r w:rsidRPr="00A87CD6">
        <w:rPr>
          <w:shd w:val="clear" w:color="auto" w:fill="FFFFFF"/>
        </w:rPr>
        <w:t>FOAF (Friend of a Friend) [</w:t>
      </w:r>
      <w:r w:rsidR="004901F5">
        <w:t xml:space="preserve">foaf, </w:t>
      </w:r>
      <w:r w:rsidR="00D956CA">
        <w:fldChar w:fldCharType="begin"/>
      </w:r>
      <w:r w:rsidR="00D956CA">
        <w:instrText xml:space="preserve"> HYPERLINK "http://xmlns.com/foaf/0.1/" </w:instrText>
      </w:r>
      <w:r w:rsidR="00D956CA">
        <w:fldChar w:fldCharType="separate"/>
      </w:r>
      <w:r w:rsidRPr="00A87CD6">
        <w:rPr>
          <w:color w:val="0000FF"/>
          <w:u w:val="single"/>
          <w:shd w:val="clear" w:color="auto" w:fill="FFFFFF"/>
        </w:rPr>
        <w:t>http://xmlns.com/foaf/0.1/</w:t>
      </w:r>
      <w:r w:rsidR="00D956CA">
        <w:rPr>
          <w:color w:val="0000FF"/>
          <w:u w:val="single"/>
          <w:shd w:val="clear" w:color="auto" w:fill="FFFFFF"/>
        </w:rPr>
        <w:fldChar w:fldCharType="end"/>
      </w:r>
      <w:r w:rsidRPr="00A87CD6">
        <w:rPr>
          <w:shd w:val="clear" w:color="auto" w:fill="FFFFFF"/>
        </w:rPr>
        <w:t xml:space="preserve">] (Generic coding of people) </w:t>
      </w:r>
    </w:p>
    <w:p w14:paraId="70E46AA0" w14:textId="77777777" w:rsidR="00A87CD6" w:rsidRDefault="00A87CD6" w:rsidP="00A87CD6">
      <w:pPr>
        <w:pStyle w:val="ListParagraph"/>
        <w:numPr>
          <w:ilvl w:val="0"/>
          <w:numId w:val="5"/>
        </w:numPr>
        <w:spacing w:after="240" w:line="312" w:lineRule="auto"/>
        <w:rPr>
          <w:shd w:val="clear" w:color="auto" w:fill="FFFFFF"/>
        </w:rPr>
      </w:pPr>
      <w:r w:rsidRPr="00A87CD6">
        <w:rPr>
          <w:shd w:val="clear" w:color="auto" w:fill="FFFFFF"/>
        </w:rPr>
        <w:t>SKOS (Simple Knowledge Organization System) [</w:t>
      </w:r>
      <w:r w:rsidR="004901F5">
        <w:t xml:space="preserve">skos, </w:t>
      </w:r>
      <w:r w:rsidR="00D956CA">
        <w:fldChar w:fldCharType="begin"/>
      </w:r>
      <w:r w:rsidR="00D956CA">
        <w:instrText xml:space="preserve"> HYPERLINK "http://www.w3.org/2004/02/skos/" </w:instrText>
      </w:r>
      <w:r w:rsidR="00D956CA">
        <w:fldChar w:fldCharType="separate"/>
      </w:r>
      <w:r w:rsidRPr="00A87CD6">
        <w:rPr>
          <w:color w:val="0000FF"/>
          <w:u w:val="single"/>
          <w:shd w:val="clear" w:color="auto" w:fill="FFFFFF"/>
        </w:rPr>
        <w:t>http://www.w3.org/2004/02/skos/</w:t>
      </w:r>
      <w:r w:rsidR="00D956CA">
        <w:rPr>
          <w:color w:val="0000FF"/>
          <w:u w:val="single"/>
          <w:shd w:val="clear" w:color="auto" w:fill="FFFFFF"/>
        </w:rPr>
        <w:fldChar w:fldCharType="end"/>
      </w:r>
      <w:r w:rsidRPr="00A87CD6">
        <w:rPr>
          <w:shd w:val="clear" w:color="auto" w:fill="FFFFFF"/>
        </w:rPr>
        <w:t>] (Semantic web thesaurus infrastructure)</w:t>
      </w:r>
    </w:p>
    <w:p w14:paraId="05DB6C99" w14:textId="77777777" w:rsidR="007E3504" w:rsidRPr="00A87CD6" w:rsidRDefault="007E3504" w:rsidP="00A87CD6">
      <w:pPr>
        <w:pStyle w:val="ListParagraph"/>
        <w:numPr>
          <w:ilvl w:val="0"/>
          <w:numId w:val="5"/>
        </w:numPr>
        <w:spacing w:after="240" w:line="312" w:lineRule="auto"/>
        <w:rPr>
          <w:shd w:val="clear" w:color="auto" w:fill="FFFFFF"/>
        </w:rPr>
      </w:pPr>
      <w:r>
        <w:rPr>
          <w:shd w:val="clear" w:color="auto" w:fill="FFFFFF"/>
        </w:rPr>
        <w:t>Creative Commons [</w:t>
      </w:r>
      <w:r w:rsidR="004901F5">
        <w:t xml:space="preserve">cc, </w:t>
      </w:r>
      <w:r w:rsidRPr="007E3504">
        <w:t>http://creativecommons.org/ns#</w:t>
      </w:r>
      <w:r>
        <w:rPr>
          <w:shd w:val="clear" w:color="auto" w:fill="FFFFFF"/>
        </w:rPr>
        <w:t>] (Creative Commons licensing)</w:t>
      </w:r>
    </w:p>
    <w:p w14:paraId="4DE1CF6C" w14:textId="77777777" w:rsidR="006F3A4C" w:rsidRPr="006F3A4C" w:rsidRDefault="006F3A4C" w:rsidP="006F3A4C">
      <w:pPr>
        <w:spacing w:after="240" w:line="312" w:lineRule="auto"/>
        <w:rPr>
          <w:shd w:val="clear" w:color="auto" w:fill="FFFFFF"/>
        </w:rPr>
      </w:pPr>
      <w:r>
        <w:rPr>
          <w:shd w:val="clear" w:color="auto" w:fill="FFFFFF"/>
        </w:rPr>
        <w:t>The Australian Curriculum RDF</w:t>
      </w:r>
      <w:r w:rsidRPr="006F3A4C">
        <w:rPr>
          <w:shd w:val="clear" w:color="auto" w:fill="FFFFFF"/>
        </w:rPr>
        <w:t xml:space="preserve"> further uses the namespaces managed by ESA on behalf of ACARA through Australian Education Vocabularies, </w:t>
      </w:r>
      <w:r w:rsidR="00D956CA">
        <w:fldChar w:fldCharType="begin"/>
      </w:r>
      <w:r w:rsidR="00D956CA">
        <w:instrText xml:space="preserve"> HYPERLINK "http://vocabulary.curriculum.edu.au/" </w:instrText>
      </w:r>
      <w:r w:rsidR="00D956CA">
        <w:fldChar w:fldCharType="separate"/>
      </w:r>
      <w:r w:rsidRPr="006F3A4C">
        <w:rPr>
          <w:color w:val="0000FF"/>
          <w:u w:val="single"/>
          <w:shd w:val="clear" w:color="auto" w:fill="FFFFFF"/>
        </w:rPr>
        <w:t>http://vocabulary.curriculum.edu.au/</w:t>
      </w:r>
      <w:r w:rsidR="00D956CA">
        <w:rPr>
          <w:color w:val="0000FF"/>
          <w:u w:val="single"/>
          <w:shd w:val="clear" w:color="auto" w:fill="FFFFFF"/>
        </w:rPr>
        <w:fldChar w:fldCharType="end"/>
      </w:r>
      <w:r w:rsidRPr="006F3A4C">
        <w:rPr>
          <w:shd w:val="clear" w:color="auto" w:fill="FFFFFF"/>
        </w:rPr>
        <w:t> , and intended to support RDF encoding of the National Curriculum:</w:t>
      </w:r>
    </w:p>
    <w:p w14:paraId="6ADF31A8" w14:textId="77777777" w:rsidR="006F3A4C" w:rsidRPr="006F3A4C" w:rsidRDefault="006F3A4C" w:rsidP="006F3A4C">
      <w:pPr>
        <w:pStyle w:val="ListParagraph"/>
        <w:numPr>
          <w:ilvl w:val="0"/>
          <w:numId w:val="5"/>
        </w:numPr>
        <w:spacing w:after="240" w:line="312" w:lineRule="auto"/>
        <w:rPr>
          <w:shd w:val="clear" w:color="auto" w:fill="FFFFFF"/>
        </w:rPr>
      </w:pPr>
      <w:r w:rsidRPr="006F3A4C">
        <w:rPr>
          <w:shd w:val="clear" w:color="auto" w:fill="FFFFFF"/>
        </w:rPr>
        <w:t>SCOT: </w:t>
      </w:r>
      <w:r w:rsidR="00D956CA">
        <w:fldChar w:fldCharType="begin"/>
      </w:r>
      <w:r w:rsidR="00D956CA">
        <w:instrText xml:space="preserve"> HYPERLINK "http://vocabulary.curriculum.edu.au/scot/" </w:instrText>
      </w:r>
      <w:r w:rsidR="00D956CA">
        <w:fldChar w:fldCharType="separate"/>
      </w:r>
      <w:r w:rsidRPr="006F3A4C">
        <w:rPr>
          <w:color w:val="0000FF"/>
          <w:u w:val="single"/>
          <w:shd w:val="clear" w:color="auto" w:fill="FFFFFF"/>
        </w:rPr>
        <w:t>http://vocabulary.curriculum.edu.au/scot/</w:t>
      </w:r>
      <w:r w:rsidR="00D956CA">
        <w:rPr>
          <w:color w:val="0000FF"/>
          <w:u w:val="single"/>
          <w:shd w:val="clear" w:color="auto" w:fill="FFFFFF"/>
        </w:rPr>
        <w:fldChar w:fldCharType="end"/>
      </w:r>
    </w:p>
    <w:p w14:paraId="0F80E88E" w14:textId="77777777" w:rsidR="006F3A4C" w:rsidRPr="006F3A4C" w:rsidRDefault="006F3A4C" w:rsidP="006F3A4C">
      <w:pPr>
        <w:pStyle w:val="ListParagraph"/>
        <w:numPr>
          <w:ilvl w:val="0"/>
          <w:numId w:val="5"/>
        </w:numPr>
        <w:spacing w:after="240" w:line="312" w:lineRule="auto"/>
        <w:rPr>
          <w:shd w:val="clear" w:color="auto" w:fill="FFFFFF"/>
        </w:rPr>
      </w:pPr>
      <w:r w:rsidRPr="006F3A4C">
        <w:rPr>
          <w:shd w:val="clear" w:color="auto" w:fill="FFFFFF"/>
        </w:rPr>
        <w:t>Australian Curriculum Strand: </w:t>
      </w:r>
      <w:commentRangeStart w:id="1358"/>
      <w:r w:rsidR="00FB1819">
        <w:fldChar w:fldCharType="begin"/>
      </w:r>
      <w:r w:rsidR="00A24B60">
        <w:instrText xml:space="preserve"> HYPERLINK "http://vocabulary.curriculum.edu.au/AUScurriculumStrand/" </w:instrText>
      </w:r>
      <w:r w:rsidR="00FB1819">
        <w:fldChar w:fldCharType="separate"/>
      </w:r>
      <w:r w:rsidRPr="006F3A4C">
        <w:rPr>
          <w:color w:val="0000FF"/>
          <w:u w:val="single"/>
          <w:shd w:val="clear" w:color="auto" w:fill="FFFFFF"/>
        </w:rPr>
        <w:t>http://vocabulary.curriculum.edu.au/AUScurriculumStrand/</w:t>
      </w:r>
      <w:r w:rsidR="00FB1819">
        <w:rPr>
          <w:color w:val="0000FF"/>
          <w:u w:val="single"/>
          <w:shd w:val="clear" w:color="auto" w:fill="FFFFFF"/>
        </w:rPr>
        <w:fldChar w:fldCharType="end"/>
      </w:r>
      <w:commentRangeEnd w:id="1358"/>
      <w:r w:rsidR="00D377A9">
        <w:rPr>
          <w:rStyle w:val="CommentReference"/>
          <w:lang w:eastAsia="en-US"/>
        </w:rPr>
        <w:commentReference w:id="1358"/>
      </w:r>
    </w:p>
    <w:p w14:paraId="5F664010" w14:textId="77777777" w:rsidR="006F3A4C" w:rsidRPr="006F3A4C" w:rsidRDefault="006F3A4C" w:rsidP="006F3A4C">
      <w:pPr>
        <w:pStyle w:val="ListParagraph"/>
        <w:numPr>
          <w:ilvl w:val="0"/>
          <w:numId w:val="5"/>
        </w:numPr>
        <w:spacing w:after="240" w:line="312" w:lineRule="auto"/>
        <w:rPr>
          <w:shd w:val="clear" w:color="auto" w:fill="FFFFFF"/>
        </w:rPr>
      </w:pPr>
      <w:r w:rsidRPr="006F3A4C">
        <w:rPr>
          <w:shd w:val="clear" w:color="auto" w:fill="FFFFFF"/>
        </w:rPr>
        <w:t>Australian cross-curriculum perspective : </w:t>
      </w:r>
      <w:r w:rsidR="00D956CA">
        <w:fldChar w:fldCharType="begin"/>
      </w:r>
      <w:r w:rsidR="00D956CA">
        <w:instrText xml:space="preserve"> HYPERLINK "http://vocabulary.curriculum.edu.au/AUScrossCurriculumPerspective/" </w:instrText>
      </w:r>
      <w:r w:rsidR="00D956CA">
        <w:fldChar w:fldCharType="separate"/>
      </w:r>
      <w:r w:rsidRPr="006F3A4C">
        <w:rPr>
          <w:color w:val="0000FF"/>
          <w:u w:val="single"/>
          <w:shd w:val="clear" w:color="auto" w:fill="FFFFFF"/>
        </w:rPr>
        <w:t>http://vocabulary.curriculum.edu.au/AUScrossCurriculumPerspective/</w:t>
      </w:r>
      <w:r w:rsidR="00D956CA">
        <w:rPr>
          <w:color w:val="0000FF"/>
          <w:u w:val="single"/>
          <w:shd w:val="clear" w:color="auto" w:fill="FFFFFF"/>
        </w:rPr>
        <w:fldChar w:fldCharType="end"/>
      </w:r>
    </w:p>
    <w:p w14:paraId="70B493A8" w14:textId="77777777" w:rsidR="003B6AA5" w:rsidRDefault="003B6AA5" w:rsidP="006F3A4C">
      <w:pPr>
        <w:pStyle w:val="ListParagraph"/>
        <w:numPr>
          <w:ilvl w:val="0"/>
          <w:numId w:val="5"/>
        </w:numPr>
        <w:spacing w:after="240" w:line="312" w:lineRule="auto"/>
        <w:rPr>
          <w:ins w:id="1359" w:author="Nicholas, Nick" w:date="2013-02-26T14:58:00Z"/>
          <w:shd w:val="clear" w:color="auto" w:fill="FFFFFF"/>
        </w:rPr>
      </w:pPr>
      <w:ins w:id="1360" w:author="Nicholas, Nick" w:date="2013-02-26T14:59:00Z">
        <w:r>
          <w:rPr>
            <w:shd w:val="clear" w:color="auto" w:fill="FFFFFF"/>
          </w:rPr>
          <w:t>Other learning across the curriculum areas (NSW-specific)</w:t>
        </w:r>
      </w:ins>
    </w:p>
    <w:p w14:paraId="5A9178CF" w14:textId="77777777" w:rsidR="003B6AA5" w:rsidRDefault="003B6AA5" w:rsidP="003B6AA5">
      <w:pPr>
        <w:pStyle w:val="ListParagraph"/>
        <w:numPr>
          <w:ilvl w:val="0"/>
          <w:numId w:val="5"/>
        </w:numPr>
        <w:spacing w:after="240" w:line="312" w:lineRule="auto"/>
        <w:rPr>
          <w:ins w:id="1361" w:author="Nicholas, Nick" w:date="2013-02-26T14:58:00Z"/>
          <w:shd w:val="clear" w:color="auto" w:fill="FFFFFF"/>
        </w:rPr>
      </w:pPr>
      <w:ins w:id="1362" w:author="Nicholas, Nick" w:date="2013-02-26T14:59:00Z">
        <w:r>
          <w:rPr>
            <w:shd w:val="clear" w:color="auto" w:fill="FFFFFF"/>
          </w:rPr>
          <w:t>NSW Strands</w:t>
        </w:r>
      </w:ins>
    </w:p>
    <w:p w14:paraId="19D482E1" w14:textId="77777777" w:rsidR="006F3A4C" w:rsidRPr="006F3A4C" w:rsidRDefault="006F3A4C" w:rsidP="006F3A4C">
      <w:pPr>
        <w:pStyle w:val="ListParagraph"/>
        <w:numPr>
          <w:ilvl w:val="0"/>
          <w:numId w:val="5"/>
        </w:numPr>
        <w:spacing w:after="240" w:line="312" w:lineRule="auto"/>
        <w:rPr>
          <w:shd w:val="clear" w:color="auto" w:fill="FFFFFF"/>
        </w:rPr>
      </w:pPr>
      <w:r w:rsidRPr="006F3A4C">
        <w:rPr>
          <w:shd w:val="clear" w:color="auto" w:fill="FFFFFF"/>
        </w:rPr>
        <w:t xml:space="preserve">Australian general </w:t>
      </w:r>
      <w:commentRangeStart w:id="1363"/>
      <w:r w:rsidRPr="006F3A4C">
        <w:rPr>
          <w:shd w:val="clear" w:color="auto" w:fill="FFFFFF"/>
        </w:rPr>
        <w:t xml:space="preserve">capability </w:t>
      </w:r>
      <w:commentRangeEnd w:id="1363"/>
      <w:r w:rsidR="00D377A9">
        <w:rPr>
          <w:rStyle w:val="CommentReference"/>
          <w:lang w:eastAsia="en-US"/>
        </w:rPr>
        <w:commentReference w:id="1363"/>
      </w:r>
      <w:r w:rsidRPr="006F3A4C">
        <w:rPr>
          <w:shd w:val="clear" w:color="auto" w:fill="FFFFFF"/>
        </w:rPr>
        <w:t>: </w:t>
      </w:r>
      <w:r w:rsidR="00D956CA">
        <w:fldChar w:fldCharType="begin"/>
      </w:r>
      <w:r w:rsidR="00D956CA">
        <w:instrText xml:space="preserve"> HYPERLINK "http://vocabulary.curriculum.edu.au/AUSgeneralCapability/" </w:instrText>
      </w:r>
      <w:r w:rsidR="00D956CA">
        <w:fldChar w:fldCharType="separate"/>
      </w:r>
      <w:r w:rsidRPr="006F3A4C">
        <w:rPr>
          <w:color w:val="0000FF"/>
          <w:u w:val="single"/>
          <w:shd w:val="clear" w:color="auto" w:fill="FFFFFF"/>
        </w:rPr>
        <w:t>http://vocabulary.curriculum.edu.au/AUSgeneralCapability/</w:t>
      </w:r>
      <w:r w:rsidR="00D956CA">
        <w:rPr>
          <w:color w:val="0000FF"/>
          <w:u w:val="single"/>
          <w:shd w:val="clear" w:color="auto" w:fill="FFFFFF"/>
        </w:rPr>
        <w:fldChar w:fldCharType="end"/>
      </w:r>
    </w:p>
    <w:p w14:paraId="08ADB7E0" w14:textId="77777777" w:rsidR="006F3A4C" w:rsidRPr="006F3A4C" w:rsidRDefault="006F3A4C" w:rsidP="006F3A4C">
      <w:pPr>
        <w:pStyle w:val="ListParagraph"/>
        <w:numPr>
          <w:ilvl w:val="0"/>
          <w:numId w:val="5"/>
        </w:numPr>
        <w:spacing w:after="240" w:line="312" w:lineRule="auto"/>
        <w:rPr>
          <w:shd w:val="clear" w:color="auto" w:fill="FFFFFF"/>
        </w:rPr>
      </w:pPr>
      <w:r w:rsidRPr="006F3A4C">
        <w:rPr>
          <w:shd w:val="clear" w:color="auto" w:fill="FFFFFF"/>
        </w:rPr>
        <w:t>Australian learning resource type : </w:t>
      </w:r>
      <w:r w:rsidR="00D956CA">
        <w:fldChar w:fldCharType="begin"/>
      </w:r>
      <w:r w:rsidR="00D956CA">
        <w:instrText xml:space="preserve"> HYPERLINK "http://vocabulary.curriculum.edu.au/AUSlearningResourcetype/" </w:instrText>
      </w:r>
      <w:r w:rsidR="00D956CA">
        <w:fldChar w:fldCharType="separate"/>
      </w:r>
      <w:r w:rsidRPr="006F3A4C">
        <w:rPr>
          <w:color w:val="0000FF"/>
          <w:u w:val="single"/>
          <w:shd w:val="clear" w:color="auto" w:fill="FFFFFF"/>
        </w:rPr>
        <w:t>http://vocabulary.curriculum.edu.au/AUSlearningResourcetype/</w:t>
      </w:r>
      <w:r w:rsidR="00D956CA">
        <w:rPr>
          <w:color w:val="0000FF"/>
          <w:u w:val="single"/>
          <w:shd w:val="clear" w:color="auto" w:fill="FFFFFF"/>
        </w:rPr>
        <w:fldChar w:fldCharType="end"/>
      </w:r>
    </w:p>
    <w:p w14:paraId="0B73C074" w14:textId="77777777" w:rsidR="006F3A4C" w:rsidRPr="006F3A4C" w:rsidRDefault="006F3A4C" w:rsidP="006F3A4C">
      <w:pPr>
        <w:pStyle w:val="ListParagraph"/>
        <w:numPr>
          <w:ilvl w:val="0"/>
          <w:numId w:val="5"/>
        </w:numPr>
        <w:spacing w:after="240" w:line="312" w:lineRule="auto"/>
        <w:rPr>
          <w:shd w:val="clear" w:color="auto" w:fill="FFFFFF"/>
        </w:rPr>
      </w:pPr>
      <w:r w:rsidRPr="006F3A4C">
        <w:rPr>
          <w:shd w:val="clear" w:color="auto" w:fill="FFFFFF"/>
        </w:rPr>
        <w:t>Australian school level : </w:t>
      </w:r>
      <w:r w:rsidR="00D956CA">
        <w:fldChar w:fldCharType="begin"/>
      </w:r>
      <w:r w:rsidR="00D956CA">
        <w:instrText xml:space="preserve"> HYPERLINK "http://vocabulary.curriculum.edu.au/schoolLevel/" </w:instrText>
      </w:r>
      <w:r w:rsidR="00D956CA">
        <w:fldChar w:fldCharType="separate"/>
      </w:r>
      <w:r w:rsidRPr="006F3A4C">
        <w:rPr>
          <w:color w:val="0000FF"/>
          <w:u w:val="single"/>
          <w:shd w:val="clear" w:color="auto" w:fill="FFFFFF"/>
        </w:rPr>
        <w:t>http://vocabulary.curriculum.edu.au/schoolLevel/</w:t>
      </w:r>
      <w:r w:rsidR="00D956CA">
        <w:rPr>
          <w:color w:val="0000FF"/>
          <w:u w:val="single"/>
          <w:shd w:val="clear" w:color="auto" w:fill="FFFFFF"/>
        </w:rPr>
        <w:fldChar w:fldCharType="end"/>
      </w:r>
    </w:p>
    <w:p w14:paraId="72AADED4" w14:textId="77777777" w:rsidR="006F3A4C" w:rsidDel="00891827" w:rsidRDefault="006F3A4C" w:rsidP="006F3A4C">
      <w:pPr>
        <w:rPr>
          <w:del w:id="1364" w:author="Nicholas, Nick" w:date="2013-02-26T16:15:00Z"/>
          <w:rFonts w:eastAsiaTheme="minorHAnsi"/>
          <w:shd w:val="clear" w:color="auto" w:fill="FFFFFF"/>
        </w:rPr>
      </w:pPr>
      <w:del w:id="1365" w:author="Nicholas, Nick" w:date="2013-02-26T16:15:00Z">
        <w:r w:rsidRPr="006F3A4C" w:rsidDel="00891827">
          <w:rPr>
            <w:rFonts w:eastAsiaTheme="minorHAnsi"/>
            <w:shd w:val="clear" w:color="auto" w:fill="FFFFFF"/>
          </w:rPr>
          <w:delText>The following external namespaces are used in the templates here to express additional relations. They are adequate for a pilot; but for a formal encoding of the Australian Curriculum, it is preferable to devise a new vocabulary, which ACARA will have control over. The Australian Education Vocabularies site would be an appropriate place to host such a vocabularies.</w:delText>
        </w:r>
      </w:del>
    </w:p>
    <w:p w14:paraId="2033702A" w14:textId="77777777" w:rsidR="004901F5" w:rsidRPr="006F3A4C" w:rsidDel="00891827" w:rsidRDefault="004901F5" w:rsidP="006F3A4C">
      <w:pPr>
        <w:rPr>
          <w:del w:id="1366" w:author="Nicholas, Nick" w:date="2013-02-26T16:15:00Z"/>
          <w:rFonts w:eastAsiaTheme="minorHAnsi"/>
          <w:shd w:val="clear" w:color="auto" w:fill="FFFFFF"/>
        </w:rPr>
      </w:pPr>
      <w:del w:id="1367" w:author="Nicholas, Nick" w:date="2013-02-26T16:15:00Z">
        <w:r w:rsidDel="00891827">
          <w:rPr>
            <w:rFonts w:eastAsiaTheme="minorHAnsi"/>
            <w:shd w:val="clear" w:color="auto" w:fill="FFFFFF"/>
          </w:rPr>
          <w:delText>Previous versions of the machine readable curriculum used the following vocabulary to encode achievement standards:</w:delText>
        </w:r>
      </w:del>
    </w:p>
    <w:p w14:paraId="7062CC8D" w14:textId="77777777" w:rsidR="006F3A4C" w:rsidDel="00891827" w:rsidRDefault="006F3A4C" w:rsidP="006F3A4C">
      <w:pPr>
        <w:pStyle w:val="ListParagraph"/>
        <w:numPr>
          <w:ilvl w:val="0"/>
          <w:numId w:val="8"/>
        </w:numPr>
        <w:spacing w:after="240" w:line="312" w:lineRule="auto"/>
        <w:rPr>
          <w:del w:id="1368" w:author="Nicholas, Nick" w:date="2013-02-26T16:15:00Z"/>
          <w:shd w:val="clear" w:color="auto" w:fill="FFFFFF"/>
        </w:rPr>
      </w:pPr>
      <w:del w:id="1369" w:author="Nicholas, Nick" w:date="2013-02-26T16:15:00Z">
        <w:r w:rsidRPr="004901F5" w:rsidDel="00891827">
          <w:rPr>
            <w:shd w:val="clear" w:color="auto" w:fill="FFFFFF"/>
          </w:rPr>
          <w:delText>Galen : </w:delText>
        </w:r>
        <w:r w:rsidR="00584D5A" w:rsidDel="00891827">
          <w:fldChar w:fldCharType="begin"/>
        </w:r>
        <w:r w:rsidR="00584D5A" w:rsidDel="00891827">
          <w:delInstrText xml:space="preserve"> HYPERLINK "http://www.cs.man.ac.uk/~horrocks/OWL/Ontologies/galen.owl" </w:delInstrText>
        </w:r>
        <w:r w:rsidR="00584D5A" w:rsidDel="00891827">
          <w:fldChar w:fldCharType="separate"/>
        </w:r>
        <w:r w:rsidRPr="004901F5" w:rsidDel="00891827">
          <w:rPr>
            <w:color w:val="0000FF"/>
            <w:u w:val="single"/>
            <w:shd w:val="clear" w:color="auto" w:fill="FFFFFF"/>
          </w:rPr>
          <w:delText>http://www.cs.man.ac.uk/~horrocks/OWL/Ontologies/galen.owl</w:delText>
        </w:r>
        <w:r w:rsidR="00584D5A" w:rsidDel="00891827">
          <w:rPr>
            <w:color w:val="0000FF"/>
            <w:u w:val="single"/>
            <w:shd w:val="clear" w:color="auto" w:fill="FFFFFF"/>
          </w:rPr>
          <w:fldChar w:fldCharType="end"/>
        </w:r>
        <w:r w:rsidRPr="004901F5" w:rsidDel="00891827">
          <w:rPr>
            <w:shd w:val="clear" w:color="auto" w:fill="FFFFFF"/>
          </w:rPr>
          <w:delText> . </w:delText>
        </w:r>
        <w:r w:rsidRPr="004901F5" w:rsidDel="00891827">
          <w:rPr>
            <w:i/>
            <w:iCs/>
            <w:shd w:val="clear" w:color="auto" w:fill="FFFFFF"/>
          </w:rPr>
          <w:delText>isOutcomeOf, hasOutcome</w:delText>
        </w:r>
        <w:r w:rsidRPr="004901F5" w:rsidDel="00891827">
          <w:rPr>
            <w:shd w:val="clear" w:color="auto" w:fill="FFFFFF"/>
          </w:rPr>
          <w:delText>. Treated as specialisation of gemq:isChildOf, gemq:hasChild, applied to achievement standards.</w:delText>
        </w:r>
      </w:del>
    </w:p>
    <w:p w14:paraId="194E4080" w14:textId="77777777" w:rsidR="004901F5" w:rsidRPr="004901F5" w:rsidDel="00891827" w:rsidRDefault="004901F5" w:rsidP="004901F5">
      <w:pPr>
        <w:spacing w:after="240" w:line="312" w:lineRule="auto"/>
        <w:rPr>
          <w:del w:id="1370" w:author="Nicholas, Nick" w:date="2013-02-26T16:15:00Z"/>
          <w:shd w:val="clear" w:color="auto" w:fill="FFFFFF"/>
        </w:rPr>
      </w:pPr>
      <w:del w:id="1371" w:author="Nicholas, Nick" w:date="2013-02-26T16:15:00Z">
        <w:r w:rsidDel="00891827">
          <w:rPr>
            <w:shd w:val="clear" w:color="auto" w:fill="FFFFFF"/>
          </w:rPr>
          <w:delText>The distinction being made was artificial (it was the type of statement that differed between the two, not the nature of the relationship itself); in the current version of the RDF, galen:hasOutcome is replaced with gemq:hasChild (where the child statement has asn:StatementLabel = “AchievementStandard”), and galen:isOutcomeOf is replaced with gemq:isChildOf.</w:delText>
        </w:r>
      </w:del>
    </w:p>
    <w:p w14:paraId="6A0D2AF7" w14:textId="77777777" w:rsidR="00AD1740" w:rsidRPr="00AD1740" w:rsidDel="00891827" w:rsidRDefault="001020A7" w:rsidP="004901F5">
      <w:pPr>
        <w:rPr>
          <w:del w:id="1372" w:author="Nicholas, Nick" w:date="2013-02-26T16:15:00Z"/>
          <w:rFonts w:eastAsiaTheme="minorHAnsi"/>
          <w:shd w:val="clear" w:color="auto" w:fill="FFFFFF"/>
        </w:rPr>
      </w:pPr>
      <w:del w:id="1373" w:author="Nicholas, Nick" w:date="2013-02-26T16:15:00Z">
        <w:r w:rsidDel="00891827">
          <w:rPr>
            <w:rFonts w:eastAsiaTheme="minorHAnsi"/>
            <w:shd w:val="clear" w:color="auto" w:fill="FFFFFF"/>
          </w:rPr>
          <w:delText xml:space="preserve">NOTE: </w:delText>
        </w:r>
        <w:r w:rsidR="00AD1740" w:rsidRPr="00AD1740" w:rsidDel="00891827">
          <w:rPr>
            <w:rFonts w:eastAsiaTheme="minorHAnsi"/>
            <w:shd w:val="clear" w:color="auto" w:fill="FFFFFF"/>
          </w:rPr>
          <w:delText xml:space="preserve">The relation of achievement standards to work samples has been coded here as DC:Relation. </w:delText>
        </w:r>
        <w:r w:rsidR="004B4FA5" w:rsidDel="00891827">
          <w:rPr>
            <w:rFonts w:eastAsiaTheme="minorHAnsi"/>
            <w:shd w:val="clear" w:color="auto" w:fill="FFFFFF"/>
          </w:rPr>
          <w:delText>A</w:delText>
        </w:r>
        <w:r w:rsidR="00AD1740" w:rsidRPr="00AD1740" w:rsidDel="00891827">
          <w:rPr>
            <w:rFonts w:eastAsiaTheme="minorHAnsi"/>
            <w:shd w:val="clear" w:color="auto" w:fill="FFFFFF"/>
          </w:rPr>
          <w:delText>ny replacement of it should be specific to a curriculum ontology, and done in conjunction with JES&amp;Co.</w:delText>
        </w:r>
      </w:del>
    </w:p>
    <w:p w14:paraId="163635FA" w14:textId="77777777" w:rsidR="00CA40F4" w:rsidRDefault="00CA40F4" w:rsidP="00CA40F4">
      <w:pPr>
        <w:pStyle w:val="Heading1"/>
        <w:rPr>
          <w:shd w:val="clear" w:color="auto" w:fill="FFFFFF"/>
        </w:rPr>
      </w:pPr>
      <w:bookmarkStart w:id="1374" w:name="_Toc326243154"/>
      <w:r w:rsidRPr="00CA40F4">
        <w:rPr>
          <w:shd w:val="clear" w:color="auto" w:fill="FFFFFF"/>
        </w:rPr>
        <w:t>General Capabilities</w:t>
      </w:r>
      <w:ins w:id="1375" w:author="Nicholas, Nick" w:date="2013-02-26T16:15:00Z">
        <w:r w:rsidR="00891827">
          <w:rPr>
            <w:shd w:val="clear" w:color="auto" w:fill="FFFFFF"/>
          </w:rPr>
          <w:t>,</w:t>
        </w:r>
      </w:ins>
      <w:r w:rsidRPr="00CA40F4">
        <w:rPr>
          <w:shd w:val="clear" w:color="auto" w:fill="FFFFFF"/>
        </w:rPr>
        <w:t xml:space="preserve"> </w:t>
      </w:r>
      <w:del w:id="1376" w:author="Nicholas, Nick" w:date="2013-02-26T16:15:00Z">
        <w:r w:rsidRPr="00CA40F4" w:rsidDel="00891827">
          <w:rPr>
            <w:shd w:val="clear" w:color="auto" w:fill="FFFFFF"/>
          </w:rPr>
          <w:delText xml:space="preserve">and </w:delText>
        </w:r>
      </w:del>
      <w:r w:rsidRPr="00CA40F4">
        <w:rPr>
          <w:shd w:val="clear" w:color="auto" w:fill="FFFFFF"/>
        </w:rPr>
        <w:t>Cross-Curriculum Priorities</w:t>
      </w:r>
      <w:bookmarkEnd w:id="1374"/>
      <w:ins w:id="1377" w:author="Nicholas, Nick" w:date="2013-02-26T16:15:00Z">
        <w:r w:rsidR="00891827">
          <w:rPr>
            <w:shd w:val="clear" w:color="auto" w:fill="FFFFFF"/>
          </w:rPr>
          <w:t>, Other Learning across the Curriculum Areas</w:t>
        </w:r>
      </w:ins>
    </w:p>
    <w:p w14:paraId="38C16F0B" w14:textId="77777777" w:rsidR="00641203" w:rsidRDefault="00641203" w:rsidP="00641203">
      <w:del w:id="1378" w:author="Nicholas, Nick" w:date="2013-02-26T16:18:00Z">
        <w:r w:rsidDel="0070063F">
          <w:delText>General capabilities are competencies embodied in learning areas</w:delText>
        </w:r>
        <w:r w:rsidR="00F94C0C" w:rsidDel="0070063F">
          <w:delText>,</w:delText>
        </w:r>
        <w:r w:rsidDel="0070063F">
          <w:delText xml:space="preserve"> curriculum statements</w:delText>
        </w:r>
        <w:r w:rsidR="00F94C0C" w:rsidDel="0070063F">
          <w:delText>, and achievement standards</w:delText>
        </w:r>
        <w:r w:rsidDel="0070063F">
          <w:delText>; cross-curriculum priorities are thematic areas embodied in curriculum statements</w:delText>
        </w:r>
      </w:del>
      <w:ins w:id="1379" w:author="Nicholas, Nick" w:date="2013-02-26T16:18:00Z">
        <w:r w:rsidR="0070063F">
          <w:t>cCapabilities, priorities and learning areas are described in prefatory material in the NSW Board of Studies Syllabus for each learning area</w:t>
        </w:r>
      </w:ins>
      <w:r>
        <w:t xml:space="preserve">. It is </w:t>
      </w:r>
      <w:ins w:id="1380" w:author="Nicholas, Nick" w:date="2013-02-26T16:19:00Z">
        <w:r w:rsidR="0070063F">
          <w:t xml:space="preserve">also </w:t>
        </w:r>
      </w:ins>
      <w:r>
        <w:t>important that these alignments be machine readable, which for an RDF model means that capabilities and priorities need to be given a URI</w:t>
      </w:r>
      <w:r w:rsidR="000D07D6">
        <w:t>, so that they can be referenced from curriculum statements.</w:t>
      </w:r>
      <w:r>
        <w:t xml:space="preserve"> </w:t>
      </w:r>
      <w:r w:rsidR="000D07D6">
        <w:t xml:space="preserve">Capabilities and priorities should </w:t>
      </w:r>
      <w:r>
        <w:t xml:space="preserve">preferably </w:t>
      </w:r>
      <w:r w:rsidR="000D07D6">
        <w:t xml:space="preserve">themselves be </w:t>
      </w:r>
      <w:r>
        <w:t>described in RDF</w:t>
      </w:r>
      <w:del w:id="1381" w:author="Nicholas, Nick" w:date="2013-02-26T16:19:00Z">
        <w:r w:rsidR="0042745C" w:rsidDel="0070063F">
          <w:delText>, to align with the description of general capabilities as web pages planned by ACARA</w:delText>
        </w:r>
      </w:del>
      <w:r>
        <w:t>. Howe</w:t>
      </w:r>
      <w:r w:rsidR="00644DA7">
        <w:t>v</w:t>
      </w:r>
      <w:r>
        <w:t>er capabilities and priorities need to be encoded differently from curriculum statements</w:t>
      </w:r>
      <w:r w:rsidR="00644DA7">
        <w:t>: they are not covered by the ASN-AP</w:t>
      </w:r>
      <w:r>
        <w:t>.</w:t>
      </w:r>
    </w:p>
    <w:p w14:paraId="6FCDCDD0" w14:textId="77777777" w:rsidR="00644DA7" w:rsidRDefault="00BC04DF" w:rsidP="00641203">
      <w:r>
        <w:t xml:space="preserve">The capabilities and priorities can be treated as vocabulary terms. As future versions of the curriculum may decompose them into more granular capabilities and priorities, it is appropriate to encode them as thesaurus terms, in RDF SKOS, unless </w:t>
      </w:r>
      <w:r w:rsidR="002228CF">
        <w:t>there are explicit metadata requirements that would not be met by SKOS.</w:t>
      </w:r>
    </w:p>
    <w:p w14:paraId="455D9614" w14:textId="77777777" w:rsidR="00644DA7" w:rsidRDefault="0002458B" w:rsidP="00641203">
      <w:r>
        <w:t>To date the</w:t>
      </w:r>
      <w:ins w:id="1382" w:author="Nicholas, Nick" w:date="2013-02-26T16:19:00Z">
        <w:r w:rsidR="0070063F">
          <w:t xml:space="preserve"> Australian Curriculum</w:t>
        </w:r>
      </w:ins>
      <w:r>
        <w:t xml:space="preserve"> capabilities and priorities have been encoded as SKOS through the Education Vocabularies Australia site</w:t>
      </w:r>
      <w:r w:rsidR="00BA62A5">
        <w:t>:</w:t>
      </w:r>
      <w:r>
        <w:t xml:space="preserve"> </w:t>
      </w:r>
    </w:p>
    <w:p w14:paraId="32535E4D" w14:textId="77777777" w:rsidR="00BA62A5" w:rsidRPr="006F3A4C" w:rsidRDefault="00BA62A5" w:rsidP="00BA62A5">
      <w:pPr>
        <w:pStyle w:val="ListParagraph"/>
        <w:numPr>
          <w:ilvl w:val="0"/>
          <w:numId w:val="5"/>
        </w:numPr>
        <w:spacing w:after="240" w:line="312" w:lineRule="auto"/>
        <w:rPr>
          <w:shd w:val="clear" w:color="auto" w:fill="FFFFFF"/>
        </w:rPr>
      </w:pPr>
      <w:r w:rsidRPr="006F3A4C">
        <w:rPr>
          <w:shd w:val="clear" w:color="auto" w:fill="FFFFFF"/>
        </w:rPr>
        <w:t>Australian cross-curriculum perspective : </w:t>
      </w:r>
      <w:r w:rsidR="00D956CA">
        <w:fldChar w:fldCharType="begin"/>
      </w:r>
      <w:r w:rsidR="00D956CA">
        <w:instrText xml:space="preserve"> HYPERLINK </w:instrText>
      </w:r>
      <w:r w:rsidR="00D956CA">
        <w:instrText xml:space="preserve">"http://vocabulary.curriculum.edu.au/AUScrossCurriculumPerspective/" </w:instrText>
      </w:r>
      <w:r w:rsidR="00D956CA">
        <w:fldChar w:fldCharType="separate"/>
      </w:r>
      <w:r w:rsidRPr="006F3A4C">
        <w:rPr>
          <w:color w:val="0000FF"/>
          <w:u w:val="single"/>
          <w:shd w:val="clear" w:color="auto" w:fill="FFFFFF"/>
        </w:rPr>
        <w:t>http://vocabulary.curriculum.edu.au/AUScrossCurriculumPerspective/</w:t>
      </w:r>
      <w:r w:rsidR="00D956CA">
        <w:rPr>
          <w:color w:val="0000FF"/>
          <w:u w:val="single"/>
          <w:shd w:val="clear" w:color="auto" w:fill="FFFFFF"/>
        </w:rPr>
        <w:fldChar w:fldCharType="end"/>
      </w:r>
    </w:p>
    <w:p w14:paraId="43556C11" w14:textId="77777777" w:rsidR="00BA62A5" w:rsidRPr="0070063F" w:rsidRDefault="00BA62A5" w:rsidP="00BA62A5">
      <w:pPr>
        <w:pStyle w:val="ListParagraph"/>
        <w:numPr>
          <w:ilvl w:val="0"/>
          <w:numId w:val="5"/>
        </w:numPr>
        <w:spacing w:after="240" w:line="312" w:lineRule="auto"/>
        <w:rPr>
          <w:ins w:id="1383" w:author="Nicholas, Nick" w:date="2013-02-26T16:19:00Z"/>
          <w:shd w:val="clear" w:color="auto" w:fill="FFFFFF"/>
        </w:rPr>
      </w:pPr>
      <w:r w:rsidRPr="006F3A4C">
        <w:rPr>
          <w:shd w:val="clear" w:color="auto" w:fill="FFFFFF"/>
        </w:rPr>
        <w:t>Australian general capability : </w:t>
      </w:r>
      <w:r w:rsidR="00D956CA">
        <w:fldChar w:fldCharType="begin"/>
      </w:r>
      <w:r w:rsidR="00D956CA">
        <w:instrText xml:space="preserve"> HYPERLINK "http://vocabulary.curriculum.edu.au/AUSgeneralCapability/" </w:instrText>
      </w:r>
      <w:r w:rsidR="00D956CA">
        <w:fldChar w:fldCharType="separate"/>
      </w:r>
      <w:r w:rsidRPr="006F3A4C">
        <w:rPr>
          <w:color w:val="0000FF"/>
          <w:u w:val="single"/>
          <w:shd w:val="clear" w:color="auto" w:fill="FFFFFF"/>
        </w:rPr>
        <w:t>http://vocabulary.curriculum.edu.au/AUSgeneralCapability/</w:t>
      </w:r>
      <w:r w:rsidR="00D956CA">
        <w:rPr>
          <w:color w:val="0000FF"/>
          <w:u w:val="single"/>
          <w:shd w:val="clear" w:color="auto" w:fill="FFFFFF"/>
        </w:rPr>
        <w:fldChar w:fldCharType="end"/>
      </w:r>
    </w:p>
    <w:p w14:paraId="3F1F9594" w14:textId="77777777" w:rsidR="0070063F" w:rsidRDefault="0070063F" w:rsidP="0070063F">
      <w:pPr>
        <w:rPr>
          <w:ins w:id="1384" w:author="Nicholas, Nick" w:date="2013-02-26T16:19:00Z"/>
        </w:rPr>
      </w:pPr>
      <w:ins w:id="1385" w:author="Nicholas, Nick" w:date="2013-02-26T16:20:00Z">
        <w:r>
          <w:t>The Other Learning across the Curriculum Areas, which are specific to NSW, can be encoded in the same way.</w:t>
        </w:r>
      </w:ins>
      <w:ins w:id="1386" w:author="Nicholas, Nick" w:date="2013-02-26T16:19:00Z">
        <w:r>
          <w:t xml:space="preserve"> </w:t>
        </w:r>
      </w:ins>
    </w:p>
    <w:p w14:paraId="39BA1A98" w14:textId="77777777" w:rsidR="0070063F" w:rsidRPr="0070063F" w:rsidRDefault="0070063F" w:rsidP="0070063F">
      <w:pPr>
        <w:spacing w:after="240" w:line="312" w:lineRule="auto"/>
        <w:ind w:left="360"/>
        <w:rPr>
          <w:shd w:val="clear" w:color="auto" w:fill="FFFFFF"/>
        </w:rPr>
      </w:pPr>
    </w:p>
    <w:p w14:paraId="339B0C2A" w14:textId="77777777" w:rsidR="00CA40F4" w:rsidRPr="005A2503" w:rsidRDefault="00CA40F4" w:rsidP="00CA40F4"/>
    <w:p w14:paraId="5E2E8404" w14:textId="77777777" w:rsidR="00A87CD6" w:rsidRPr="00A87CD6" w:rsidRDefault="00A87CD6" w:rsidP="00A87CD6">
      <w:pPr>
        <w:rPr>
          <w:rFonts w:eastAsiaTheme="minorHAnsi"/>
        </w:rPr>
      </w:pPr>
    </w:p>
    <w:p w14:paraId="398B88B6" w14:textId="77777777" w:rsidR="00AC42CB" w:rsidRDefault="00AC42CB" w:rsidP="00AC42CB">
      <w:pPr>
        <w:pStyle w:val="Heading1"/>
        <w:rPr>
          <w:rFonts w:eastAsiaTheme="minorHAnsi"/>
          <w:shd w:val="clear" w:color="auto" w:fill="FFFFFF"/>
        </w:rPr>
      </w:pPr>
      <w:bookmarkStart w:id="1387" w:name="_Toc326243155"/>
      <w:r>
        <w:rPr>
          <w:rFonts w:eastAsiaTheme="minorHAnsi"/>
          <w:shd w:val="clear" w:color="auto" w:fill="FFFFFF"/>
        </w:rPr>
        <w:t>Spatial &amp; Temporal Coverage</w:t>
      </w:r>
      <w:bookmarkEnd w:id="1387"/>
    </w:p>
    <w:p w14:paraId="3908803D" w14:textId="77777777" w:rsidR="0070063F" w:rsidRDefault="0070063F" w:rsidP="0070063F">
      <w:pPr>
        <w:rPr>
          <w:ins w:id="1388" w:author="Nicholas, Nick" w:date="2013-02-26T16:20:00Z"/>
          <w:rFonts w:eastAsiaTheme="minorHAnsi"/>
        </w:rPr>
      </w:pPr>
      <w:bookmarkStart w:id="1389" w:name="_Toc326243156"/>
      <w:ins w:id="1390" w:author="Nicholas, Nick" w:date="2013-02-26T16:20:00Z">
        <w:r>
          <w:rPr>
            <w:rFonts w:eastAsiaTheme="minorHAnsi"/>
          </w:rPr>
          <w:t xml:space="preserve">It is highly desirable for resource discovery that  the spatial and temporal coverage of content descriptions, and possibly outcomes as well, be constrained. This will improve the precision of resource discovery in </w:t>
        </w:r>
      </w:ins>
      <w:ins w:id="1391" w:author="Nicholas, Nick" w:date="2013-02-26T16:21:00Z">
        <w:r>
          <w:rPr>
            <w:rFonts w:eastAsiaTheme="minorHAnsi"/>
          </w:rPr>
          <w:t>history</w:t>
        </w:r>
      </w:ins>
      <w:ins w:id="1392" w:author="Nicholas, Nick" w:date="2013-02-26T16:20:00Z">
        <w:r>
          <w:rPr>
            <w:rFonts w:eastAsiaTheme="minorHAnsi"/>
          </w:rPr>
          <w:t xml:space="preserve"> </w:t>
        </w:r>
      </w:ins>
      <w:ins w:id="1393" w:author="Nicholas, Nick" w:date="2013-02-26T16:21:00Z">
        <w:r>
          <w:rPr>
            <w:rFonts w:eastAsiaTheme="minorHAnsi"/>
          </w:rPr>
          <w:t>in particular, by excluding resources covering unrelated places and times.</w:t>
        </w:r>
      </w:ins>
      <w:ins w:id="1394" w:author="Nicholas, Nick" w:date="2013-02-26T16:22:00Z">
        <w:r w:rsidR="006F4E00">
          <w:rPr>
            <w:rFonts w:eastAsiaTheme="minorHAnsi"/>
          </w:rPr>
          <w:t xml:space="preserve"> If the NSW Board of Studies proceeds with encoding spatial and temporal coverage in the machine readable syllabus, they should align to the conventions given here, which have </w:t>
        </w:r>
      </w:ins>
      <w:ins w:id="1395" w:author="Nicholas, Nick" w:date="2013-02-26T16:23:00Z">
        <w:r w:rsidR="006F4E00">
          <w:rPr>
            <w:rFonts w:eastAsiaTheme="minorHAnsi"/>
          </w:rPr>
          <w:t>already</w:t>
        </w:r>
      </w:ins>
      <w:ins w:id="1396" w:author="Nicholas, Nick" w:date="2013-02-26T16:22:00Z">
        <w:r w:rsidR="006F4E00">
          <w:rPr>
            <w:rFonts w:eastAsiaTheme="minorHAnsi"/>
          </w:rPr>
          <w:t xml:space="preserve"> been implemented</w:t>
        </w:r>
      </w:ins>
      <w:ins w:id="1397" w:author="Nicholas, Nick" w:date="2013-02-26T16:23:00Z">
        <w:r w:rsidR="006F4E00">
          <w:rPr>
            <w:rFonts w:eastAsiaTheme="minorHAnsi"/>
          </w:rPr>
          <w:t xml:space="preserve"> for the Machine Readable Australian Curriculum.</w:t>
        </w:r>
      </w:ins>
    </w:p>
    <w:p w14:paraId="162C8100" w14:textId="77777777" w:rsidR="00C27E9F" w:rsidRDefault="00F3556A" w:rsidP="00C27E9F">
      <w:pPr>
        <w:pStyle w:val="Heading2"/>
        <w:rPr>
          <w:rFonts w:eastAsiaTheme="minorHAnsi"/>
          <w:shd w:val="clear" w:color="auto" w:fill="FFFFFF"/>
        </w:rPr>
      </w:pPr>
      <w:r>
        <w:rPr>
          <w:rFonts w:eastAsiaTheme="minorHAnsi"/>
          <w:shd w:val="clear" w:color="auto" w:fill="FFFFFF"/>
        </w:rPr>
        <w:t xml:space="preserve">Temporal </w:t>
      </w:r>
      <w:commentRangeStart w:id="1398"/>
      <w:r>
        <w:rPr>
          <w:rFonts w:eastAsiaTheme="minorHAnsi"/>
          <w:shd w:val="clear" w:color="auto" w:fill="FFFFFF"/>
        </w:rPr>
        <w:t>Coverage</w:t>
      </w:r>
      <w:bookmarkEnd w:id="1389"/>
      <w:commentRangeEnd w:id="1398"/>
      <w:r w:rsidR="00A5372F">
        <w:rPr>
          <w:rStyle w:val="CommentReference"/>
          <w:b w:val="0"/>
        </w:rPr>
        <w:commentReference w:id="1398"/>
      </w:r>
    </w:p>
    <w:p w14:paraId="445D9280" w14:textId="77777777" w:rsidR="00F3556A" w:rsidRDefault="00F3556A" w:rsidP="00F3556A">
      <w:r>
        <w:rPr>
          <w:rFonts w:eastAsiaTheme="minorHAnsi"/>
        </w:rPr>
        <w:t xml:space="preserve">Temporal coverage shall be expressed as DCMI Period </w:t>
      </w:r>
      <w:r w:rsidR="00D348A0">
        <w:rPr>
          <w:rFonts w:eastAsiaTheme="minorHAnsi"/>
        </w:rPr>
        <w:t>(</w:t>
      </w:r>
      <w:r w:rsidR="00D956CA">
        <w:fldChar w:fldCharType="begin"/>
      </w:r>
      <w:r w:rsidR="00D956CA">
        <w:instrText xml:space="preserve"> HYPERLINK "http://dublincore.org/documents/dcmi-period/" </w:instrText>
      </w:r>
      <w:r w:rsidR="00D956CA">
        <w:fldChar w:fldCharType="separate"/>
      </w:r>
      <w:r w:rsidRPr="000A68FE">
        <w:t>http://dublincore.org/documents/dcmi-period/</w:t>
      </w:r>
      <w:r w:rsidR="00D956CA">
        <w:fldChar w:fldCharType="end"/>
      </w:r>
      <w:r w:rsidR="00D348A0">
        <w:t>)</w:t>
      </w:r>
      <w:r>
        <w:t xml:space="preserve"> </w:t>
      </w:r>
      <w:r>
        <w:rPr>
          <w:rFonts w:eastAsiaTheme="minorHAnsi"/>
        </w:rPr>
        <w:t xml:space="preserve">for time periods, and as </w:t>
      </w:r>
      <w:r>
        <w:t>W3CDTF (</w:t>
      </w:r>
      <w:r w:rsidRPr="00F3556A">
        <w:t>http://www.w3.org/TR/NOTE-datetime</w:t>
      </w:r>
      <w:r>
        <w:t>) for time instants. This aligns to existing practice e.g. in ANZ-LOM. Temporal coverage should be encoded according to the following templates, illustrating year and day precision:</w:t>
      </w:r>
    </w:p>
    <w:p w14:paraId="54CA0680" w14:textId="77777777" w:rsidR="00F3556A" w:rsidRDefault="00F3556A" w:rsidP="00F3556A">
      <w:pPr>
        <w:pStyle w:val="HTMLPreformatted"/>
        <w:rPr>
          <w:color w:val="000000"/>
        </w:rPr>
      </w:pPr>
      <w:r>
        <w:rPr>
          <w:color w:val="000000"/>
        </w:rPr>
        <w:t>&lt;asn:statement rdf:about="http://example.com/123"&gt;</w:t>
      </w:r>
    </w:p>
    <w:p w14:paraId="656839B5" w14:textId="77777777" w:rsidR="00F3556A" w:rsidRDefault="00F3556A" w:rsidP="00F3556A">
      <w:pPr>
        <w:pStyle w:val="HTMLPreformatted"/>
        <w:rPr>
          <w:color w:val="000000"/>
        </w:rPr>
      </w:pPr>
      <w:r>
        <w:rPr>
          <w:color w:val="000000"/>
        </w:rPr>
        <w:t xml:space="preserve">  &lt;dc:temporal rdf:datatype="http://purl.org/dc/terms/W3CDTF"&gt;</w:t>
      </w:r>
    </w:p>
    <w:p w14:paraId="6A7AD375" w14:textId="77777777" w:rsidR="00F3556A" w:rsidRDefault="00F3556A" w:rsidP="00F3556A">
      <w:pPr>
        <w:pStyle w:val="HTMLPreformatted"/>
        <w:rPr>
          <w:color w:val="000000"/>
        </w:rPr>
      </w:pPr>
      <w:r>
        <w:rPr>
          <w:color w:val="000000"/>
        </w:rPr>
        <w:t xml:space="preserve">    1917   </w:t>
      </w:r>
    </w:p>
    <w:p w14:paraId="050F0F44" w14:textId="77777777" w:rsidR="00F3556A" w:rsidRDefault="00F3556A" w:rsidP="00F3556A">
      <w:pPr>
        <w:pStyle w:val="HTMLPreformatted"/>
        <w:rPr>
          <w:color w:val="000000"/>
        </w:rPr>
      </w:pPr>
      <w:r>
        <w:rPr>
          <w:color w:val="000000"/>
        </w:rPr>
        <w:t xml:space="preserve">  &lt;/dc:temporal&gt;</w:t>
      </w:r>
    </w:p>
    <w:p w14:paraId="2DC95C6D" w14:textId="77777777" w:rsidR="00F3556A" w:rsidRDefault="00F3556A" w:rsidP="00F3556A">
      <w:pPr>
        <w:pStyle w:val="HTMLPreformatted"/>
        <w:rPr>
          <w:color w:val="000000"/>
        </w:rPr>
      </w:pPr>
      <w:r>
        <w:rPr>
          <w:color w:val="000000"/>
        </w:rPr>
        <w:t>&lt;/asn:statement&gt;</w:t>
      </w:r>
    </w:p>
    <w:p w14:paraId="20EB8855" w14:textId="77777777" w:rsidR="00F3556A" w:rsidRDefault="00F3556A" w:rsidP="00F3556A">
      <w:pPr>
        <w:pStyle w:val="HTMLPreformatted"/>
        <w:rPr>
          <w:color w:val="000000"/>
        </w:rPr>
      </w:pPr>
      <w:r>
        <w:rPr>
          <w:color w:val="000000"/>
        </w:rPr>
        <w:t xml:space="preserve"> </w:t>
      </w:r>
    </w:p>
    <w:p w14:paraId="06D9EA57" w14:textId="77777777" w:rsidR="00F3556A" w:rsidRDefault="00F3556A" w:rsidP="00F3556A">
      <w:pPr>
        <w:pStyle w:val="HTMLPreformatted"/>
        <w:rPr>
          <w:color w:val="000000"/>
        </w:rPr>
      </w:pPr>
      <w:r>
        <w:rPr>
          <w:color w:val="000000"/>
        </w:rPr>
        <w:t>&lt;asn:statement rdf:about="http://example.com/123"&gt;</w:t>
      </w:r>
    </w:p>
    <w:p w14:paraId="70FFCDB1" w14:textId="77777777" w:rsidR="00F3556A" w:rsidRDefault="00F3556A" w:rsidP="00F3556A">
      <w:pPr>
        <w:pStyle w:val="HTMLPreformatted"/>
        <w:rPr>
          <w:color w:val="000000"/>
        </w:rPr>
      </w:pPr>
      <w:r>
        <w:rPr>
          <w:color w:val="000000"/>
        </w:rPr>
        <w:t xml:space="preserve">  &lt;dc:temporal rdf:datatype="http://purl.org/dc/terms/W3CDTF"&gt;</w:t>
      </w:r>
    </w:p>
    <w:p w14:paraId="2082E116" w14:textId="77777777" w:rsidR="00F3556A" w:rsidRDefault="00F3556A" w:rsidP="00F3556A">
      <w:pPr>
        <w:pStyle w:val="HTMLPreformatted"/>
        <w:rPr>
          <w:color w:val="000000"/>
        </w:rPr>
      </w:pPr>
      <w:r>
        <w:rPr>
          <w:color w:val="000000"/>
        </w:rPr>
        <w:t xml:space="preserve">    1917-11-07 </w:t>
      </w:r>
    </w:p>
    <w:p w14:paraId="5801BE1D" w14:textId="77777777" w:rsidR="00F3556A" w:rsidRDefault="00F3556A" w:rsidP="00F3556A">
      <w:pPr>
        <w:pStyle w:val="HTMLPreformatted"/>
        <w:rPr>
          <w:color w:val="000000"/>
        </w:rPr>
      </w:pPr>
      <w:r>
        <w:rPr>
          <w:color w:val="000000"/>
        </w:rPr>
        <w:t xml:space="preserve">  &lt;/dc:temporal&gt;</w:t>
      </w:r>
    </w:p>
    <w:p w14:paraId="55E7566B" w14:textId="77777777" w:rsidR="00F3556A" w:rsidRDefault="00F3556A" w:rsidP="00F3556A">
      <w:pPr>
        <w:pStyle w:val="HTMLPreformatted"/>
        <w:rPr>
          <w:color w:val="000000"/>
        </w:rPr>
      </w:pPr>
      <w:r>
        <w:rPr>
          <w:color w:val="000000"/>
        </w:rPr>
        <w:t>&lt;/asn:statement&gt;</w:t>
      </w:r>
    </w:p>
    <w:p w14:paraId="26EB38B0" w14:textId="77777777" w:rsidR="00F3556A" w:rsidRDefault="00F3556A" w:rsidP="00F3556A"/>
    <w:p w14:paraId="28EA8E68" w14:textId="77777777" w:rsidR="00F3556A" w:rsidRDefault="00F3556A" w:rsidP="00F3556A">
      <w:pPr>
        <w:pStyle w:val="HTMLPreformatted"/>
        <w:rPr>
          <w:color w:val="000000"/>
        </w:rPr>
      </w:pPr>
      <w:r>
        <w:rPr>
          <w:color w:val="000000"/>
        </w:rPr>
        <w:t>&lt;asn:statement rdf:about="http://example.com/456"&gt;</w:t>
      </w:r>
    </w:p>
    <w:p w14:paraId="4965F6C9" w14:textId="77777777" w:rsidR="00F3556A" w:rsidRDefault="00F3556A" w:rsidP="00F3556A">
      <w:pPr>
        <w:pStyle w:val="HTMLPreformatted"/>
        <w:rPr>
          <w:color w:val="000000"/>
        </w:rPr>
      </w:pPr>
      <w:r>
        <w:rPr>
          <w:color w:val="000000"/>
        </w:rPr>
        <w:t xml:space="preserve">  &lt;dc:temporal rdf:datatype="http://dublincore.org/documents/dcmi-period/"&gt;</w:t>
      </w:r>
    </w:p>
    <w:p w14:paraId="67B9500A" w14:textId="77777777" w:rsidR="00F3556A" w:rsidRDefault="00F3556A" w:rsidP="00F3556A">
      <w:pPr>
        <w:pStyle w:val="HTMLPreformatted"/>
        <w:rPr>
          <w:color w:val="000000"/>
        </w:rPr>
      </w:pPr>
      <w:r>
        <w:rPr>
          <w:color w:val="000000"/>
        </w:rPr>
        <w:t xml:space="preserve">     start=1914; end=1918; </w:t>
      </w:r>
    </w:p>
    <w:p w14:paraId="4B40735D" w14:textId="77777777" w:rsidR="00F3556A" w:rsidRDefault="00F3556A" w:rsidP="00F3556A">
      <w:pPr>
        <w:pStyle w:val="HTMLPreformatted"/>
        <w:rPr>
          <w:color w:val="000000"/>
        </w:rPr>
      </w:pPr>
      <w:r>
        <w:rPr>
          <w:color w:val="000000"/>
        </w:rPr>
        <w:t xml:space="preserve">  &lt;/dc:temporal&gt;</w:t>
      </w:r>
    </w:p>
    <w:p w14:paraId="02968790" w14:textId="77777777" w:rsidR="00F3556A" w:rsidRDefault="00F3556A" w:rsidP="00F3556A">
      <w:pPr>
        <w:pStyle w:val="HTMLPreformatted"/>
        <w:rPr>
          <w:color w:val="000000"/>
        </w:rPr>
      </w:pPr>
      <w:r>
        <w:rPr>
          <w:color w:val="000000"/>
        </w:rPr>
        <w:t>&lt;/asn:statement&gt;</w:t>
      </w:r>
    </w:p>
    <w:p w14:paraId="63DB4B72" w14:textId="77777777" w:rsidR="00F3556A" w:rsidRDefault="00F3556A" w:rsidP="00F3556A">
      <w:pPr>
        <w:pStyle w:val="HTMLPreformatted"/>
        <w:rPr>
          <w:color w:val="000000"/>
        </w:rPr>
      </w:pPr>
      <w:r>
        <w:rPr>
          <w:color w:val="000000"/>
        </w:rPr>
        <w:t xml:space="preserve"> </w:t>
      </w:r>
    </w:p>
    <w:p w14:paraId="6EEA2DBA" w14:textId="77777777" w:rsidR="00F3556A" w:rsidRDefault="00F3556A" w:rsidP="00F3556A">
      <w:pPr>
        <w:pStyle w:val="HTMLPreformatted"/>
        <w:rPr>
          <w:color w:val="000000"/>
        </w:rPr>
      </w:pPr>
      <w:r>
        <w:rPr>
          <w:color w:val="000000"/>
        </w:rPr>
        <w:t>&lt;asn:statement rdf:about="http://example.com/456"&gt;</w:t>
      </w:r>
    </w:p>
    <w:p w14:paraId="28E93D32" w14:textId="77777777" w:rsidR="00F3556A" w:rsidRDefault="00F3556A" w:rsidP="00F3556A">
      <w:pPr>
        <w:pStyle w:val="HTMLPreformatted"/>
        <w:rPr>
          <w:color w:val="000000"/>
        </w:rPr>
      </w:pPr>
      <w:r>
        <w:rPr>
          <w:color w:val="000000"/>
        </w:rPr>
        <w:t xml:space="preserve">  &lt;dc:temporal rdf:datatype="http://dublincore.org/documents/dcmi-period/"&gt;</w:t>
      </w:r>
    </w:p>
    <w:p w14:paraId="16DD6E20" w14:textId="77777777" w:rsidR="00F3556A" w:rsidRDefault="00F3556A" w:rsidP="00F3556A">
      <w:pPr>
        <w:pStyle w:val="HTMLPreformatted"/>
        <w:rPr>
          <w:color w:val="000000"/>
        </w:rPr>
      </w:pPr>
      <w:r>
        <w:rPr>
          <w:color w:val="000000"/>
        </w:rPr>
        <w:t xml:space="preserve">    start=1914-07-28; end=1918-11-11; </w:t>
      </w:r>
    </w:p>
    <w:p w14:paraId="47D675A0" w14:textId="77777777" w:rsidR="00F3556A" w:rsidRDefault="00F3556A" w:rsidP="00F3556A">
      <w:pPr>
        <w:pStyle w:val="HTMLPreformatted"/>
        <w:rPr>
          <w:color w:val="000000"/>
        </w:rPr>
      </w:pPr>
      <w:r>
        <w:rPr>
          <w:color w:val="000000"/>
        </w:rPr>
        <w:t xml:space="preserve">  &lt;/dc:temporal&gt;</w:t>
      </w:r>
    </w:p>
    <w:p w14:paraId="096B5737" w14:textId="77777777" w:rsidR="00F3556A" w:rsidRDefault="00F3556A" w:rsidP="00F3556A">
      <w:pPr>
        <w:pStyle w:val="HTMLPreformatted"/>
        <w:rPr>
          <w:color w:val="000000"/>
        </w:rPr>
      </w:pPr>
      <w:r>
        <w:rPr>
          <w:color w:val="000000"/>
        </w:rPr>
        <w:t>&lt;/asn:statement&gt;</w:t>
      </w:r>
    </w:p>
    <w:p w14:paraId="75FD9585" w14:textId="77777777" w:rsidR="00D348A0" w:rsidRDefault="00D348A0" w:rsidP="00D348A0">
      <w:pPr>
        <w:pStyle w:val="Heading2"/>
        <w:rPr>
          <w:rFonts w:eastAsiaTheme="minorHAnsi"/>
          <w:shd w:val="clear" w:color="auto" w:fill="FFFFFF"/>
        </w:rPr>
      </w:pPr>
      <w:bookmarkStart w:id="1399" w:name="_Toc326243157"/>
      <w:r>
        <w:rPr>
          <w:rFonts w:eastAsiaTheme="minorHAnsi"/>
          <w:shd w:val="clear" w:color="auto" w:fill="FFFFFF"/>
        </w:rPr>
        <w:t>Spatial Coverage</w:t>
      </w:r>
      <w:bookmarkEnd w:id="1399"/>
    </w:p>
    <w:p w14:paraId="1C5E0688" w14:textId="77777777" w:rsidR="00FF101C" w:rsidRDefault="00E37166" w:rsidP="00F3556A">
      <w:pPr>
        <w:rPr>
          <w:rFonts w:eastAsiaTheme="minorHAnsi"/>
        </w:rPr>
      </w:pPr>
      <w:r>
        <w:rPr>
          <w:rFonts w:eastAsiaTheme="minorHAnsi"/>
        </w:rPr>
        <w:t xml:space="preserve">Where available, a controlled vocabulary for </w:t>
      </w:r>
      <w:r w:rsidR="00A7679F">
        <w:rPr>
          <w:rFonts w:eastAsiaTheme="minorHAnsi"/>
        </w:rPr>
        <w:t xml:space="preserve">locales mentioned in spatial coverage shall be used rather than a latitude and longitude. </w:t>
      </w:r>
      <w:r w:rsidR="00FF101C">
        <w:rPr>
          <w:rFonts w:eastAsiaTheme="minorHAnsi"/>
        </w:rPr>
        <w:t>Latitude and longitude</w:t>
      </w:r>
      <w:r w:rsidR="00963320">
        <w:rPr>
          <w:rFonts w:eastAsiaTheme="minorHAnsi"/>
        </w:rPr>
        <w:t xml:space="preserve"> are attributes of locales, and </w:t>
      </w:r>
      <w:r w:rsidR="00FF101C">
        <w:rPr>
          <w:rFonts w:eastAsiaTheme="minorHAnsi"/>
        </w:rPr>
        <w:t>shall be looked up outside the machine readable curriculum, in a gazetteer.</w:t>
      </w:r>
    </w:p>
    <w:p w14:paraId="5E2D4295" w14:textId="77777777" w:rsidR="00F3556A" w:rsidRDefault="00A7679F" w:rsidP="00F3556A">
      <w:pPr>
        <w:rPr>
          <w:rFonts w:eastAsiaTheme="minorHAnsi"/>
        </w:rPr>
      </w:pPr>
      <w:r>
        <w:rPr>
          <w:rFonts w:eastAsiaTheme="minorHAnsi"/>
        </w:rPr>
        <w:t xml:space="preserve">The preferred vocabulary for spatial coverage shall be GeoNames </w:t>
      </w:r>
      <w:r>
        <w:t>(</w:t>
      </w:r>
      <w:r w:rsidR="00D956CA">
        <w:fldChar w:fldCharType="begin"/>
      </w:r>
      <w:r w:rsidR="00D956CA">
        <w:instrText xml:space="preserve"> HYPERLINK "http://www.geonames.org/ontology/documentation.</w:instrText>
      </w:r>
      <w:r w:rsidR="00D956CA">
        <w:instrText xml:space="preserve">html" </w:instrText>
      </w:r>
      <w:r w:rsidR="00D956CA">
        <w:fldChar w:fldCharType="separate"/>
      </w:r>
      <w:r w:rsidRPr="00047517">
        <w:rPr>
          <w:rStyle w:val="Hyperlink"/>
        </w:rPr>
        <w:t>http://www.geonames.org/ontology/documentation.html</w:t>
      </w:r>
      <w:r w:rsidR="00D956CA">
        <w:rPr>
          <w:rStyle w:val="Hyperlink"/>
        </w:rPr>
        <w:fldChar w:fldCharType="end"/>
      </w:r>
      <w:r>
        <w:t xml:space="preserve">). Note that the Australian Curriculum uses the semantically opaque Semantic Web identifiers of GeoNames, rather than the human-readable web browser links; e.g. </w:t>
      </w:r>
      <w:r w:rsidR="00D956CA">
        <w:fldChar w:fldCharType="begin"/>
      </w:r>
      <w:r w:rsidR="00D956CA">
        <w:instrText xml:space="preserve"> HYPERLINK "http://sws.geonames.org</w:instrText>
      </w:r>
      <w:r w:rsidR="00D956CA">
        <w:instrText xml:space="preserve">/2145234" </w:instrText>
      </w:r>
      <w:r w:rsidR="00D956CA">
        <w:fldChar w:fldCharType="separate"/>
      </w:r>
      <w:r w:rsidRPr="00A7679F">
        <w:rPr>
          <w:rStyle w:val="Hyperlink"/>
        </w:rPr>
        <w:t>http://sws.geonames.org/2145234</w:t>
      </w:r>
      <w:r w:rsidR="00D956CA">
        <w:rPr>
          <w:rStyle w:val="Hyperlink"/>
        </w:rPr>
        <w:fldChar w:fldCharType="end"/>
      </w:r>
      <w:r>
        <w:rPr>
          <w:rStyle w:val="HTMLCode"/>
          <w:color w:val="000000"/>
        </w:rPr>
        <w:t xml:space="preserve"> </w:t>
      </w:r>
      <w:r w:rsidRPr="00A7679F">
        <w:rPr>
          <w:rFonts w:eastAsiaTheme="minorHAnsi"/>
        </w:rPr>
        <w:t>rather than</w:t>
      </w:r>
      <w:r>
        <w:rPr>
          <w:rStyle w:val="HTMLCode"/>
          <w:color w:val="000000"/>
        </w:rPr>
        <w:t xml:space="preserve"> </w:t>
      </w:r>
      <w:r w:rsidR="00D956CA">
        <w:fldChar w:fldCharType="begin"/>
      </w:r>
      <w:r w:rsidR="00D956CA">
        <w:instrText xml:space="preserve"> HYPERLINK "http://www.geonames.org/2145234/state-of-victoria.html" </w:instrText>
      </w:r>
      <w:r w:rsidR="00D956CA">
        <w:fldChar w:fldCharType="separate"/>
      </w:r>
      <w:r w:rsidRPr="00A7679F">
        <w:rPr>
          <w:rStyle w:val="Hyperlink"/>
        </w:rPr>
        <w:t>http://www.geonames.org/2145234/state-of-victoria.html</w:t>
      </w:r>
      <w:r w:rsidR="00D956CA">
        <w:rPr>
          <w:rStyle w:val="Hyperlink"/>
        </w:rPr>
        <w:fldChar w:fldCharType="end"/>
      </w:r>
      <w:r>
        <w:rPr>
          <w:rStyle w:val="HTMLCode"/>
          <w:color w:val="000000"/>
        </w:rPr>
        <w:t xml:space="preserve"> </w:t>
      </w:r>
      <w:r w:rsidR="000F0AA5" w:rsidRPr="000F0AA5">
        <w:rPr>
          <w:rFonts w:eastAsiaTheme="minorHAnsi"/>
        </w:rPr>
        <w:t xml:space="preserve">(= </w:t>
      </w:r>
      <w:r w:rsidR="00D956CA">
        <w:fldChar w:fldCharType="begin"/>
      </w:r>
      <w:r w:rsidR="00D956CA">
        <w:instrText xml:space="preserve"> HYPERLINK "http://www.geonames.org/2145234" </w:instrText>
      </w:r>
      <w:r w:rsidR="00D956CA">
        <w:fldChar w:fldCharType="separate"/>
      </w:r>
      <w:r w:rsidR="000F0AA5" w:rsidRPr="00047517">
        <w:rPr>
          <w:rStyle w:val="Hyperlink"/>
          <w:rFonts w:eastAsiaTheme="minorHAnsi"/>
        </w:rPr>
        <w:t>http://www.geonames.org/2145234</w:t>
      </w:r>
      <w:r w:rsidR="00D956CA">
        <w:rPr>
          <w:rStyle w:val="Hyperlink"/>
          <w:rFonts w:eastAsiaTheme="minorHAnsi"/>
        </w:rPr>
        <w:fldChar w:fldCharType="end"/>
      </w:r>
      <w:r w:rsidR="00A06FE5">
        <w:rPr>
          <w:rFonts w:eastAsiaTheme="minorHAnsi"/>
        </w:rPr>
        <w:t xml:space="preserve"> </w:t>
      </w:r>
      <w:r w:rsidR="000F0AA5">
        <w:rPr>
          <w:rFonts w:eastAsiaTheme="minorHAnsi"/>
        </w:rPr>
        <w:t>)</w:t>
      </w:r>
      <w:r w:rsidRPr="000F0AA5">
        <w:rPr>
          <w:rFonts w:eastAsiaTheme="minorHAnsi"/>
        </w:rPr>
        <w:t>.</w:t>
      </w:r>
      <w:r w:rsidR="00F50678" w:rsidRPr="000F0AA5">
        <w:rPr>
          <w:rFonts w:eastAsiaTheme="minorHAnsi"/>
        </w:rPr>
        <w:t xml:space="preserve"> Metadata about</w:t>
      </w:r>
      <w:r w:rsidR="00F50678">
        <w:rPr>
          <w:rFonts w:eastAsiaTheme="minorHAnsi"/>
        </w:rPr>
        <w:t xml:space="preserve"> locales can be retrieved from the associated GeoNames RDF </w:t>
      </w:r>
      <w:r w:rsidR="00F50678" w:rsidRPr="00F50678">
        <w:rPr>
          <w:rFonts w:eastAsiaTheme="minorHAnsi"/>
        </w:rPr>
        <w:t>(</w:t>
      </w:r>
      <w:r w:rsidR="00D956CA">
        <w:fldChar w:fldCharType="begin"/>
      </w:r>
      <w:r w:rsidR="00D956CA">
        <w:instrText xml:space="preserve"> HYPERLINK "http://sws.geonames.org/2145234/about.rdf" </w:instrText>
      </w:r>
      <w:r w:rsidR="00D956CA">
        <w:fldChar w:fldCharType="separate"/>
      </w:r>
      <w:r w:rsidR="00F50678" w:rsidRPr="00047517">
        <w:rPr>
          <w:rStyle w:val="Hyperlink"/>
        </w:rPr>
        <w:t>http://sws.geonames.org/2145234/about.rdf</w:t>
      </w:r>
      <w:r w:rsidR="00D956CA">
        <w:rPr>
          <w:rStyle w:val="Hyperlink"/>
        </w:rPr>
        <w:fldChar w:fldCharType="end"/>
      </w:r>
      <w:r w:rsidR="00F50678" w:rsidRPr="00F50678">
        <w:rPr>
          <w:rFonts w:eastAsiaTheme="minorHAnsi"/>
        </w:rPr>
        <w:t>)</w:t>
      </w:r>
      <w:r w:rsidR="00F50678">
        <w:rPr>
          <w:rFonts w:eastAsiaTheme="minorHAnsi"/>
        </w:rPr>
        <w:t>, including longitude</w:t>
      </w:r>
      <w:r w:rsidR="000C5663">
        <w:rPr>
          <w:rFonts w:eastAsiaTheme="minorHAnsi"/>
        </w:rPr>
        <w:t>s</w:t>
      </w:r>
      <w:r w:rsidR="00F50678">
        <w:rPr>
          <w:rFonts w:eastAsiaTheme="minorHAnsi"/>
        </w:rPr>
        <w:t xml:space="preserve"> and latitudes.</w:t>
      </w:r>
    </w:p>
    <w:p w14:paraId="09602A4B" w14:textId="77777777" w:rsidR="000158CD" w:rsidRDefault="005F0934" w:rsidP="00F3556A">
      <w:r>
        <w:rPr>
          <w:rFonts w:eastAsiaTheme="minorHAnsi"/>
        </w:rPr>
        <w:t xml:space="preserve">To facilitate search, human readable keywords for locations should be attached to the curriculum statement alongside the unambiguous opaque identifier, using the </w:t>
      </w:r>
      <w:r w:rsidRPr="00297A44">
        <w:rPr>
          <w:rStyle w:val="HTMLCode"/>
          <w:color w:val="000000"/>
        </w:rPr>
        <w:t>asn:conceptKeyword</w:t>
      </w:r>
      <w:r>
        <w:rPr>
          <w:rStyle w:val="apple-converted-space"/>
          <w:color w:val="000000"/>
        </w:rPr>
        <w:t xml:space="preserve"> </w:t>
      </w:r>
      <w:r>
        <w:t xml:space="preserve">relation for freeform keywords. </w:t>
      </w:r>
      <w:r w:rsidR="000158CD">
        <w:t>Keywords are also appropriate because of the difficulties in identifying spatial coverage for historical regions—whose extent and names may vary in time, and whose modern names may not be useful for discovery (e.g. Ancient vs Modern Greece; Augustus’ Roman Empire vs Trajan’s Roman Empire vs the modern city of Rome; Norway vs “the Vikings”; Edo vs Tokyo).</w:t>
      </w:r>
    </w:p>
    <w:p w14:paraId="494342C2" w14:textId="77777777" w:rsidR="005F0934" w:rsidRDefault="005F0934" w:rsidP="00F3556A">
      <w:r>
        <w:t>Encoding spatial location should therefore be encoded according to the following template:</w:t>
      </w:r>
    </w:p>
    <w:p w14:paraId="3464D934" w14:textId="77777777" w:rsidR="000F0AA5" w:rsidRDefault="000F0AA5" w:rsidP="000F0AA5">
      <w:pPr>
        <w:pStyle w:val="HTMLPreformatted"/>
        <w:rPr>
          <w:color w:val="000000"/>
        </w:rPr>
      </w:pPr>
      <w:r>
        <w:rPr>
          <w:color w:val="000000"/>
        </w:rPr>
        <w:t>&lt;asn:statement rdf:about="http://example.com/123"&gt;</w:t>
      </w:r>
    </w:p>
    <w:p w14:paraId="1BED79BB" w14:textId="77777777" w:rsidR="000F0AA5" w:rsidRDefault="000F0AA5" w:rsidP="000F0AA5">
      <w:pPr>
        <w:pStyle w:val="HTMLPreformatted"/>
        <w:rPr>
          <w:color w:val="000000"/>
        </w:rPr>
      </w:pPr>
      <w:r>
        <w:rPr>
          <w:color w:val="000000"/>
        </w:rPr>
        <w:t xml:space="preserve">  &lt;dc:spatial rdf:resoruce="http://sws.geonames</w:t>
      </w:r>
      <w:r w:rsidR="00B0057C">
        <w:rPr>
          <w:color w:val="000000"/>
        </w:rPr>
        <w:t>.org/3169070/</w:t>
      </w:r>
      <w:r>
        <w:rPr>
          <w:color w:val="000000"/>
        </w:rPr>
        <w:t>"/&gt;</w:t>
      </w:r>
    </w:p>
    <w:p w14:paraId="0063CC9C" w14:textId="77777777" w:rsidR="006847E3" w:rsidRDefault="006847E3" w:rsidP="000F0AA5">
      <w:pPr>
        <w:pStyle w:val="HTMLPreformatted"/>
        <w:rPr>
          <w:color w:val="000000"/>
        </w:rPr>
      </w:pPr>
      <w:r>
        <w:rPr>
          <w:color w:val="000000"/>
        </w:rPr>
        <w:t xml:space="preserve">  &lt;asn:conceptKeyword&gt;Rome&lt;/asn:conceptKeyword&gt;</w:t>
      </w:r>
    </w:p>
    <w:p w14:paraId="0FAD2FB4" w14:textId="77777777" w:rsidR="001367EC" w:rsidRDefault="001367EC" w:rsidP="000F0AA5">
      <w:pPr>
        <w:pStyle w:val="HTMLPreformatted"/>
        <w:rPr>
          <w:color w:val="000000"/>
        </w:rPr>
      </w:pPr>
      <w:r>
        <w:rPr>
          <w:color w:val="000000"/>
        </w:rPr>
        <w:t xml:space="preserve">  &lt;!-- http://sws.geonames.org/3169070/ is Rome, Italy, and not e.g. Rome</w:t>
      </w:r>
      <w:r w:rsidR="007311C0">
        <w:rPr>
          <w:color w:val="000000"/>
        </w:rPr>
        <w:t>,</w:t>
      </w:r>
      <w:r>
        <w:rPr>
          <w:color w:val="000000"/>
        </w:rPr>
        <w:t xml:space="preserve"> </w:t>
      </w:r>
      <w:r w:rsidR="007311C0">
        <w:rPr>
          <w:color w:val="000000"/>
        </w:rPr>
        <w:t>Indiana</w:t>
      </w:r>
      <w:r>
        <w:rPr>
          <w:color w:val="000000"/>
        </w:rPr>
        <w:t xml:space="preserve"> --&gt;</w:t>
      </w:r>
    </w:p>
    <w:p w14:paraId="020BB442" w14:textId="77777777" w:rsidR="000F0AA5" w:rsidRDefault="000F0AA5" w:rsidP="000F0AA5">
      <w:pPr>
        <w:pStyle w:val="HTMLPreformatted"/>
        <w:rPr>
          <w:color w:val="000000"/>
        </w:rPr>
      </w:pPr>
      <w:r>
        <w:rPr>
          <w:color w:val="000000"/>
        </w:rPr>
        <w:t>&lt;/asn:statement&gt;</w:t>
      </w:r>
    </w:p>
    <w:p w14:paraId="160EFBBC" w14:textId="77777777" w:rsidR="005F0934" w:rsidRDefault="005F0934" w:rsidP="00F3556A"/>
    <w:p w14:paraId="57DC2A54" w14:textId="77777777" w:rsidR="005F0934" w:rsidRDefault="00963320" w:rsidP="00F3556A">
      <w:r>
        <w:t>Direct coding of latitude and longitude as spatial coverage should only be done as a last resort, if no well-defined locale is available in a controlled vocabulary. The geo ontology (</w:t>
      </w:r>
      <w:r w:rsidR="00D956CA">
        <w:fldChar w:fldCharType="begin"/>
      </w:r>
      <w:r w:rsidR="00D956CA">
        <w:instrText xml:space="preserve"> HYPERLINK "http://www.w3.org/2003/01/geo/wgs84_pos" </w:instrText>
      </w:r>
      <w:r w:rsidR="00D956CA">
        <w:fldChar w:fldCharType="separate"/>
      </w:r>
      <w:r w:rsidRPr="00047517">
        <w:rPr>
          <w:rStyle w:val="Hyperlink"/>
        </w:rPr>
        <w:t>http://www.w3.org/2003/01/geo/wgs84_pos#</w:t>
      </w:r>
      <w:r w:rsidR="00D956CA">
        <w:rPr>
          <w:rStyle w:val="Hyperlink"/>
        </w:rPr>
        <w:fldChar w:fldCharType="end"/>
      </w:r>
      <w:r>
        <w:t>) shall be used to encode g</w:t>
      </w:r>
      <w:r w:rsidR="00C278CE">
        <w:t>eographic points, according to the following template:</w:t>
      </w:r>
    </w:p>
    <w:p w14:paraId="3450C30C" w14:textId="77777777" w:rsidR="00E16ACF" w:rsidRDefault="00E16ACF" w:rsidP="00E16ACF">
      <w:pPr>
        <w:pStyle w:val="HTMLPreformatted"/>
        <w:rPr>
          <w:color w:val="000000"/>
        </w:rPr>
      </w:pPr>
      <w:r>
        <w:rPr>
          <w:color w:val="000000"/>
        </w:rPr>
        <w:t>&lt;asn:statement rdf:about="http://example.com/456"&gt;</w:t>
      </w:r>
    </w:p>
    <w:p w14:paraId="195769F2" w14:textId="77777777" w:rsidR="00E16ACF" w:rsidRDefault="00E16ACF" w:rsidP="00E16ACF">
      <w:pPr>
        <w:pStyle w:val="HTMLPreformatted"/>
        <w:rPr>
          <w:color w:val="000000"/>
        </w:rPr>
      </w:pPr>
      <w:r>
        <w:rPr>
          <w:color w:val="000000"/>
        </w:rPr>
        <w:t xml:space="preserve">  &lt;dc:spatial&gt;</w:t>
      </w:r>
    </w:p>
    <w:p w14:paraId="49882070" w14:textId="77777777" w:rsidR="00E16ACF" w:rsidRDefault="00E16ACF" w:rsidP="00E16ACF">
      <w:pPr>
        <w:pStyle w:val="HTMLPreformatted"/>
        <w:rPr>
          <w:color w:val="000000"/>
        </w:rPr>
      </w:pPr>
      <w:r>
        <w:rPr>
          <w:color w:val="000000"/>
        </w:rPr>
        <w:t xml:space="preserve">    &lt;geo:Point&gt;</w:t>
      </w:r>
    </w:p>
    <w:p w14:paraId="06513305" w14:textId="77777777" w:rsidR="00E16ACF" w:rsidRDefault="00E16ACF" w:rsidP="00E16ACF">
      <w:pPr>
        <w:pStyle w:val="HTMLPreformatted"/>
        <w:rPr>
          <w:color w:val="000000"/>
        </w:rPr>
      </w:pPr>
      <w:r>
        <w:rPr>
          <w:color w:val="000000"/>
        </w:rPr>
        <w:t xml:space="preserve">      &lt;geo:lat&gt;55.701&lt;/geo:lat&gt;</w:t>
      </w:r>
    </w:p>
    <w:p w14:paraId="741F017B" w14:textId="77777777" w:rsidR="00E16ACF" w:rsidRDefault="00E16ACF" w:rsidP="00E16ACF">
      <w:pPr>
        <w:pStyle w:val="HTMLPreformatted"/>
        <w:rPr>
          <w:color w:val="000000"/>
        </w:rPr>
      </w:pPr>
      <w:r>
        <w:rPr>
          <w:color w:val="000000"/>
        </w:rPr>
        <w:t xml:space="preserve">      &lt;geo:long&gt;12.552&lt;/geo:long&gt;</w:t>
      </w:r>
    </w:p>
    <w:p w14:paraId="6488D480" w14:textId="77777777" w:rsidR="00E16ACF" w:rsidRDefault="00E16ACF" w:rsidP="00E16ACF">
      <w:pPr>
        <w:pStyle w:val="HTMLPreformatted"/>
        <w:rPr>
          <w:color w:val="000000"/>
        </w:rPr>
      </w:pPr>
      <w:r>
        <w:rPr>
          <w:color w:val="000000"/>
        </w:rPr>
        <w:t xml:space="preserve">    &lt;/geo:Point&gt;</w:t>
      </w:r>
    </w:p>
    <w:p w14:paraId="704D2669" w14:textId="77777777" w:rsidR="00E16ACF" w:rsidRDefault="00E16ACF" w:rsidP="00E16ACF">
      <w:pPr>
        <w:pStyle w:val="HTMLPreformatted"/>
        <w:rPr>
          <w:color w:val="000000"/>
        </w:rPr>
      </w:pPr>
      <w:r>
        <w:rPr>
          <w:color w:val="000000"/>
        </w:rPr>
        <w:t xml:space="preserve">  &lt;/dc:spatial&gt;</w:t>
      </w:r>
    </w:p>
    <w:p w14:paraId="5AC78A45" w14:textId="77777777" w:rsidR="00E16ACF" w:rsidRDefault="00E16ACF" w:rsidP="00E16ACF">
      <w:pPr>
        <w:pStyle w:val="HTMLPreformatted"/>
        <w:rPr>
          <w:color w:val="000000"/>
        </w:rPr>
      </w:pPr>
      <w:r>
        <w:rPr>
          <w:color w:val="000000"/>
        </w:rPr>
        <w:t>&lt;/asn:statement&gt;</w:t>
      </w:r>
    </w:p>
    <w:p w14:paraId="34106A49" w14:textId="77777777" w:rsidR="00C278CE" w:rsidRDefault="00CE22AD" w:rsidP="00F3556A">
      <w:r>
        <w:t>The geo onto</w:t>
      </w:r>
      <w:r w:rsidR="00203661">
        <w:t>logy does not extend to regions; DCMI Box (</w:t>
      </w:r>
      <w:r w:rsidR="00D956CA">
        <w:fldChar w:fldCharType="begin"/>
      </w:r>
      <w:r w:rsidR="00D956CA">
        <w:instrText xml:space="preserve"> HYPERLINK "http://dublincore.org/documents/dcmi-box" </w:instrText>
      </w:r>
      <w:r w:rsidR="00D956CA">
        <w:fldChar w:fldCharType="separate"/>
      </w:r>
      <w:r w:rsidR="00203661" w:rsidRPr="00047517">
        <w:rPr>
          <w:rStyle w:val="Hyperlink"/>
        </w:rPr>
        <w:t>http://dublincore.org/documents/dcmi-box</w:t>
      </w:r>
      <w:r w:rsidR="00D956CA">
        <w:rPr>
          <w:rStyle w:val="Hyperlink"/>
        </w:rPr>
        <w:fldChar w:fldCharType="end"/>
      </w:r>
      <w:r w:rsidR="00203661">
        <w:t>) can be used to encode regions</w:t>
      </w:r>
      <w:r w:rsidR="000158CD">
        <w:t>.</w:t>
      </w:r>
    </w:p>
    <w:p w14:paraId="74CA379A" w14:textId="77777777" w:rsidR="000158CD" w:rsidRDefault="000158CD" w:rsidP="000158CD">
      <w:pPr>
        <w:pStyle w:val="Heading2"/>
        <w:rPr>
          <w:rFonts w:eastAsiaTheme="minorHAnsi"/>
          <w:shd w:val="clear" w:color="auto" w:fill="FFFFFF"/>
        </w:rPr>
      </w:pPr>
      <w:bookmarkStart w:id="1400" w:name="_Toc326243158"/>
      <w:r>
        <w:rPr>
          <w:rFonts w:eastAsiaTheme="minorHAnsi"/>
          <w:shd w:val="clear" w:color="auto" w:fill="FFFFFF"/>
        </w:rPr>
        <w:t>Inheritance</w:t>
      </w:r>
      <w:bookmarkEnd w:id="1400"/>
    </w:p>
    <w:p w14:paraId="0CC3FAEC" w14:textId="77777777" w:rsidR="00266E13" w:rsidRDefault="00357EDD" w:rsidP="00357EDD">
      <w:r w:rsidRPr="009B2D5F">
        <w:t xml:space="preserve">By default, if a </w:t>
      </w:r>
      <w:r>
        <w:t xml:space="preserve">curriculum </w:t>
      </w:r>
      <w:r w:rsidRPr="009B2D5F">
        <w:t xml:space="preserve">statement has a given temporal or spatial coverage, any children of the statement also have that coverage. </w:t>
      </w:r>
      <w:r w:rsidR="00266E13">
        <w:t xml:space="preserve">Examples: </w:t>
      </w:r>
    </w:p>
    <w:p w14:paraId="557DD978" w14:textId="77777777" w:rsidR="00266E13" w:rsidRDefault="00266E13" w:rsidP="00266E13">
      <w:pPr>
        <w:pStyle w:val="ListParagraph"/>
        <w:numPr>
          <w:ilvl w:val="0"/>
          <w:numId w:val="23"/>
        </w:numPr>
      </w:pPr>
      <w:r>
        <w:t>I</w:t>
      </w:r>
      <w:r w:rsidR="00357EDD" w:rsidRPr="009B2D5F">
        <w:t xml:space="preserve">f a </w:t>
      </w:r>
      <w:r w:rsidR="00357EDD">
        <w:t>Strand</w:t>
      </w:r>
      <w:r w:rsidR="00357EDD" w:rsidRPr="009B2D5F">
        <w:t xml:space="preserve"> is about the First World War, then any content descriptions or elaborations within the </w:t>
      </w:r>
      <w:r w:rsidR="00357EDD">
        <w:t>Strand</w:t>
      </w:r>
      <w:r w:rsidR="00357EDD" w:rsidRPr="009B2D5F">
        <w:t xml:space="preserve"> should also be about the First World War, and have a temporal coverage within 1914–1918.</w:t>
      </w:r>
      <w:r w:rsidR="00357EDD">
        <w:t xml:space="preserve"> </w:t>
      </w:r>
    </w:p>
    <w:p w14:paraId="580CB11A" w14:textId="77777777" w:rsidR="009D396B" w:rsidRDefault="00357EDD" w:rsidP="00266E13">
      <w:pPr>
        <w:pStyle w:val="ListParagraph"/>
        <w:numPr>
          <w:ilvl w:val="0"/>
          <w:numId w:val="23"/>
        </w:numPr>
      </w:pPr>
      <w:r>
        <w:t>If a Strand is about British Isles, any content description should a</w:t>
      </w:r>
      <w:r w:rsidR="00266E13">
        <w:t>lso be about the British Isles.</w:t>
      </w:r>
      <w:r>
        <w:t xml:space="preserve"> </w:t>
      </w:r>
    </w:p>
    <w:p w14:paraId="79F30A7C" w14:textId="77777777" w:rsidR="00357EDD" w:rsidRDefault="00357EDD" w:rsidP="00357EDD">
      <w:r>
        <w:t>However, coverage inheritance can be overruled</w:t>
      </w:r>
      <w:r w:rsidR="009D396B">
        <w:t xml:space="preserve"> by explicit coverage declarations in child statements</w:t>
      </w:r>
      <w:r>
        <w:t>:</w:t>
      </w:r>
    </w:p>
    <w:p w14:paraId="7BE6214B" w14:textId="77777777" w:rsidR="00357EDD" w:rsidRDefault="00357EDD" w:rsidP="00357EDD">
      <w:pPr>
        <w:pStyle w:val="ListParagraph"/>
        <w:numPr>
          <w:ilvl w:val="0"/>
          <w:numId w:val="5"/>
        </w:numPr>
      </w:pPr>
      <w:r>
        <w:t>The child statement has narrower coverage (just 1915; just Ireland)</w:t>
      </w:r>
    </w:p>
    <w:p w14:paraId="469829F7" w14:textId="77777777" w:rsidR="00357EDD" w:rsidRPr="009B2D5F" w:rsidRDefault="00357EDD" w:rsidP="00357EDD">
      <w:pPr>
        <w:pStyle w:val="ListParagraph"/>
        <w:numPr>
          <w:ilvl w:val="0"/>
          <w:numId w:val="5"/>
        </w:numPr>
      </w:pPr>
      <w:r>
        <w:t xml:space="preserve">The child statement has expanded coverage, though it is thematically related </w:t>
      </w:r>
      <w:r w:rsidR="00755545">
        <w:t xml:space="preserve">to the parent statement </w:t>
      </w:r>
      <w:r>
        <w:t>(1919 for Treaty of Versailles in the aftermath of World War I; British trading relations with China).</w:t>
      </w:r>
    </w:p>
    <w:p w14:paraId="568EBBFA" w14:textId="77777777" w:rsidR="00C278CE" w:rsidRPr="005F0934" w:rsidRDefault="00C278CE" w:rsidP="00F3556A">
      <w:pPr>
        <w:rPr>
          <w:rFonts w:eastAsiaTheme="minorHAnsi"/>
        </w:rPr>
      </w:pPr>
    </w:p>
    <w:p w14:paraId="3CCE3818" w14:textId="77777777" w:rsidR="00AC42CB" w:rsidRDefault="00AC42CB" w:rsidP="00AC42CB">
      <w:pPr>
        <w:pStyle w:val="Heading1"/>
        <w:rPr>
          <w:rFonts w:eastAsiaTheme="minorHAnsi"/>
          <w:shd w:val="clear" w:color="auto" w:fill="FFFFFF"/>
        </w:rPr>
      </w:pPr>
      <w:bookmarkStart w:id="1401" w:name="_Toc326243159"/>
      <w:r>
        <w:rPr>
          <w:rFonts w:eastAsiaTheme="minorHAnsi"/>
          <w:shd w:val="clear" w:color="auto" w:fill="FFFFFF"/>
        </w:rPr>
        <w:t>Textual Content</w:t>
      </w:r>
      <w:bookmarkEnd w:id="1401"/>
    </w:p>
    <w:p w14:paraId="4E4AB521" w14:textId="77777777" w:rsidR="00AD1740" w:rsidRDefault="00AD1740" w:rsidP="00AD1740">
      <w:pPr>
        <w:rPr>
          <w:rFonts w:eastAsiaTheme="minorHAnsi"/>
        </w:rPr>
      </w:pPr>
      <w:r w:rsidRPr="00AD1740">
        <w:rPr>
          <w:rFonts w:eastAsiaTheme="minorHAnsi"/>
        </w:rPr>
        <w:t>Each curriculum has an internal structure of its textual preface, which may differ from instance to instance. The aim of the machine readable curriculum is to isolate and describe separately entities which will be experienced and described separately. The entities of primary interest in the curriculum are curriculum statements, and their organisation.</w:t>
      </w:r>
    </w:p>
    <w:p w14:paraId="2313869C" w14:textId="77777777" w:rsidR="002C76B1" w:rsidRDefault="002C76B1" w:rsidP="00AD1740">
      <w:pPr>
        <w:rPr>
          <w:rFonts w:eastAsiaTheme="minorHAnsi"/>
        </w:rPr>
      </w:pPr>
      <w:r>
        <w:rPr>
          <w:rFonts w:eastAsiaTheme="minorHAnsi"/>
        </w:rPr>
        <w:t xml:space="preserve">As a result, the expository text included in the </w:t>
      </w:r>
      <w:r w:rsidR="00F6160A">
        <w:rPr>
          <w:rFonts w:eastAsiaTheme="minorHAnsi"/>
        </w:rPr>
        <w:t>prefatory material</w:t>
      </w:r>
      <w:r>
        <w:rPr>
          <w:rFonts w:eastAsiaTheme="minorHAnsi"/>
        </w:rPr>
        <w:t xml:space="preserve"> of the curriculum (</w:t>
      </w:r>
      <w:r w:rsidR="00F6160A">
        <w:rPr>
          <w:rFonts w:eastAsiaTheme="minorHAnsi"/>
        </w:rPr>
        <w:t>rationale, aims, organisation, glossary</w:t>
      </w:r>
      <w:r>
        <w:rPr>
          <w:rFonts w:eastAsiaTheme="minorHAnsi"/>
        </w:rPr>
        <w:t>)</w:t>
      </w:r>
      <w:r w:rsidR="00F6160A">
        <w:rPr>
          <w:rFonts w:eastAsiaTheme="minorHAnsi"/>
        </w:rPr>
        <w:t xml:space="preserve"> is not included in the machine-readable curriculum as literal text, but is referenced out to the </w:t>
      </w:r>
      <w:del w:id="1402" w:author="Nicholas, Nick" w:date="2013-02-26T16:23:00Z">
        <w:r w:rsidR="00F6160A" w:rsidDel="006F4E00">
          <w:rPr>
            <w:rFonts w:eastAsiaTheme="minorHAnsi"/>
          </w:rPr>
          <w:delText>Australian Curriculum</w:delText>
        </w:r>
      </w:del>
      <w:ins w:id="1403" w:author="Nicholas, Nick" w:date="2013-02-26T16:23:00Z">
        <w:r w:rsidR="006F4E00">
          <w:rPr>
            <w:rFonts w:eastAsiaTheme="minorHAnsi"/>
          </w:rPr>
          <w:t>Board of Studies Syllabus</w:t>
        </w:r>
      </w:ins>
      <w:r w:rsidR="00F6160A">
        <w:rPr>
          <w:rFonts w:eastAsiaTheme="minorHAnsi"/>
        </w:rPr>
        <w:t xml:space="preserve"> website.</w:t>
      </w:r>
    </w:p>
    <w:p w14:paraId="3F1FDD6C" w14:textId="77777777" w:rsidR="005B1381" w:rsidRPr="00AD1740" w:rsidRDefault="00DC2BF7" w:rsidP="00AD1740">
      <w:pPr>
        <w:rPr>
          <w:rFonts w:eastAsiaTheme="minorHAnsi"/>
        </w:rPr>
      </w:pPr>
      <w:r>
        <w:rPr>
          <w:rFonts w:eastAsiaTheme="minorHAnsi"/>
        </w:rPr>
        <w:t xml:space="preserve">The text of curriculum statements, including content descriptions, strands, </w:t>
      </w:r>
      <w:del w:id="1404" w:author="Nicholas, Nick" w:date="2013-02-26T16:23:00Z">
        <w:r w:rsidDel="00172266">
          <w:rPr>
            <w:rFonts w:eastAsiaTheme="minorHAnsi"/>
          </w:rPr>
          <w:delText>year levels</w:delText>
        </w:r>
      </w:del>
      <w:ins w:id="1405" w:author="Nicholas, Nick" w:date="2013-02-26T16:23:00Z">
        <w:r w:rsidR="00172266">
          <w:rPr>
            <w:rFonts w:eastAsiaTheme="minorHAnsi"/>
          </w:rPr>
          <w:t>stages</w:t>
        </w:r>
      </w:ins>
      <w:r>
        <w:rPr>
          <w:rFonts w:eastAsiaTheme="minorHAnsi"/>
        </w:rPr>
        <w:t xml:space="preserve"> and intermediate groupings, is all included in the machine readable curriculum. This simplifies the workflow for consumers of the curriculum such as jurisdictions and application developers, who may need to interact with the text of the curriculum structure offline.</w:t>
      </w:r>
    </w:p>
    <w:p w14:paraId="447E4E67" w14:textId="77777777" w:rsidR="00AD1740" w:rsidRPr="00AD1740" w:rsidRDefault="00AD1740" w:rsidP="00AD1740">
      <w:pPr>
        <w:rPr>
          <w:rFonts w:eastAsiaTheme="minorHAnsi"/>
        </w:rPr>
      </w:pPr>
    </w:p>
    <w:p w14:paraId="3C929AE9" w14:textId="77777777" w:rsidR="00AC42CB" w:rsidRDefault="00AC42CB" w:rsidP="00AC42CB">
      <w:pPr>
        <w:pStyle w:val="Heading1"/>
        <w:rPr>
          <w:rFonts w:eastAsiaTheme="minorHAnsi"/>
          <w:shd w:val="clear" w:color="auto" w:fill="FFFFFF"/>
        </w:rPr>
      </w:pPr>
      <w:bookmarkStart w:id="1406" w:name="_Toc326243160"/>
      <w:r>
        <w:rPr>
          <w:rFonts w:eastAsiaTheme="minorHAnsi"/>
          <w:shd w:val="clear" w:color="auto" w:fill="FFFFFF"/>
        </w:rPr>
        <w:t>Versioning</w:t>
      </w:r>
      <w:bookmarkEnd w:id="1406"/>
    </w:p>
    <w:p w14:paraId="5F4DC026" w14:textId="77777777" w:rsidR="003239EE" w:rsidRDefault="003239EE" w:rsidP="003239EE">
      <w:pPr>
        <w:rPr>
          <w:rFonts w:eastAsiaTheme="minorHAnsi"/>
        </w:rPr>
      </w:pPr>
      <w:r>
        <w:rPr>
          <w:rFonts w:eastAsiaTheme="minorHAnsi"/>
        </w:rPr>
        <w:t xml:space="preserve">There is currently no provision for aligning different versions of the </w:t>
      </w:r>
      <w:del w:id="1407" w:author="Nicholas, Nick" w:date="2013-02-26T16:24:00Z">
        <w:r w:rsidDel="00172266">
          <w:rPr>
            <w:rFonts w:eastAsiaTheme="minorHAnsi"/>
          </w:rPr>
          <w:delText>Australian Curriculum</w:delText>
        </w:r>
      </w:del>
      <w:ins w:id="1408" w:author="Nicholas, Nick" w:date="2013-02-26T16:24:00Z">
        <w:r w:rsidR="00172266">
          <w:rPr>
            <w:rFonts w:eastAsiaTheme="minorHAnsi"/>
          </w:rPr>
          <w:t>Board of Studies Syllabus</w:t>
        </w:r>
      </w:ins>
      <w:r>
        <w:rPr>
          <w:rFonts w:eastAsiaTheme="minorHAnsi"/>
        </w:rPr>
        <w:t xml:space="preserve"> to each other. The RDF of the </w:t>
      </w:r>
      <w:ins w:id="1409" w:author="Nicholas, Nick" w:date="2013-02-26T16:24:00Z">
        <w:r w:rsidR="00172266">
          <w:rPr>
            <w:rFonts w:eastAsiaTheme="minorHAnsi"/>
          </w:rPr>
          <w:t xml:space="preserve">Syllabus </w:t>
        </w:r>
      </w:ins>
      <w:del w:id="1410" w:author="Nicholas, Nick" w:date="2013-02-26T16:24:00Z">
        <w:r w:rsidDel="00172266">
          <w:rPr>
            <w:rFonts w:eastAsiaTheme="minorHAnsi"/>
          </w:rPr>
          <w:delText xml:space="preserve">Australian Curriculum </w:delText>
        </w:r>
      </w:del>
      <w:r>
        <w:rPr>
          <w:rFonts w:eastAsiaTheme="minorHAnsi"/>
        </w:rPr>
        <w:t xml:space="preserve">made available is always the latest version approved by </w:t>
      </w:r>
      <w:del w:id="1411" w:author="Nicholas, Nick" w:date="2013-02-26T16:24:00Z">
        <w:r w:rsidDel="00172266">
          <w:rPr>
            <w:rFonts w:eastAsiaTheme="minorHAnsi"/>
          </w:rPr>
          <w:delText xml:space="preserve">ACARA </w:delText>
        </w:r>
      </w:del>
      <w:ins w:id="1412" w:author="Nicholas, Nick" w:date="2013-02-26T16:24:00Z">
        <w:r w:rsidR="00172266">
          <w:rPr>
            <w:rFonts w:eastAsiaTheme="minorHAnsi"/>
          </w:rPr>
          <w:t>the NSW Board of Studies</w:t>
        </w:r>
      </w:ins>
      <w:del w:id="1413" w:author="Nicholas, Nick" w:date="2013-02-26T16:24:00Z">
        <w:r w:rsidDel="00172266">
          <w:rPr>
            <w:rFonts w:eastAsiaTheme="minorHAnsi"/>
          </w:rPr>
          <w:delText>and encoded by ESA</w:delText>
        </w:r>
      </w:del>
      <w:r>
        <w:rPr>
          <w:rFonts w:eastAsiaTheme="minorHAnsi"/>
        </w:rPr>
        <w:t xml:space="preserve">. </w:t>
      </w:r>
    </w:p>
    <w:p w14:paraId="44D15409" w14:textId="77777777" w:rsidR="003239EE" w:rsidRDefault="003239EE" w:rsidP="003239EE">
      <w:pPr>
        <w:rPr>
          <w:rFonts w:eastAsiaTheme="minorHAnsi"/>
        </w:rPr>
      </w:pPr>
      <w:r>
        <w:rPr>
          <w:rFonts w:eastAsiaTheme="minorHAnsi"/>
        </w:rPr>
        <w:t>The information about the version of the curriculum encoded is limited to the information encoded in the ASN Application Profile:</w:t>
      </w:r>
    </w:p>
    <w:p w14:paraId="2D91BC21" w14:textId="77777777" w:rsidR="003239EE" w:rsidRDefault="00BD4952" w:rsidP="003239EE">
      <w:pPr>
        <w:pStyle w:val="ListParagraph"/>
        <w:numPr>
          <w:ilvl w:val="0"/>
          <w:numId w:val="8"/>
        </w:numPr>
        <w:rPr>
          <w:rFonts w:eastAsiaTheme="minorHAnsi"/>
        </w:rPr>
      </w:pPr>
      <w:r>
        <w:rPr>
          <w:rFonts w:eastAsiaTheme="minorHAnsi"/>
        </w:rPr>
        <w:t>dc:modified, for the date that the RDF document was last updated</w:t>
      </w:r>
      <w:r w:rsidR="003239EE" w:rsidRPr="003239EE">
        <w:rPr>
          <w:rFonts w:eastAsiaTheme="minorHAnsi"/>
        </w:rPr>
        <w:t xml:space="preserve"> </w:t>
      </w:r>
    </w:p>
    <w:p w14:paraId="4AEB162E" w14:textId="77777777" w:rsidR="00BD4952" w:rsidRDefault="00BD4952" w:rsidP="003239EE">
      <w:pPr>
        <w:pStyle w:val="ListParagraph"/>
        <w:numPr>
          <w:ilvl w:val="0"/>
          <w:numId w:val="8"/>
        </w:numPr>
        <w:rPr>
          <w:rFonts w:eastAsiaTheme="minorHAnsi"/>
        </w:rPr>
      </w:pPr>
      <w:r>
        <w:rPr>
          <w:rFonts w:eastAsiaTheme="minorHAnsi"/>
        </w:rPr>
        <w:t>dc:valid for the date that the Curriculum document is valid for (can be a range)</w:t>
      </w:r>
    </w:p>
    <w:p w14:paraId="37BEB489" w14:textId="77777777" w:rsidR="00BD4952" w:rsidRPr="00BD4952" w:rsidRDefault="0003525D" w:rsidP="00BD4952">
      <w:pPr>
        <w:rPr>
          <w:rFonts w:eastAsiaTheme="minorHAnsi"/>
        </w:rPr>
      </w:pPr>
      <w:r>
        <w:rPr>
          <w:rFonts w:eastAsiaTheme="minorHAnsi"/>
        </w:rPr>
        <w:t>A</w:t>
      </w:r>
      <w:r w:rsidR="00BD4952">
        <w:rPr>
          <w:rFonts w:eastAsiaTheme="minorHAnsi"/>
        </w:rPr>
        <w:t xml:space="preserve"> version number </w:t>
      </w:r>
      <w:del w:id="1414" w:author="Nicholas, Nick" w:date="2013-02-26T16:24:00Z">
        <w:r w:rsidDel="00172266">
          <w:rPr>
            <w:rFonts w:eastAsiaTheme="minorHAnsi"/>
          </w:rPr>
          <w:delText xml:space="preserve">will </w:delText>
        </w:r>
      </w:del>
      <w:ins w:id="1415" w:author="Nicholas, Nick" w:date="2013-02-26T16:24:00Z">
        <w:r w:rsidR="00172266">
          <w:rPr>
            <w:rFonts w:eastAsiaTheme="minorHAnsi"/>
          </w:rPr>
          <w:t xml:space="preserve">may </w:t>
        </w:r>
      </w:ins>
      <w:r>
        <w:rPr>
          <w:rFonts w:eastAsiaTheme="minorHAnsi"/>
        </w:rPr>
        <w:t>be incorporated</w:t>
      </w:r>
      <w:r w:rsidR="00BD4952">
        <w:rPr>
          <w:rFonts w:eastAsiaTheme="minorHAnsi"/>
        </w:rPr>
        <w:t xml:space="preserve"> in the RDF URI at a future date.</w:t>
      </w:r>
    </w:p>
    <w:p w14:paraId="2A20ACBC" w14:textId="77777777" w:rsidR="00AC42CB" w:rsidRDefault="00AC42CB" w:rsidP="005A2503">
      <w:pPr>
        <w:rPr>
          <w:rFonts w:eastAsiaTheme="minorHAnsi"/>
          <w:shd w:val="clear" w:color="auto" w:fill="FFFFFF"/>
        </w:rPr>
      </w:pPr>
    </w:p>
    <w:p w14:paraId="428F6E48" w14:textId="77777777" w:rsidR="00AA60B8" w:rsidRDefault="00AA60B8">
      <w:pPr>
        <w:spacing w:after="0"/>
        <w:rPr>
          <w:highlight w:val="yellow"/>
        </w:rPr>
      </w:pPr>
      <w:r>
        <w:rPr>
          <w:highlight w:val="yellow"/>
        </w:rPr>
        <w:br w:type="page"/>
      </w:r>
    </w:p>
    <w:p w14:paraId="13868CA9" w14:textId="77777777" w:rsidR="005A2503" w:rsidRPr="00B52255" w:rsidRDefault="005A2503" w:rsidP="005A2503">
      <w:pPr>
        <w:pStyle w:val="Heading1"/>
        <w:rPr>
          <w:shd w:val="clear" w:color="auto" w:fill="FFFFFF"/>
        </w:rPr>
      </w:pPr>
      <w:bookmarkStart w:id="1416" w:name="_Toc326243161"/>
      <w:r w:rsidRPr="00B52255">
        <w:rPr>
          <w:shd w:val="clear" w:color="auto" w:fill="FFFFFF"/>
        </w:rPr>
        <w:t>Sample definition of property</w:t>
      </w:r>
      <w:bookmarkEnd w:id="1416"/>
    </w:p>
    <w:p w14:paraId="2BCEF455" w14:textId="77777777" w:rsidR="005A2503" w:rsidRPr="00B52255" w:rsidRDefault="005A2503" w:rsidP="005A2503">
      <w:r w:rsidRPr="00B52255">
        <w:rPr>
          <w:shd w:val="clear" w:color="auto" w:fill="FFFFFF"/>
        </w:rPr>
        <w:t xml:space="preserve">If new properties/relations are defined for the </w:t>
      </w:r>
      <w:del w:id="1417" w:author="Nicholas, Nick" w:date="2013-02-26T16:25:00Z">
        <w:r w:rsidRPr="00B52255" w:rsidDel="00172266">
          <w:rPr>
            <w:shd w:val="clear" w:color="auto" w:fill="FFFFFF"/>
          </w:rPr>
          <w:delText>Australian Curriculum</w:delText>
        </w:r>
      </w:del>
      <w:ins w:id="1418" w:author="Nicholas, Nick" w:date="2013-02-26T16:25:00Z">
        <w:r w:rsidR="00172266">
          <w:rPr>
            <w:shd w:val="clear" w:color="auto" w:fill="FFFFFF"/>
          </w:rPr>
          <w:t>NSW Board of Studies Syllabus</w:t>
        </w:r>
      </w:ins>
      <w:r w:rsidRPr="00B52255">
        <w:rPr>
          <w:shd w:val="clear" w:color="auto" w:fill="FFFFFF"/>
        </w:rPr>
        <w:t>, some of the characteristics of those properties should be defined, to allow for reasoning. This modelling should be done in coordination with ASN, and is strongly recommended for the published curriculum. The following is an example with discussion of how textrequirements might be defined, as a listing of bibliographic citations.</w:t>
      </w:r>
    </w:p>
    <w:p w14:paraId="3D80188D"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&lt;rdf:RDF xmlns:rdf="http://www.w3.org/1999/02/22-rdf-syntax-ns#"       xmlns:rdfs="http://www.w3.org/2000/01/rdf-schema#"      xmlns:bibo="http://purl.org/ontology/bibo/"       xmlns:</w:t>
      </w:r>
      <w:del w:id="1419" w:author="Nicholas, Nick" w:date="2013-02-26T16:25:00Z">
        <w:r w:rsidRPr="00B52255" w:rsidDel="0090248F">
          <w:rPr>
            <w:rFonts w:ascii="Courier" w:eastAsiaTheme="minorHAnsi" w:hAnsi="Courier" w:cs="Courier"/>
            <w:color w:val="000000"/>
            <w:shd w:val="clear" w:color="auto" w:fill="EFEFF5"/>
          </w:rPr>
          <w:delText>acara</w:delText>
        </w:r>
      </w:del>
      <w:ins w:id="1420" w:author="Nicholas, Nick" w:date="2013-02-26T16:25:00Z">
        <w:r w:rsidR="0090248F">
          <w:rPr>
            <w:rFonts w:ascii="Courier" w:eastAsiaTheme="minorHAnsi" w:hAnsi="Courier" w:cs="Courier"/>
            <w:color w:val="000000"/>
            <w:shd w:val="clear" w:color="auto" w:fill="EFEFF5"/>
          </w:rPr>
          <w:t>nswbos</w:t>
        </w:r>
      </w:ins>
      <w:r w:rsidRPr="00B52255">
        <w:rPr>
          <w:rFonts w:ascii="Courier" w:eastAsiaTheme="minorHAnsi" w:hAnsi="Courier" w:cs="Courier"/>
          <w:color w:val="000000"/>
          <w:shd w:val="clear" w:color="auto" w:fill="EFEFF5"/>
        </w:rPr>
        <w:t>="http://vocabulary.curriculum.edu.au/</w:t>
      </w:r>
      <w:del w:id="1421" w:author="Nicholas, Nick" w:date="2013-02-26T16:25:00Z">
        <w:r w:rsidRPr="00B52255" w:rsidDel="0090248F">
          <w:rPr>
            <w:rFonts w:ascii="Courier" w:eastAsiaTheme="minorHAnsi" w:hAnsi="Courier" w:cs="Courier"/>
            <w:color w:val="000000"/>
            <w:shd w:val="clear" w:color="auto" w:fill="EFEFF5"/>
          </w:rPr>
          <w:delText>acara</w:delText>
        </w:r>
      </w:del>
      <w:ins w:id="1422" w:author="Nicholas, Nick" w:date="2013-02-26T16:25:00Z">
        <w:r w:rsidR="0090248F">
          <w:rPr>
            <w:rFonts w:ascii="Courier" w:eastAsiaTheme="minorHAnsi" w:hAnsi="Courier" w:cs="Courier"/>
            <w:color w:val="000000"/>
            <w:shd w:val="clear" w:color="auto" w:fill="EFEFF5"/>
          </w:rPr>
          <w:t>nswbos</w:t>
        </w:r>
      </w:ins>
      <w:r w:rsidRPr="00B52255">
        <w:rPr>
          <w:rFonts w:ascii="Courier" w:eastAsiaTheme="minorHAnsi" w:hAnsi="Courier" w:cs="Courier"/>
          <w:color w:val="000000"/>
          <w:shd w:val="clear" w:color="auto" w:fill="EFEFF5"/>
        </w:rPr>
        <w:t xml:space="preserve">/" &gt; </w:t>
      </w:r>
    </w:p>
    <w:p w14:paraId="763AB17C"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&lt;rdf:Property rdf:about="http://vocabulary.curriculum.edu.au/</w:t>
      </w:r>
      <w:del w:id="1423" w:author="Nicholas, Nick" w:date="2013-02-26T16:25:00Z">
        <w:r w:rsidRPr="00B52255" w:rsidDel="0090248F">
          <w:rPr>
            <w:rFonts w:ascii="Courier" w:eastAsiaTheme="minorHAnsi" w:hAnsi="Courier" w:cs="Courier"/>
            <w:color w:val="000000"/>
            <w:shd w:val="clear" w:color="auto" w:fill="EFEFF5"/>
          </w:rPr>
          <w:delText>acara</w:delText>
        </w:r>
      </w:del>
      <w:ins w:id="1424" w:author="Nicholas, Nick" w:date="2013-02-26T16:25:00Z">
        <w:r w:rsidR="0090248F">
          <w:rPr>
            <w:rFonts w:ascii="Courier" w:eastAsiaTheme="minorHAnsi" w:hAnsi="Courier" w:cs="Courier"/>
            <w:color w:val="000000"/>
            <w:shd w:val="clear" w:color="auto" w:fill="EFEFF5"/>
          </w:rPr>
          <w:t>nswbos</w:t>
        </w:r>
      </w:ins>
      <w:r w:rsidRPr="00B52255">
        <w:rPr>
          <w:rFonts w:ascii="Courier" w:eastAsiaTheme="minorHAnsi" w:hAnsi="Courier" w:cs="Courier"/>
          <w:color w:val="000000"/>
          <w:shd w:val="clear" w:color="auto" w:fill="EFEFF5"/>
        </w:rPr>
        <w:t xml:space="preserve">/textrequirements"&gt; </w:t>
      </w:r>
    </w:p>
    <w:p w14:paraId="44B7E133"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&lt;rdfs:subPropertyOf rdf:resource="http://purl.org/dc/elements/1.1/Description" /&gt; </w:t>
      </w:r>
    </w:p>
    <w:p w14:paraId="5D4744CE"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w:t>
      </w:r>
      <w:r w:rsidRPr="00B52255">
        <w:rPr>
          <w:rFonts w:eastAsiaTheme="minorHAnsi"/>
          <w:i/>
        </w:rPr>
        <w:t>&lt;!-- for consistency with ASN-AP --&gt;</w:t>
      </w:r>
      <w:r w:rsidRPr="00B52255">
        <w:rPr>
          <w:rFonts w:ascii="Courier" w:eastAsiaTheme="minorHAnsi" w:hAnsi="Courier" w:cs="Courier"/>
          <w:color w:val="000000"/>
          <w:shd w:val="clear" w:color="auto" w:fill="EFEFF5"/>
        </w:rPr>
        <w:t xml:space="preserve"> </w:t>
      </w:r>
    </w:p>
    <w:p w14:paraId="12278687"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&lt;rdfs:range rdf:resource="http://purl.org/ontology/bibo/book" /&gt; </w:t>
      </w:r>
    </w:p>
    <w:p w14:paraId="1160ADE8"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w:t>
      </w:r>
      <w:r w:rsidRPr="00B52255">
        <w:rPr>
          <w:rFonts w:eastAsiaTheme="minorHAnsi"/>
          <w:i/>
        </w:rPr>
        <w:t>&lt;!-- the value of textrequirements is a URL which is an instance of the bibo:Book class. This could easily be generalised to bibo:Document or some other RDF class, given for example the use of movies in curricula. More elaborate statements, e.g. Books + Movies, would require an OWL ontology --&gt;</w:t>
      </w:r>
      <w:r w:rsidRPr="00B52255">
        <w:rPr>
          <w:rFonts w:ascii="Courier" w:eastAsiaTheme="minorHAnsi" w:hAnsi="Courier" w:cs="Courier"/>
          <w:color w:val="000000"/>
          <w:shd w:val="clear" w:color="auto" w:fill="EFEFF5"/>
        </w:rPr>
        <w:t xml:space="preserve"> </w:t>
      </w:r>
    </w:p>
    <w:p w14:paraId="44FC4DFC"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&lt;rdfs:domain rdf:resource="http://purl.org/ASN/schema/core/Statement" /&gt; </w:t>
      </w:r>
    </w:p>
    <w:p w14:paraId="1E4898F0"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w:t>
      </w:r>
      <w:r w:rsidRPr="00B52255">
        <w:rPr>
          <w:rFonts w:eastAsiaTheme="minorHAnsi"/>
          <w:i/>
        </w:rPr>
        <w:t>&lt;!-- only curriculum statements (e.g. courses and units) have textrequirements. This can be refined further, but not the way the ASN-AP is coded: the types of curriculum statement would have to be typed with explicit RDF classes, which takes away flexibility --&gt;</w:t>
      </w:r>
      <w:r w:rsidRPr="00B52255">
        <w:rPr>
          <w:rFonts w:ascii="Courier" w:eastAsiaTheme="minorHAnsi" w:hAnsi="Courier" w:cs="Courier"/>
          <w:color w:val="000000"/>
          <w:shd w:val="clear" w:color="auto" w:fill="EFEFF5"/>
        </w:rPr>
        <w:t xml:space="preserve"> </w:t>
      </w:r>
    </w:p>
    <w:p w14:paraId="621FE13D"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&lt;/rdf:Property&gt; </w:t>
      </w:r>
    </w:p>
    <w:p w14:paraId="7C10C7E2"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&lt;/rdf:RDF&gt;</w:t>
      </w:r>
    </w:p>
    <w:p w14:paraId="2AD12A6E" w14:textId="77777777" w:rsidR="005A2503" w:rsidRPr="00B52255" w:rsidRDefault="005A2503" w:rsidP="005A2503"/>
    <w:p w14:paraId="35558538" w14:textId="77777777" w:rsidR="005A2503" w:rsidRPr="00B52255" w:rsidRDefault="005A2503" w:rsidP="005A2503">
      <w:pPr>
        <w:rPr>
          <w:rFonts w:eastAsiaTheme="minorHAnsi"/>
          <w:shd w:val="clear" w:color="auto" w:fill="FFFFFF"/>
        </w:rPr>
      </w:pPr>
      <w:r w:rsidRPr="00B52255">
        <w:rPr>
          <w:rFonts w:eastAsiaTheme="minorHAnsi"/>
          <w:shd w:val="clear" w:color="auto" w:fill="FFFFFF"/>
        </w:rPr>
        <w:t>Any further refinement of the property needs OWL.</w:t>
      </w:r>
    </w:p>
    <w:p w14:paraId="2CE48538" w14:textId="77777777" w:rsidR="005A2503" w:rsidRPr="00B52255" w:rsidRDefault="005A2503" w:rsidP="005A2503">
      <w:pPr>
        <w:rPr>
          <w:rFonts w:eastAsiaTheme="minorHAnsi"/>
          <w:shd w:val="clear" w:color="auto" w:fill="FFFFFF"/>
        </w:rPr>
      </w:pPr>
      <w:r w:rsidRPr="00B52255">
        <w:rPr>
          <w:rFonts w:eastAsiaTheme="minorHAnsi"/>
          <w:shd w:val="clear" w:color="auto" w:fill="FFFFFF"/>
        </w:rPr>
        <w:t>The above-defined property would look like this:</w:t>
      </w:r>
    </w:p>
    <w:p w14:paraId="55D780F2"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&lt;asn:Statement rdf:about="</w:t>
      </w:r>
      <w:r w:rsidR="00B52255" w:rsidRPr="00B52255">
        <w:rPr>
          <w:rFonts w:eastAsiaTheme="minorHAnsi"/>
          <w:i/>
        </w:rPr>
        <w:t>URI</w:t>
      </w:r>
      <w:r w:rsidRPr="00B52255">
        <w:rPr>
          <w:rFonts w:eastAsiaTheme="minorHAnsi"/>
          <w:i/>
        </w:rPr>
        <w:t>(</w:t>
      </w:r>
      <w:r w:rsidR="00B52255" w:rsidRPr="00B52255">
        <w:rPr>
          <w:rFonts w:eastAsiaTheme="minorHAnsi"/>
          <w:i/>
        </w:rPr>
        <w:t>Curriculum Statement</w:t>
      </w:r>
      <w:r w:rsidRPr="00B52255">
        <w:rPr>
          <w:rFonts w:eastAsiaTheme="minorHAnsi"/>
          <w:i/>
        </w:rPr>
        <w:t>)</w:t>
      </w:r>
      <w:r w:rsidRPr="00B52255">
        <w:rPr>
          <w:rFonts w:ascii="Courier" w:eastAsiaTheme="minorHAnsi" w:hAnsi="Courier" w:cs="Courier"/>
          <w:color w:val="000000"/>
          <w:shd w:val="clear" w:color="auto" w:fill="EFEFF5"/>
        </w:rPr>
        <w:t xml:space="preserve">"&gt; </w:t>
      </w:r>
    </w:p>
    <w:p w14:paraId="477AA851" w14:textId="77777777" w:rsidR="005A2503"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&lt;</w:t>
      </w:r>
      <w:del w:id="1425" w:author="Nicholas, Nick" w:date="2013-02-26T16:25:00Z">
        <w:r w:rsidRPr="00B52255" w:rsidDel="0090248F">
          <w:rPr>
            <w:rFonts w:ascii="Courier" w:eastAsiaTheme="minorHAnsi" w:hAnsi="Courier" w:cs="Courier"/>
            <w:color w:val="000000"/>
            <w:shd w:val="clear" w:color="auto" w:fill="EFEFF5"/>
          </w:rPr>
          <w:delText>acara</w:delText>
        </w:r>
      </w:del>
      <w:ins w:id="1426" w:author="Nicholas, Nick" w:date="2013-02-26T16:25:00Z">
        <w:r w:rsidR="0090248F">
          <w:rPr>
            <w:rFonts w:ascii="Courier" w:eastAsiaTheme="minorHAnsi" w:hAnsi="Courier" w:cs="Courier"/>
            <w:color w:val="000000"/>
            <w:shd w:val="clear" w:color="auto" w:fill="EFEFF5"/>
          </w:rPr>
          <w:t>nswbos</w:t>
        </w:r>
      </w:ins>
      <w:r w:rsidRPr="00B52255">
        <w:rPr>
          <w:rFonts w:ascii="Courier" w:eastAsiaTheme="minorHAnsi" w:hAnsi="Courier" w:cs="Courier"/>
          <w:color w:val="000000"/>
          <w:shd w:val="clear" w:color="auto" w:fill="EFEFF5"/>
        </w:rPr>
        <w:t>:textrequirements rdf:resource="</w:t>
      </w:r>
      <w:r w:rsidR="00B52255">
        <w:rPr>
          <w:rFonts w:eastAsiaTheme="minorHAnsi"/>
          <w:i/>
        </w:rPr>
        <w:t>URI</w:t>
      </w:r>
      <w:r w:rsidRPr="00B52255">
        <w:rPr>
          <w:rFonts w:eastAsiaTheme="minorHAnsi"/>
          <w:i/>
        </w:rPr>
        <w:t>(Text 1)</w:t>
      </w:r>
      <w:r w:rsidRPr="00B52255">
        <w:rPr>
          <w:rFonts w:ascii="Courier" w:eastAsiaTheme="minorHAnsi" w:hAnsi="Courier" w:cs="Courier"/>
          <w:color w:val="000000"/>
          <w:shd w:val="clear" w:color="auto" w:fill="EFEFF5"/>
        </w:rPr>
        <w:t xml:space="preserve">"/&gt; </w:t>
      </w:r>
    </w:p>
    <w:p w14:paraId="4798148D" w14:textId="77777777" w:rsidR="00B52255" w:rsidRPr="00B52255" w:rsidRDefault="00B52255"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Pr>
          <w:rFonts w:ascii="Courier" w:eastAsiaTheme="minorHAnsi" w:hAnsi="Courier" w:cs="Courier"/>
          <w:color w:val="000000"/>
          <w:shd w:val="clear" w:color="auto" w:fill="EFEFF5"/>
        </w:rPr>
        <w:t xml:space="preserve">     ... </w:t>
      </w:r>
    </w:p>
    <w:p w14:paraId="305938FE"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&lt;</w:t>
      </w:r>
      <w:del w:id="1427" w:author="Nicholas, Nick" w:date="2013-02-26T16:25:00Z">
        <w:r w:rsidRPr="00B52255" w:rsidDel="0090248F">
          <w:rPr>
            <w:rFonts w:ascii="Courier" w:eastAsiaTheme="minorHAnsi" w:hAnsi="Courier" w:cs="Courier"/>
            <w:color w:val="000000"/>
            <w:shd w:val="clear" w:color="auto" w:fill="EFEFF5"/>
          </w:rPr>
          <w:delText>acara</w:delText>
        </w:r>
      </w:del>
      <w:ins w:id="1428" w:author="Nicholas, Nick" w:date="2013-02-26T16:25:00Z">
        <w:r w:rsidR="0090248F">
          <w:rPr>
            <w:rFonts w:ascii="Courier" w:eastAsiaTheme="minorHAnsi" w:hAnsi="Courier" w:cs="Courier"/>
            <w:color w:val="000000"/>
            <w:shd w:val="clear" w:color="auto" w:fill="EFEFF5"/>
          </w:rPr>
          <w:t>nswbos</w:t>
        </w:r>
      </w:ins>
      <w:r w:rsidRPr="00B52255">
        <w:rPr>
          <w:rFonts w:ascii="Courier" w:eastAsiaTheme="minorHAnsi" w:hAnsi="Courier" w:cs="Courier"/>
          <w:color w:val="000000"/>
          <w:shd w:val="clear" w:color="auto" w:fill="EFEFF5"/>
        </w:rPr>
        <w:t>:textrequirements rdf:resource="</w:t>
      </w:r>
      <w:r w:rsidR="00B52255">
        <w:rPr>
          <w:rFonts w:eastAsiaTheme="minorHAnsi"/>
          <w:i/>
        </w:rPr>
        <w:t>URI</w:t>
      </w:r>
      <w:r w:rsidRPr="00B52255">
        <w:rPr>
          <w:rFonts w:eastAsiaTheme="minorHAnsi"/>
          <w:i/>
        </w:rPr>
        <w:t xml:space="preserve">(Text </w:t>
      </w:r>
      <w:r w:rsidR="00B52255">
        <w:rPr>
          <w:rFonts w:eastAsiaTheme="minorHAnsi"/>
          <w:i/>
        </w:rPr>
        <w:t>n</w:t>
      </w:r>
      <w:r w:rsidRPr="00B52255">
        <w:rPr>
          <w:rFonts w:eastAsiaTheme="minorHAnsi"/>
          <w:i/>
        </w:rPr>
        <w:t>)</w:t>
      </w:r>
      <w:r w:rsidRPr="00B52255">
        <w:rPr>
          <w:rFonts w:ascii="Courier" w:eastAsiaTheme="minorHAnsi" w:hAnsi="Courier" w:cs="Courier"/>
          <w:color w:val="000000"/>
          <w:shd w:val="clear" w:color="auto" w:fill="EFEFF5"/>
        </w:rPr>
        <w:t xml:space="preserve">"/&gt; </w:t>
      </w:r>
    </w:p>
    <w:p w14:paraId="69EC44F5"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&lt;/asn:Statement&gt;  </w:t>
      </w:r>
    </w:p>
    <w:p w14:paraId="281E5F4B"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p>
    <w:p w14:paraId="303A967D"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&lt;bibo:Book rdf:about="</w:t>
      </w:r>
      <w:r w:rsidR="00B52255">
        <w:rPr>
          <w:rFonts w:eastAsiaTheme="minorHAnsi"/>
          <w:i/>
        </w:rPr>
        <w:t>URI</w:t>
      </w:r>
      <w:r w:rsidRPr="00B52255">
        <w:rPr>
          <w:rFonts w:eastAsiaTheme="minorHAnsi"/>
          <w:i/>
        </w:rPr>
        <w:t>(Text 1)</w:t>
      </w:r>
      <w:r w:rsidRPr="00B52255">
        <w:rPr>
          <w:rFonts w:ascii="Courier" w:eastAsiaTheme="minorHAnsi" w:hAnsi="Courier" w:cs="Courier"/>
          <w:color w:val="000000"/>
          <w:shd w:val="clear" w:color="auto" w:fill="EFEFF5"/>
        </w:rPr>
        <w:t xml:space="preserve">"&gt; </w:t>
      </w:r>
    </w:p>
    <w:p w14:paraId="52AC15DF"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w:t>
      </w:r>
    </w:p>
    <w:p w14:paraId="2ECFEB66"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&lt;/bibo:Book&gt;</w:t>
      </w:r>
    </w:p>
    <w:p w14:paraId="7986644B" w14:textId="77777777" w:rsidR="005A2503" w:rsidRPr="00B52255" w:rsidRDefault="005A2503" w:rsidP="005A2503"/>
    <w:p w14:paraId="33C292F3" w14:textId="77777777" w:rsidR="005A2503" w:rsidRPr="00B52255" w:rsidRDefault="005A2503" w:rsidP="005A2503">
      <w:pPr>
        <w:rPr>
          <w:rFonts w:eastAsiaTheme="minorHAnsi"/>
          <w:shd w:val="clear" w:color="auto" w:fill="FFFFFF"/>
        </w:rPr>
      </w:pPr>
      <w:r w:rsidRPr="00B52255">
        <w:rPr>
          <w:rFonts w:eastAsiaTheme="minorHAnsi"/>
          <w:shd w:val="clear" w:color="auto" w:fill="FFFFFF"/>
        </w:rPr>
        <w:t>The following would be rejected as inconsistent with the definition:</w:t>
      </w:r>
    </w:p>
    <w:p w14:paraId="4A8C37F0"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&lt;asn:Document rdf:about="</w:t>
      </w:r>
      <w:r w:rsidR="002F4E8F">
        <w:rPr>
          <w:rFonts w:eastAsiaTheme="minorHAnsi"/>
          <w:i/>
        </w:rPr>
        <w:t>URI</w:t>
      </w:r>
      <w:r w:rsidRPr="00B52255">
        <w:rPr>
          <w:rFonts w:eastAsiaTheme="minorHAnsi"/>
          <w:i/>
        </w:rPr>
        <w:t>(English Curriculum)</w:t>
      </w:r>
      <w:r w:rsidRPr="00B52255">
        <w:rPr>
          <w:rFonts w:ascii="Courier" w:eastAsiaTheme="minorHAnsi" w:hAnsi="Courier" w:cs="Courier"/>
          <w:color w:val="000000"/>
          <w:shd w:val="clear" w:color="auto" w:fill="EFEFF5"/>
        </w:rPr>
        <w:t xml:space="preserve">"&gt; </w:t>
      </w:r>
    </w:p>
    <w:p w14:paraId="004ACCDB"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&lt;</w:t>
      </w:r>
      <w:del w:id="1429" w:author="Nicholas, Nick" w:date="2013-02-26T16:25:00Z">
        <w:r w:rsidRPr="00B52255" w:rsidDel="0090248F">
          <w:rPr>
            <w:rFonts w:ascii="Courier" w:eastAsiaTheme="minorHAnsi" w:hAnsi="Courier" w:cs="Courier"/>
            <w:color w:val="000000"/>
            <w:shd w:val="clear" w:color="auto" w:fill="EFEFF5"/>
          </w:rPr>
          <w:delText>acara</w:delText>
        </w:r>
      </w:del>
      <w:ins w:id="1430" w:author="Nicholas, Nick" w:date="2013-02-26T16:25:00Z">
        <w:r w:rsidR="0090248F">
          <w:rPr>
            <w:rFonts w:ascii="Courier" w:eastAsiaTheme="minorHAnsi" w:hAnsi="Courier" w:cs="Courier"/>
            <w:color w:val="000000"/>
            <w:shd w:val="clear" w:color="auto" w:fill="EFEFF5"/>
          </w:rPr>
          <w:t>nswbos</w:t>
        </w:r>
      </w:ins>
      <w:r w:rsidRPr="00B52255">
        <w:rPr>
          <w:rFonts w:ascii="Courier" w:eastAsiaTheme="minorHAnsi" w:hAnsi="Courier" w:cs="Courier"/>
          <w:color w:val="000000"/>
          <w:shd w:val="clear" w:color="auto" w:fill="EFEFF5"/>
        </w:rPr>
        <w:t>:textrequirements rdf:resource="</w:t>
      </w:r>
      <w:r w:rsidR="002F4E8F">
        <w:rPr>
          <w:rFonts w:eastAsiaTheme="minorHAnsi"/>
          <w:i/>
        </w:rPr>
        <w:t>URI</w:t>
      </w:r>
      <w:r w:rsidRPr="00B52255">
        <w:rPr>
          <w:rFonts w:eastAsiaTheme="minorHAnsi"/>
          <w:i/>
        </w:rPr>
        <w:t>(Text 1)</w:t>
      </w:r>
      <w:r w:rsidRPr="00B52255">
        <w:rPr>
          <w:rFonts w:ascii="Courier" w:eastAsiaTheme="minorHAnsi" w:hAnsi="Courier" w:cs="Courier"/>
          <w:color w:val="000000"/>
          <w:shd w:val="clear" w:color="auto" w:fill="EFEFF5"/>
        </w:rPr>
        <w:t xml:space="preserve">"/&gt; </w:t>
      </w:r>
    </w:p>
    <w:p w14:paraId="50A198CB"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w:t>
      </w:r>
      <w:r w:rsidRPr="00B52255">
        <w:rPr>
          <w:rFonts w:eastAsiaTheme="minorHAnsi"/>
          <w:i/>
        </w:rPr>
        <w:t>&lt;!</w:t>
      </w:r>
      <w:r w:rsidR="002F4E8F">
        <w:rPr>
          <w:rFonts w:eastAsiaTheme="minorHAnsi"/>
          <w:i/>
        </w:rPr>
        <w:t>—Curriculum d</w:t>
      </w:r>
      <w:r w:rsidRPr="00B52255">
        <w:rPr>
          <w:rFonts w:eastAsiaTheme="minorHAnsi"/>
          <w:i/>
        </w:rPr>
        <w:t xml:space="preserve">ocuments don't have text requirements, </w:t>
      </w:r>
      <w:r w:rsidR="0011044B">
        <w:rPr>
          <w:rFonts w:eastAsiaTheme="minorHAnsi"/>
          <w:i/>
        </w:rPr>
        <w:t>curriculum statements</w:t>
      </w:r>
      <w:r w:rsidRPr="00B52255">
        <w:rPr>
          <w:rFonts w:eastAsiaTheme="minorHAnsi"/>
          <w:i/>
        </w:rPr>
        <w:t xml:space="preserve"> do --&gt;</w:t>
      </w:r>
      <w:r w:rsidRPr="00B52255">
        <w:rPr>
          <w:rFonts w:ascii="Courier" w:eastAsiaTheme="minorHAnsi" w:hAnsi="Courier" w:cs="Courier"/>
          <w:color w:val="000000"/>
          <w:shd w:val="clear" w:color="auto" w:fill="EFEFF5"/>
        </w:rPr>
        <w:t xml:space="preserve"> </w:t>
      </w:r>
    </w:p>
    <w:p w14:paraId="626F762B"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&lt;/asn:Document&gt;  </w:t>
      </w:r>
    </w:p>
    <w:p w14:paraId="6915305A"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p>
    <w:p w14:paraId="6CECD9A3"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&lt;asn:Statement rdf:about="</w:t>
      </w:r>
      <w:r w:rsidR="002F4E8F">
        <w:rPr>
          <w:rFonts w:eastAsiaTheme="minorHAnsi"/>
          <w:i/>
        </w:rPr>
        <w:t>URI</w:t>
      </w:r>
      <w:r w:rsidRPr="00B52255">
        <w:rPr>
          <w:rFonts w:eastAsiaTheme="minorHAnsi"/>
          <w:i/>
        </w:rPr>
        <w:t>(</w:t>
      </w:r>
      <w:r w:rsidR="00314EE1" w:rsidRPr="00B52255">
        <w:rPr>
          <w:rFonts w:eastAsiaTheme="minorHAnsi"/>
          <w:i/>
        </w:rPr>
        <w:t>Curriculum Statement</w:t>
      </w:r>
      <w:r w:rsidRPr="00B52255">
        <w:rPr>
          <w:rFonts w:eastAsiaTheme="minorHAnsi"/>
          <w:i/>
        </w:rPr>
        <w:t>)</w:t>
      </w:r>
      <w:r w:rsidRPr="00B52255">
        <w:rPr>
          <w:rFonts w:ascii="Courier" w:eastAsiaTheme="minorHAnsi" w:hAnsi="Courier" w:cs="Courier"/>
          <w:color w:val="000000"/>
          <w:shd w:val="clear" w:color="auto" w:fill="EFEFF5"/>
        </w:rPr>
        <w:t xml:space="preserve">"&gt; </w:t>
      </w:r>
    </w:p>
    <w:p w14:paraId="55664676"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&lt;</w:t>
      </w:r>
      <w:del w:id="1431" w:author="Nicholas, Nick" w:date="2013-02-26T16:25:00Z">
        <w:r w:rsidRPr="00B52255" w:rsidDel="0090248F">
          <w:rPr>
            <w:rFonts w:ascii="Courier" w:eastAsiaTheme="minorHAnsi" w:hAnsi="Courier" w:cs="Courier"/>
            <w:color w:val="000000"/>
            <w:shd w:val="clear" w:color="auto" w:fill="EFEFF5"/>
          </w:rPr>
          <w:delText>acara</w:delText>
        </w:r>
      </w:del>
      <w:ins w:id="1432" w:author="Nicholas, Nick" w:date="2013-02-26T16:25:00Z">
        <w:r w:rsidR="0090248F">
          <w:rPr>
            <w:rFonts w:ascii="Courier" w:eastAsiaTheme="minorHAnsi" w:hAnsi="Courier" w:cs="Courier"/>
            <w:color w:val="000000"/>
            <w:shd w:val="clear" w:color="auto" w:fill="EFEFF5"/>
          </w:rPr>
          <w:t>nswbos</w:t>
        </w:r>
      </w:ins>
      <w:r w:rsidRPr="00B52255">
        <w:rPr>
          <w:rFonts w:ascii="Courier" w:eastAsiaTheme="minorHAnsi" w:hAnsi="Courier" w:cs="Courier"/>
          <w:color w:val="000000"/>
          <w:shd w:val="clear" w:color="auto" w:fill="EFEFF5"/>
        </w:rPr>
        <w:t>:textrequirements rdf:resource="</w:t>
      </w:r>
      <w:r w:rsidR="002F4E8F">
        <w:rPr>
          <w:rFonts w:eastAsiaTheme="minorHAnsi"/>
          <w:i/>
        </w:rPr>
        <w:t>URI</w:t>
      </w:r>
      <w:r w:rsidRPr="00B52255">
        <w:rPr>
          <w:rFonts w:eastAsiaTheme="minorHAnsi"/>
          <w:i/>
        </w:rPr>
        <w:t>(Text 2)</w:t>
      </w:r>
      <w:r w:rsidRPr="00B52255">
        <w:rPr>
          <w:rFonts w:ascii="Courier" w:eastAsiaTheme="minorHAnsi" w:hAnsi="Courier" w:cs="Courier"/>
          <w:color w:val="000000"/>
          <w:shd w:val="clear" w:color="auto" w:fill="EFEFF5"/>
        </w:rPr>
        <w:t xml:space="preserve">"/&gt; </w:t>
      </w:r>
    </w:p>
    <w:p w14:paraId="4FAA0DA2"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&lt;/asn:Statement&gt;  </w:t>
      </w:r>
    </w:p>
    <w:p w14:paraId="49D9E7DA"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p>
    <w:p w14:paraId="47A07488"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&lt;bibo:Article rdf:about="</w:t>
      </w:r>
      <w:r w:rsidR="002F4E8F">
        <w:rPr>
          <w:rFonts w:eastAsiaTheme="minorHAnsi"/>
          <w:i/>
        </w:rPr>
        <w:t>URI</w:t>
      </w:r>
      <w:r w:rsidRPr="00B52255">
        <w:rPr>
          <w:rFonts w:eastAsiaTheme="minorHAnsi"/>
          <w:i/>
        </w:rPr>
        <w:t>(Text 2)</w:t>
      </w:r>
      <w:r w:rsidRPr="00B52255">
        <w:rPr>
          <w:rFonts w:ascii="Courier" w:eastAsiaTheme="minorHAnsi" w:hAnsi="Courier" w:cs="Courier"/>
          <w:color w:val="000000"/>
          <w:shd w:val="clear" w:color="auto" w:fill="EFEFF5"/>
        </w:rPr>
        <w:t xml:space="preserve">"&gt; </w:t>
      </w:r>
    </w:p>
    <w:p w14:paraId="71A3532E"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 </w:t>
      </w:r>
    </w:p>
    <w:p w14:paraId="21BAFA62"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ascii="Courier" w:eastAsiaTheme="minorHAnsi" w:hAnsi="Courier" w:cs="Courier"/>
          <w:color w:val="000000"/>
          <w:shd w:val="clear" w:color="auto" w:fill="EFEFF5"/>
        </w:rPr>
        <w:t xml:space="preserve">&lt;/bibo:Article&gt; </w:t>
      </w:r>
    </w:p>
    <w:p w14:paraId="1D244005" w14:textId="77777777" w:rsidR="005A2503" w:rsidRPr="00B52255" w:rsidRDefault="005A2503" w:rsidP="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heme="minorHAnsi" w:hAnsi="Courier" w:cs="Courier"/>
          <w:color w:val="000000"/>
          <w:shd w:val="clear" w:color="auto" w:fill="EFEFF5"/>
        </w:rPr>
      </w:pPr>
      <w:r w:rsidRPr="00B52255">
        <w:rPr>
          <w:rFonts w:eastAsiaTheme="minorHAnsi"/>
          <w:i/>
        </w:rPr>
        <w:t>&lt;!-- Articles are not text requirements, only books are --&gt;</w:t>
      </w:r>
    </w:p>
    <w:p w14:paraId="12B8BF0F" w14:textId="77777777" w:rsidR="005A2503" w:rsidRPr="005A2503" w:rsidRDefault="005A2503" w:rsidP="005A2503">
      <w:pPr>
        <w:shd w:val="clear" w:color="auto" w:fill="EFEFF5"/>
        <w:spacing w:after="24"/>
        <w:rPr>
          <w:rFonts w:ascii="Courier" w:hAnsi="Courier"/>
          <w:highlight w:val="yellow"/>
        </w:rPr>
      </w:pPr>
    </w:p>
    <w:p w14:paraId="5486619D" w14:textId="77777777" w:rsidR="00A563AB" w:rsidRPr="005A2503" w:rsidRDefault="00A563AB" w:rsidP="005A2503"/>
    <w:sectPr w:rsidR="00A563AB" w:rsidRPr="005A2503" w:rsidSect="00D956CA">
      <w:headerReference w:type="default" r:id="rId23"/>
      <w:footerReference w:type="default" r:id="rId24"/>
      <w:pgSz w:w="16838" w:h="11906" w:orient="landscape"/>
      <w:pgMar w:top="1797" w:right="1418" w:bottom="1797" w:left="1440" w:header="709" w:footer="709" w:gutter="0"/>
      <w:pgNumType w:start="1"/>
      <w:cols w:space="708"/>
      <w:docGrid w:linePitch="360"/>
      <w:sectPrChange w:id="1440" w:author="Matthew Wang" w:date="2013-03-19T12:43:00Z">
        <w:sectPr w:rsidR="00A563AB" w:rsidRPr="005A2503" w:rsidSect="00D956CA">
          <w:pgSz w:w="11906" w:h="16838" w:orient="portrait"/>
          <w:pgMar w:top="1418" w:right="1797" w:bottom="1440" w:left="1797" w:header="709" w:footer="709" w:gutter="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Ivy Hornibrook" w:date="2013-02-26T12:11:00Z" w:initials="IH">
    <w:p w14:paraId="773A52D1" w14:textId="77777777" w:rsidR="00584D5A" w:rsidRDefault="00584D5A">
      <w:pPr>
        <w:pStyle w:val="CommentText"/>
      </w:pPr>
      <w:r>
        <w:rPr>
          <w:rStyle w:val="CommentReference"/>
        </w:rPr>
        <w:annotationRef/>
      </w:r>
      <w:r>
        <w:t>The NSW syllabus has hierarchical pages within its prefatory material. For example, “organisation of content” has sub-pages. Can this be reflected in the RDF – it appears they are currently described sequentially.</w:t>
      </w:r>
    </w:p>
  </w:comment>
  <w:comment w:id="35" w:author=" Nick Nicholas" w:date="2013-02-26T12:11:00Z" w:initials="NN">
    <w:p w14:paraId="1388147D" w14:textId="77777777" w:rsidR="00584D5A" w:rsidRDefault="00584D5A">
      <w:pPr>
        <w:pStyle w:val="CommentText"/>
      </w:pPr>
      <w:r>
        <w:rPr>
          <w:rStyle w:val="CommentReference"/>
        </w:rPr>
        <w:annotationRef/>
      </w:r>
      <w:r>
        <w:t>We’d actually prefer that all prefatory material just be hyperlinked out to the curriculum web page, or omitted entirely; systems like Scootle don’t actually need to process this material.</w:t>
      </w:r>
    </w:p>
  </w:comment>
  <w:comment w:id="102" w:author="Ivy Hornibrook" w:date="2013-02-26T12:11:00Z" w:initials="IH">
    <w:p w14:paraId="6686BCED" w14:textId="77777777" w:rsidR="00584D5A" w:rsidRDefault="00584D5A">
      <w:pPr>
        <w:pStyle w:val="CommentText"/>
      </w:pPr>
      <w:r>
        <w:rPr>
          <w:rStyle w:val="CommentReference"/>
        </w:rPr>
        <w:annotationRef/>
      </w:r>
      <w:r>
        <w:t>Would be interested to talk to you more about this.</w:t>
      </w:r>
    </w:p>
  </w:comment>
  <w:comment w:id="103" w:author=" Nick Nicholas" w:date="2013-02-26T12:11:00Z" w:initials="NN">
    <w:p w14:paraId="5A0AAECE" w14:textId="77777777" w:rsidR="00584D5A" w:rsidRDefault="00584D5A">
      <w:pPr>
        <w:pStyle w:val="CommentText"/>
      </w:pPr>
      <w:r>
        <w:rPr>
          <w:rStyle w:val="CommentReference"/>
        </w:rPr>
        <w:annotationRef/>
      </w:r>
      <w:r>
        <w:t>Can be done, but the more complex the mappings, the more difficult they are to handle. Need not be priority.</w:t>
      </w:r>
    </w:p>
  </w:comment>
  <w:comment w:id="121" w:author="Ivy Hornibrook" w:date="2013-02-26T12:11:00Z" w:initials="IH">
    <w:p w14:paraId="66E10573" w14:textId="77777777" w:rsidR="00584D5A" w:rsidRDefault="00584D5A">
      <w:pPr>
        <w:pStyle w:val="CommentText"/>
      </w:pPr>
      <w:r>
        <w:rPr>
          <w:rStyle w:val="CommentReference"/>
        </w:rPr>
        <w:annotationRef/>
      </w:r>
      <w:r>
        <w:t>Not currently in NSW Syl</w:t>
      </w:r>
    </w:p>
  </w:comment>
  <w:comment w:id="122" w:author=" Nick Nicholas" w:date="2013-02-26T12:11:00Z" w:initials="NN">
    <w:p w14:paraId="619B0D34" w14:textId="77777777" w:rsidR="00584D5A" w:rsidRDefault="00584D5A">
      <w:pPr>
        <w:pStyle w:val="CommentText"/>
      </w:pPr>
      <w:r>
        <w:rPr>
          <w:rStyle w:val="CommentReference"/>
        </w:rPr>
        <w:annotationRef/>
      </w:r>
      <w:r>
        <w:t>In fact ESA added them to the Australian Curriculum, to improve resource discovery for History. We can come to this later, it is not immediate priority.</w:t>
      </w:r>
    </w:p>
  </w:comment>
  <w:comment w:id="160" w:author="Nicholas, Nick" w:date="2013-02-26T12:11:00Z" w:initials="NN">
    <w:p w14:paraId="14566A78" w14:textId="77777777" w:rsidR="003325D2" w:rsidRDefault="003325D2">
      <w:pPr>
        <w:pStyle w:val="CommentText"/>
      </w:pPr>
      <w:r>
        <w:rPr>
          <w:rStyle w:val="CommentReference"/>
        </w:rPr>
        <w:annotationRef/>
      </w:r>
      <w:r>
        <w:t>Do you have a site outlining the syllabus structure?</w:t>
      </w:r>
    </w:p>
  </w:comment>
  <w:comment w:id="389" w:author="Nicholas, Nick" w:date="2013-02-26T12:11:00Z" w:initials="NN">
    <w:p w14:paraId="523F4A9F" w14:textId="77777777" w:rsidR="00584D5A" w:rsidRDefault="00584D5A">
      <w:pPr>
        <w:pStyle w:val="CommentText"/>
      </w:pPr>
      <w:r>
        <w:rPr>
          <w:rStyle w:val="CommentReference"/>
        </w:rPr>
        <w:annotationRef/>
      </w:r>
      <w:r>
        <w:t>This is whoever is putting the RDF online (if anyone); I assume it is still BoS</w:t>
      </w:r>
    </w:p>
  </w:comment>
  <w:comment w:id="394" w:author="Nicholas, Nick" w:date="2013-02-26T12:11:00Z" w:initials="NN">
    <w:p w14:paraId="611E851C" w14:textId="77777777" w:rsidR="00584D5A" w:rsidRDefault="00584D5A">
      <w:pPr>
        <w:pStyle w:val="CommentText"/>
      </w:pPr>
      <w:r>
        <w:rPr>
          <w:rStyle w:val="CommentReference"/>
        </w:rPr>
        <w:annotationRef/>
      </w:r>
      <w:r>
        <w:t>Am requesting a distinct URL for NSW Science &amp; Technology</w:t>
      </w:r>
    </w:p>
  </w:comment>
  <w:comment w:id="395" w:author="Nicholas, Nick" w:date="2013-02-26T12:11:00Z" w:initials="NN">
    <w:p w14:paraId="6AE56AB8" w14:textId="77777777" w:rsidR="004B2C0C" w:rsidRDefault="004B2C0C">
      <w:pPr>
        <w:pStyle w:val="CommentText"/>
      </w:pPr>
      <w:r>
        <w:rPr>
          <w:rStyle w:val="CommentReference"/>
        </w:rPr>
        <w:annotationRef/>
      </w:r>
      <w:r>
        <w:t>These are applicable to stages, and I would rather keep using them instead of stages for interoperability; i.e. use Year 3 and 4 wherever Stage 2 shows up</w:t>
      </w:r>
    </w:p>
  </w:comment>
  <w:comment w:id="397" w:author="Nicholas, Nick" w:date="2013-02-26T12:11:00Z" w:initials="NN">
    <w:p w14:paraId="7E3C1617" w14:textId="77777777" w:rsidR="00537E63" w:rsidRDefault="00537E63">
      <w:pPr>
        <w:pStyle w:val="CommentText"/>
      </w:pPr>
      <w:r>
        <w:rPr>
          <w:rStyle w:val="CommentReference"/>
        </w:rPr>
        <w:annotationRef/>
      </w:r>
      <w:r>
        <w:t>Bundled together in the machine readable curriculum as ignorable links --- these are prose that the machine readable curriculum does not do anything with</w:t>
      </w:r>
    </w:p>
  </w:comment>
  <w:comment w:id="498" w:author="Ivy Hornibrook" w:date="2013-02-26T12:11:00Z" w:initials="IH">
    <w:p w14:paraId="62287D4B" w14:textId="77777777" w:rsidR="00584D5A" w:rsidRDefault="00584D5A">
      <w:pPr>
        <w:pStyle w:val="CommentText"/>
      </w:pPr>
      <w:r>
        <w:rPr>
          <w:rStyle w:val="CommentReference"/>
        </w:rPr>
        <w:annotationRef/>
      </w:r>
      <w:r>
        <w:t>The NSW Syllabus for History has examples where intermediate groupings have both outcomes (likely to be described as a type of content description) and intermediate groupings as children.</w:t>
      </w:r>
    </w:p>
  </w:comment>
  <w:comment w:id="499" w:author=" Nick Nicholas" w:date="2013-02-26T12:11:00Z" w:initials="NN">
    <w:p w14:paraId="465B99B6" w14:textId="77777777" w:rsidR="00584D5A" w:rsidRDefault="00584D5A">
      <w:pPr>
        <w:pStyle w:val="CommentText"/>
      </w:pPr>
      <w:r>
        <w:rPr>
          <w:rStyle w:val="CommentReference"/>
        </w:rPr>
        <w:annotationRef/>
      </w:r>
      <w:r>
        <w:t>Mpf. Would need to see how you expose this for navigation in UI</w:t>
      </w:r>
    </w:p>
  </w:comment>
  <w:comment w:id="692" w:author="Nicholas, Nick" w:date="2013-02-26T12:11:00Z" w:initials="NN">
    <w:p w14:paraId="4324B16F" w14:textId="77777777" w:rsidR="00CA6048" w:rsidRDefault="00CA6048">
      <w:pPr>
        <w:pStyle w:val="CommentText"/>
      </w:pPr>
      <w:r>
        <w:rPr>
          <w:rStyle w:val="CommentReference"/>
        </w:rPr>
        <w:annotationRef/>
      </w:r>
      <w:r>
        <w:t>Please confirm</w:t>
      </w:r>
    </w:p>
  </w:comment>
  <w:comment w:id="710" w:author="Nicholas, Nick" w:date="2013-02-26T12:11:00Z" w:initials="NN">
    <w:p w14:paraId="71B7D2C0" w14:textId="77777777" w:rsidR="00E26D1B" w:rsidRDefault="00E26D1B">
      <w:pPr>
        <w:pStyle w:val="CommentText"/>
      </w:pPr>
      <w:r>
        <w:rPr>
          <w:rStyle w:val="CommentReference"/>
        </w:rPr>
        <w:annotationRef/>
      </w:r>
      <w:r>
        <w:t>Conventional, but you should define a namespace, and it should preferably be accessible online</w:t>
      </w:r>
    </w:p>
  </w:comment>
  <w:comment w:id="1237" w:author=" Nick Nicholas" w:date="2013-02-26T12:11:00Z" w:initials="NN">
    <w:p w14:paraId="341D1161" w14:textId="77777777" w:rsidR="00584D5A" w:rsidRDefault="00584D5A">
      <w:pPr>
        <w:pStyle w:val="CommentText"/>
      </w:pPr>
      <w:r>
        <w:rPr>
          <w:rStyle w:val="CommentReference"/>
        </w:rPr>
        <w:annotationRef/>
      </w:r>
      <w:r>
        <w:t>If stage statements are not critical to resource discovery, that is not a problem. Your call.</w:t>
      </w:r>
    </w:p>
  </w:comment>
  <w:comment w:id="1329" w:author="Ivy Hornibrook" w:date="2013-02-26T12:11:00Z" w:initials="IH">
    <w:p w14:paraId="5A307301" w14:textId="77777777" w:rsidR="00584D5A" w:rsidRDefault="00584D5A">
      <w:pPr>
        <w:pStyle w:val="CommentText"/>
      </w:pPr>
      <w:r>
        <w:rPr>
          <w:rStyle w:val="CommentReference"/>
        </w:rPr>
        <w:annotationRef/>
      </w:r>
      <w:r>
        <w:t>It is not currently in scope for BoS to produce multiple JSON files based on navigation options</w:t>
      </w:r>
    </w:p>
  </w:comment>
  <w:comment w:id="1330" w:author=" Nick Nicholas" w:date="2013-02-26T12:11:00Z" w:initials="NN">
    <w:p w14:paraId="0FB8D31F" w14:textId="77777777" w:rsidR="00584D5A" w:rsidRDefault="00584D5A">
      <w:pPr>
        <w:pStyle w:val="CommentText"/>
      </w:pPr>
      <w:r>
        <w:rPr>
          <w:rStyle w:val="CommentReference"/>
        </w:rPr>
        <w:annotationRef/>
      </w:r>
      <w:r>
        <w:t>Scootle doesn’t consume multiple JSONs anyway</w:t>
      </w:r>
    </w:p>
  </w:comment>
  <w:comment w:id="1358" w:author=" Nick Nicholas" w:date="2013-02-26T12:11:00Z" w:initials="NN">
    <w:p w14:paraId="4087F300" w14:textId="77777777" w:rsidR="00584D5A" w:rsidRDefault="00584D5A">
      <w:pPr>
        <w:pStyle w:val="CommentText"/>
      </w:pPr>
      <w:r>
        <w:rPr>
          <w:rStyle w:val="CommentReference"/>
        </w:rPr>
        <w:annotationRef/>
      </w:r>
      <w:r>
        <w:t>Cleanest solution is to devise a distinct NSW strand vocabulary, which might also be hosted at Education Vocabularies Australia</w:t>
      </w:r>
    </w:p>
  </w:comment>
  <w:comment w:id="1363" w:author=" Nick Nicholas" w:date="2013-02-26T12:11:00Z" w:initials="NN">
    <w:p w14:paraId="3A821D51" w14:textId="77777777" w:rsidR="00584D5A" w:rsidRDefault="00584D5A">
      <w:pPr>
        <w:pStyle w:val="CommentText"/>
      </w:pPr>
      <w:r>
        <w:rPr>
          <w:rStyle w:val="CommentReference"/>
        </w:rPr>
        <w:annotationRef/>
      </w:r>
      <w:r>
        <w:t>A distinct vocabulary would be needed for them as well</w:t>
      </w:r>
    </w:p>
  </w:comment>
  <w:comment w:id="1398" w:author="Ivy Hornibrook" w:date="2013-02-26T12:11:00Z" w:initials="IH">
    <w:p w14:paraId="2CAB8FDB" w14:textId="77777777" w:rsidR="00584D5A" w:rsidRDefault="00584D5A">
      <w:pPr>
        <w:pStyle w:val="CommentText"/>
      </w:pPr>
      <w:r>
        <w:rPr>
          <w:rStyle w:val="CommentReference"/>
        </w:rPr>
        <w:annotationRef/>
      </w:r>
      <w:r>
        <w:t>This is not currently captured in a format that will allow encoding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E78A8" w14:textId="77777777" w:rsidR="00584D5A" w:rsidRDefault="00584D5A">
      <w:r>
        <w:separator/>
      </w:r>
    </w:p>
  </w:endnote>
  <w:endnote w:type="continuationSeparator" w:id="0">
    <w:p w14:paraId="574A7B50" w14:textId="77777777" w:rsidR="00584D5A" w:rsidRDefault="00584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MT">
    <w:altName w:val="Arial"/>
    <w:panose1 w:val="00000000000000000000"/>
    <w:charset w:val="4D"/>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C1E21" w14:textId="77777777" w:rsidR="00584D5A" w:rsidRDefault="00584D5A" w:rsidP="00866264">
    <w:pPr>
      <w:pStyle w:val="Footer"/>
      <w:pBdr>
        <w:top w:val="single" w:sz="6" w:space="1" w:color="auto"/>
      </w:pBdr>
      <w:tabs>
        <w:tab w:val="clear" w:pos="4153"/>
        <w:tab w:val="clear" w:pos="8306"/>
        <w:tab w:val="center" w:pos="4140"/>
        <w:tab w:val="right" w:pos="8280"/>
      </w:tabs>
      <w:rPr>
        <w:rStyle w:val="PageNumber"/>
      </w:rPr>
    </w:pPr>
    <w:r>
      <w:t>Version: 1.0</w:t>
    </w:r>
    <w:r>
      <w:tab/>
      <w:t>© Education Services Australia</w:t>
    </w:r>
    <w:r>
      <w:tab/>
    </w:r>
    <w:r>
      <w:rPr>
        <w:rStyle w:val="PageNumber"/>
      </w:rPr>
      <w:fldChar w:fldCharType="begin"/>
    </w:r>
    <w:r>
      <w:rPr>
        <w:rStyle w:val="PageNumber"/>
      </w:rPr>
      <w:instrText xml:space="preserve"> PAGE </w:instrText>
    </w:r>
    <w:r>
      <w:rPr>
        <w:rStyle w:val="PageNumber"/>
      </w:rPr>
      <w:fldChar w:fldCharType="separate"/>
    </w:r>
    <w:r w:rsidR="00D956CA">
      <w:rPr>
        <w:rStyle w:val="PageNumber"/>
        <w:noProof/>
      </w:rPr>
      <w:t>16</w:t>
    </w:r>
    <w:r>
      <w:rPr>
        <w:rStyle w:val="PageNumber"/>
      </w:rPr>
      <w:fldChar w:fldCharType="end"/>
    </w:r>
  </w:p>
  <w:p w14:paraId="029CABC3" w14:textId="77777777" w:rsidR="00584D5A" w:rsidRDefault="00584D5A" w:rsidP="00962542">
    <w:pPr>
      <w:pStyle w:val="Footer"/>
      <w:pBdr>
        <w:top w:val="single" w:sz="6" w:space="1" w:color="auto"/>
      </w:pBdr>
      <w:tabs>
        <w:tab w:val="clear" w:pos="4153"/>
        <w:tab w:val="clear" w:pos="8306"/>
        <w:tab w:val="center" w:pos="7200"/>
        <w:tab w:val="right" w:pos="12420"/>
      </w:tabs>
      <w:jc w:val="center"/>
      <w:rPr>
        <w:rStyle w:val="PageNumber"/>
      </w:rPr>
    </w:pPr>
    <w:r>
      <w:rPr>
        <w:rStyle w:val="PageNumber"/>
      </w:rPr>
      <w:fldChar w:fldCharType="begin"/>
    </w:r>
    <w:r>
      <w:rPr>
        <w:rStyle w:val="PageNumber"/>
      </w:rPr>
      <w:instrText xml:space="preserve"> DATE  \@ "d MMMM yyyy" </w:instrText>
    </w:r>
    <w:r>
      <w:rPr>
        <w:rStyle w:val="PageNumber"/>
      </w:rPr>
      <w:fldChar w:fldCharType="separate"/>
    </w:r>
    <w:ins w:id="1433" w:author="Matthew Wang" w:date="2013-03-19T12:42:00Z">
      <w:r w:rsidR="00D956CA">
        <w:rPr>
          <w:rStyle w:val="PageNumber"/>
          <w:noProof/>
        </w:rPr>
        <w:t>19 March 2013</w:t>
      </w:r>
    </w:ins>
    <w:ins w:id="1434" w:author="Nicholas, Nick" w:date="2013-02-25T16:32:00Z">
      <w:del w:id="1435" w:author="Matthew Wang" w:date="2013-03-19T12:42:00Z">
        <w:r w:rsidDel="00D956CA">
          <w:rPr>
            <w:rStyle w:val="PageNumber"/>
            <w:noProof/>
          </w:rPr>
          <w:delText>25 February 2013</w:delText>
        </w:r>
      </w:del>
    </w:ins>
    <w:ins w:id="1436" w:author=" Nick Nicholas" w:date="2013-02-22T15:38:00Z">
      <w:del w:id="1437" w:author="Matthew Wang" w:date="2013-03-19T12:42:00Z">
        <w:r w:rsidDel="00D956CA">
          <w:rPr>
            <w:rStyle w:val="PageNumber"/>
            <w:noProof/>
          </w:rPr>
          <w:delText>22 February 2013</w:delText>
        </w:r>
      </w:del>
    </w:ins>
    <w:ins w:id="1438" w:author="Ivy Hornibrook" w:date="2013-02-12T09:55:00Z">
      <w:del w:id="1439" w:author="Matthew Wang" w:date="2013-03-19T12:42:00Z">
        <w:r w:rsidDel="00D956CA">
          <w:rPr>
            <w:rStyle w:val="PageNumber"/>
            <w:noProof/>
          </w:rPr>
          <w:delText>12 February 2013</w:delText>
        </w:r>
      </w:del>
    </w:ins>
    <w:r>
      <w:rPr>
        <w:rStyle w:val="PageNumber"/>
      </w:rPr>
      <w:fldChar w:fldCharType="end"/>
    </w:r>
  </w:p>
  <w:p w14:paraId="4F760E2A" w14:textId="77777777" w:rsidR="00584D5A" w:rsidRDefault="00584D5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21E45" w14:textId="77777777" w:rsidR="00584D5A" w:rsidRDefault="00584D5A">
      <w:r>
        <w:separator/>
      </w:r>
    </w:p>
  </w:footnote>
  <w:footnote w:type="continuationSeparator" w:id="0">
    <w:p w14:paraId="364DF772" w14:textId="77777777" w:rsidR="00584D5A" w:rsidRDefault="00584D5A">
      <w:r>
        <w:continuationSeparator/>
      </w:r>
    </w:p>
  </w:footnote>
  <w:footnote w:id="1">
    <w:p w14:paraId="3CDC1C56" w14:textId="77777777" w:rsidR="00584D5A" w:rsidRPr="002F3098" w:rsidDel="001E5113" w:rsidRDefault="00584D5A">
      <w:pPr>
        <w:pStyle w:val="FootnoteText"/>
        <w:rPr>
          <w:del w:id="261" w:author="Ivy Hornibrook" w:date="2013-02-11T23:41:00Z"/>
          <w:lang w:val="en-US"/>
        </w:rPr>
      </w:pPr>
      <w:del w:id="262" w:author="Ivy Hornibrook" w:date="2013-02-11T23:41:00Z">
        <w:r w:rsidDel="001E5113">
          <w:rPr>
            <w:rStyle w:val="FootnoteReference"/>
          </w:rPr>
          <w:footnoteRef/>
        </w:r>
        <w:r w:rsidDel="001E5113">
          <w:delText xml:space="preserve"> </w:delText>
        </w:r>
        <w:r w:rsidDel="001E5113">
          <w:rPr>
            <w:lang w:val="en-US"/>
          </w:rPr>
          <w:delText>“Strand” is understood as a top-level subgrouping of content descriptions by thematic or paedagogical area.</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C77E6" w14:textId="77777777" w:rsidR="00584D5A" w:rsidRDefault="00584D5A" w:rsidP="00866264">
    <w:pPr>
      <w:pStyle w:val="Header"/>
      <w:pBdr>
        <w:bottom w:val="single" w:sz="4" w:space="1" w:color="auto"/>
      </w:pBdr>
      <w:tabs>
        <w:tab w:val="clear" w:pos="8306"/>
        <w:tab w:val="right" w:pos="8280"/>
      </w:tabs>
      <w:rPr>
        <w:noProof/>
      </w:rPr>
    </w:pPr>
    <w:r>
      <w:rPr>
        <w:noProof/>
      </w:rPr>
      <w:tab/>
    </w:r>
    <w:r>
      <w:rPr>
        <w:noProof/>
      </w:rPr>
      <w:tab/>
    </w:r>
    <w:r w:rsidR="00D956CA">
      <w:fldChar w:fldCharType="begin"/>
    </w:r>
    <w:r w:rsidR="00D956CA">
      <w:instrText xml:space="preserve"> STYLEREF SubTitle1 \* MERGEFORMAT </w:instrText>
    </w:r>
    <w:r w:rsidR="00D956CA">
      <w:fldChar w:fldCharType="separate"/>
    </w:r>
    <w:r w:rsidR="00D956CA" w:rsidRPr="00D956CA">
      <w:rPr>
        <w:b/>
        <w:bCs/>
        <w:noProof/>
        <w:lang w:val="en-US"/>
      </w:rPr>
      <w:t>NSW Board of Studies</w:t>
    </w:r>
    <w:r w:rsidR="00D956CA">
      <w:rPr>
        <w:noProof/>
      </w:rPr>
      <w:t xml:space="preserve"> RDF Specification</w:t>
    </w:r>
    <w:r w:rsidR="00D956CA">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358D52E"/>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126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nsid w:val="00586150"/>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040A2"/>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40702"/>
    <w:multiLevelType w:val="hybridMultilevel"/>
    <w:tmpl w:val="EFF0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E73BE"/>
    <w:multiLevelType w:val="hybridMultilevel"/>
    <w:tmpl w:val="B3D47876"/>
    <w:lvl w:ilvl="0" w:tplc="879CCBD6">
      <w:start w:val="1"/>
      <w:numFmt w:val="bullet"/>
      <w:pStyle w:val="CCDotpoint"/>
      <w:lvlText w:val=""/>
      <w:lvlJc w:val="left"/>
      <w:pPr>
        <w:tabs>
          <w:tab w:val="num" w:pos="720"/>
        </w:tabs>
        <w:ind w:left="720" w:hanging="360"/>
      </w:pPr>
      <w:rPr>
        <w:rFonts w:ascii="Symbol" w:hAnsi="Symbol" w:hint="default"/>
        <w:color w:val="auto"/>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0C927D4F"/>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5641BA"/>
    <w:multiLevelType w:val="hybridMultilevel"/>
    <w:tmpl w:val="8BB4FBE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8A45867"/>
    <w:multiLevelType w:val="hybridMultilevel"/>
    <w:tmpl w:val="065AFCA0"/>
    <w:lvl w:ilvl="0" w:tplc="0C090001">
      <w:start w:val="3"/>
      <w:numFmt w:val="bullet"/>
      <w:lvlText w:val=""/>
      <w:lvlJc w:val="left"/>
      <w:pPr>
        <w:ind w:left="720" w:hanging="360"/>
      </w:pPr>
      <w:rPr>
        <w:rFonts w:ascii="Symbol" w:eastAsia="Times New Roma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CB76FF"/>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553CBC"/>
    <w:multiLevelType w:val="hybridMultilevel"/>
    <w:tmpl w:val="538A69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11A7D46"/>
    <w:multiLevelType w:val="hybridMultilevel"/>
    <w:tmpl w:val="5466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36385"/>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F57322"/>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E817F6"/>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8A58CA"/>
    <w:multiLevelType w:val="singleLevel"/>
    <w:tmpl w:val="9CFAB344"/>
    <w:lvl w:ilvl="0">
      <w:start w:val="1"/>
      <w:numFmt w:val="lowerLetter"/>
      <w:pStyle w:val="AlphaList"/>
      <w:lvlText w:val="(%1)"/>
      <w:lvlJc w:val="left"/>
      <w:pPr>
        <w:tabs>
          <w:tab w:val="num" w:pos="1440"/>
        </w:tabs>
        <w:ind w:left="1440" w:hanging="720"/>
      </w:pPr>
      <w:rPr>
        <w:rFonts w:hint="default"/>
      </w:rPr>
    </w:lvl>
  </w:abstractNum>
  <w:abstractNum w:abstractNumId="15">
    <w:nsid w:val="449C45BD"/>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2553E6"/>
    <w:multiLevelType w:val="multilevel"/>
    <w:tmpl w:val="DA42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F3644C"/>
    <w:multiLevelType w:val="hybridMultilevel"/>
    <w:tmpl w:val="0C404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821444"/>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5C3A34"/>
    <w:multiLevelType w:val="hybridMultilevel"/>
    <w:tmpl w:val="2CD06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DEC0C6D"/>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942A0A"/>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6430A49"/>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A21434"/>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706B63"/>
    <w:multiLevelType w:val="hybridMultilevel"/>
    <w:tmpl w:val="DEBC8986"/>
    <w:lvl w:ilvl="0" w:tplc="D0C00126">
      <w:start w:val="1"/>
      <w:numFmt w:val="bullet"/>
      <w:pStyle w:val="DotPoint"/>
      <w:lvlText w:val=""/>
      <w:lvlJc w:val="left"/>
      <w:pPr>
        <w:tabs>
          <w:tab w:val="num" w:pos="720"/>
        </w:tabs>
        <w:ind w:left="720" w:hanging="360"/>
      </w:pPr>
      <w:rPr>
        <w:rFonts w:ascii="Symbol" w:hAnsi="Symbol" w:hint="default"/>
      </w:rPr>
    </w:lvl>
    <w:lvl w:ilvl="1" w:tplc="798A22E4">
      <w:start w:val="1"/>
      <w:numFmt w:val="bullet"/>
      <w:lvlText w:val="o"/>
      <w:lvlJc w:val="left"/>
      <w:pPr>
        <w:tabs>
          <w:tab w:val="num" w:pos="1440"/>
        </w:tabs>
        <w:ind w:left="1440" w:hanging="360"/>
      </w:pPr>
      <w:rPr>
        <w:rFonts w:ascii="Courier New" w:hAnsi="Courier New" w:cs="Courier New" w:hint="default"/>
      </w:rPr>
    </w:lvl>
    <w:lvl w:ilvl="2" w:tplc="EEBE7FE4" w:tentative="1">
      <w:start w:val="1"/>
      <w:numFmt w:val="bullet"/>
      <w:lvlText w:val=""/>
      <w:lvlJc w:val="left"/>
      <w:pPr>
        <w:tabs>
          <w:tab w:val="num" w:pos="2160"/>
        </w:tabs>
        <w:ind w:left="2160" w:hanging="360"/>
      </w:pPr>
      <w:rPr>
        <w:rFonts w:ascii="Wingdings" w:hAnsi="Wingdings" w:hint="default"/>
      </w:rPr>
    </w:lvl>
    <w:lvl w:ilvl="3" w:tplc="DBC49930" w:tentative="1">
      <w:start w:val="1"/>
      <w:numFmt w:val="bullet"/>
      <w:lvlText w:val=""/>
      <w:lvlJc w:val="left"/>
      <w:pPr>
        <w:tabs>
          <w:tab w:val="num" w:pos="2880"/>
        </w:tabs>
        <w:ind w:left="2880" w:hanging="360"/>
      </w:pPr>
      <w:rPr>
        <w:rFonts w:ascii="Symbol" w:hAnsi="Symbol" w:hint="default"/>
      </w:rPr>
    </w:lvl>
    <w:lvl w:ilvl="4" w:tplc="2BF6DD18" w:tentative="1">
      <w:start w:val="1"/>
      <w:numFmt w:val="bullet"/>
      <w:lvlText w:val="o"/>
      <w:lvlJc w:val="left"/>
      <w:pPr>
        <w:tabs>
          <w:tab w:val="num" w:pos="3600"/>
        </w:tabs>
        <w:ind w:left="3600" w:hanging="360"/>
      </w:pPr>
      <w:rPr>
        <w:rFonts w:ascii="Courier New" w:hAnsi="Courier New" w:cs="Courier New" w:hint="default"/>
      </w:rPr>
    </w:lvl>
    <w:lvl w:ilvl="5" w:tplc="8054B4AC" w:tentative="1">
      <w:start w:val="1"/>
      <w:numFmt w:val="bullet"/>
      <w:lvlText w:val=""/>
      <w:lvlJc w:val="left"/>
      <w:pPr>
        <w:tabs>
          <w:tab w:val="num" w:pos="4320"/>
        </w:tabs>
        <w:ind w:left="4320" w:hanging="360"/>
      </w:pPr>
      <w:rPr>
        <w:rFonts w:ascii="Wingdings" w:hAnsi="Wingdings" w:hint="default"/>
      </w:rPr>
    </w:lvl>
    <w:lvl w:ilvl="6" w:tplc="A4527830" w:tentative="1">
      <w:start w:val="1"/>
      <w:numFmt w:val="bullet"/>
      <w:lvlText w:val=""/>
      <w:lvlJc w:val="left"/>
      <w:pPr>
        <w:tabs>
          <w:tab w:val="num" w:pos="5040"/>
        </w:tabs>
        <w:ind w:left="5040" w:hanging="360"/>
      </w:pPr>
      <w:rPr>
        <w:rFonts w:ascii="Symbol" w:hAnsi="Symbol" w:hint="default"/>
      </w:rPr>
    </w:lvl>
    <w:lvl w:ilvl="7" w:tplc="67464128" w:tentative="1">
      <w:start w:val="1"/>
      <w:numFmt w:val="bullet"/>
      <w:lvlText w:val="o"/>
      <w:lvlJc w:val="left"/>
      <w:pPr>
        <w:tabs>
          <w:tab w:val="num" w:pos="5760"/>
        </w:tabs>
        <w:ind w:left="5760" w:hanging="360"/>
      </w:pPr>
      <w:rPr>
        <w:rFonts w:ascii="Courier New" w:hAnsi="Courier New" w:cs="Courier New" w:hint="default"/>
      </w:rPr>
    </w:lvl>
    <w:lvl w:ilvl="8" w:tplc="2D2AE920" w:tentative="1">
      <w:start w:val="1"/>
      <w:numFmt w:val="bullet"/>
      <w:lvlText w:val=""/>
      <w:lvlJc w:val="left"/>
      <w:pPr>
        <w:tabs>
          <w:tab w:val="num" w:pos="6480"/>
        </w:tabs>
        <w:ind w:left="6480" w:hanging="360"/>
      </w:pPr>
      <w:rPr>
        <w:rFonts w:ascii="Wingdings" w:hAnsi="Wingdings" w:hint="default"/>
      </w:rPr>
    </w:lvl>
  </w:abstractNum>
  <w:abstractNum w:abstractNumId="25">
    <w:nsid w:val="6BC126B3"/>
    <w:multiLevelType w:val="hybridMultilevel"/>
    <w:tmpl w:val="A540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AC615A"/>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BC4EBD"/>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861885"/>
    <w:multiLevelType w:val="multilevel"/>
    <w:tmpl w:val="47E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24"/>
  </w:num>
  <w:num w:numId="4">
    <w:abstractNumId w:val="4"/>
  </w:num>
  <w:num w:numId="5">
    <w:abstractNumId w:val="11"/>
  </w:num>
  <w:num w:numId="6">
    <w:abstractNumId w:val="3"/>
  </w:num>
  <w:num w:numId="7">
    <w:abstractNumId w:val="17"/>
  </w:num>
  <w:num w:numId="8">
    <w:abstractNumId w:val="1"/>
  </w:num>
  <w:num w:numId="9">
    <w:abstractNumId w:val="8"/>
  </w:num>
  <w:num w:numId="10">
    <w:abstractNumId w:val="28"/>
  </w:num>
  <w:num w:numId="11">
    <w:abstractNumId w:val="26"/>
  </w:num>
  <w:num w:numId="12">
    <w:abstractNumId w:val="18"/>
  </w:num>
  <w:num w:numId="13">
    <w:abstractNumId w:val="12"/>
  </w:num>
  <w:num w:numId="14">
    <w:abstractNumId w:val="15"/>
  </w:num>
  <w:num w:numId="15">
    <w:abstractNumId w:val="22"/>
  </w:num>
  <w:num w:numId="16">
    <w:abstractNumId w:val="27"/>
  </w:num>
  <w:num w:numId="17">
    <w:abstractNumId w:val="5"/>
  </w:num>
  <w:num w:numId="18">
    <w:abstractNumId w:val="21"/>
  </w:num>
  <w:num w:numId="19">
    <w:abstractNumId w:val="2"/>
  </w:num>
  <w:num w:numId="20">
    <w:abstractNumId w:val="13"/>
  </w:num>
  <w:num w:numId="21">
    <w:abstractNumId w:val="6"/>
  </w:num>
  <w:num w:numId="22">
    <w:abstractNumId w:val="19"/>
  </w:num>
  <w:num w:numId="23">
    <w:abstractNumId w:val="9"/>
  </w:num>
  <w:num w:numId="24">
    <w:abstractNumId w:val="23"/>
  </w:num>
  <w:num w:numId="25">
    <w:abstractNumId w:val="20"/>
  </w:num>
  <w:num w:numId="26">
    <w:abstractNumId w:val="0"/>
  </w:num>
  <w:num w:numId="27">
    <w:abstractNumId w:val="16"/>
  </w:num>
  <w:num w:numId="28">
    <w:abstractNumId w:val="25"/>
  </w:num>
  <w:num w:numId="29">
    <w:abstractNumId w:val="7"/>
  </w:num>
  <w:num w:numId="3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61558B"/>
    <w:rsid w:val="00000B4B"/>
    <w:rsid w:val="00001813"/>
    <w:rsid w:val="000018FD"/>
    <w:rsid w:val="00002407"/>
    <w:rsid w:val="00002C86"/>
    <w:rsid w:val="000031A9"/>
    <w:rsid w:val="00003BFA"/>
    <w:rsid w:val="00004629"/>
    <w:rsid w:val="00004662"/>
    <w:rsid w:val="00004A87"/>
    <w:rsid w:val="000055B4"/>
    <w:rsid w:val="00005A44"/>
    <w:rsid w:val="00006510"/>
    <w:rsid w:val="000066C0"/>
    <w:rsid w:val="00006B9D"/>
    <w:rsid w:val="0000743F"/>
    <w:rsid w:val="00007685"/>
    <w:rsid w:val="000105DA"/>
    <w:rsid w:val="00010E16"/>
    <w:rsid w:val="000112E3"/>
    <w:rsid w:val="000114B0"/>
    <w:rsid w:val="00011984"/>
    <w:rsid w:val="00012660"/>
    <w:rsid w:val="000148FA"/>
    <w:rsid w:val="00014D1D"/>
    <w:rsid w:val="00015380"/>
    <w:rsid w:val="000158CD"/>
    <w:rsid w:val="00015D03"/>
    <w:rsid w:val="0001701E"/>
    <w:rsid w:val="0001746A"/>
    <w:rsid w:val="000174C6"/>
    <w:rsid w:val="00017605"/>
    <w:rsid w:val="00017879"/>
    <w:rsid w:val="000209B9"/>
    <w:rsid w:val="00021C3D"/>
    <w:rsid w:val="0002297B"/>
    <w:rsid w:val="00022C4C"/>
    <w:rsid w:val="0002311B"/>
    <w:rsid w:val="00023EF5"/>
    <w:rsid w:val="000243A6"/>
    <w:rsid w:val="000243D5"/>
    <w:rsid w:val="0002458B"/>
    <w:rsid w:val="00025070"/>
    <w:rsid w:val="00026C72"/>
    <w:rsid w:val="000274CA"/>
    <w:rsid w:val="00027945"/>
    <w:rsid w:val="00027E28"/>
    <w:rsid w:val="00031F72"/>
    <w:rsid w:val="000323E0"/>
    <w:rsid w:val="00032C91"/>
    <w:rsid w:val="000330FF"/>
    <w:rsid w:val="00033156"/>
    <w:rsid w:val="000337BF"/>
    <w:rsid w:val="000340BC"/>
    <w:rsid w:val="0003414E"/>
    <w:rsid w:val="0003425E"/>
    <w:rsid w:val="00034277"/>
    <w:rsid w:val="00034B63"/>
    <w:rsid w:val="0003525D"/>
    <w:rsid w:val="00035C15"/>
    <w:rsid w:val="0003622F"/>
    <w:rsid w:val="00036A2F"/>
    <w:rsid w:val="00037020"/>
    <w:rsid w:val="00037056"/>
    <w:rsid w:val="00037823"/>
    <w:rsid w:val="00040267"/>
    <w:rsid w:val="00040A7E"/>
    <w:rsid w:val="00041C20"/>
    <w:rsid w:val="00042139"/>
    <w:rsid w:val="00042670"/>
    <w:rsid w:val="000430B3"/>
    <w:rsid w:val="00043805"/>
    <w:rsid w:val="00043ACB"/>
    <w:rsid w:val="00043FFA"/>
    <w:rsid w:val="0004403B"/>
    <w:rsid w:val="000443B9"/>
    <w:rsid w:val="000446A3"/>
    <w:rsid w:val="00044B08"/>
    <w:rsid w:val="00045059"/>
    <w:rsid w:val="00045CA7"/>
    <w:rsid w:val="00046151"/>
    <w:rsid w:val="000462C0"/>
    <w:rsid w:val="000467A6"/>
    <w:rsid w:val="00046E94"/>
    <w:rsid w:val="0004721D"/>
    <w:rsid w:val="000475DA"/>
    <w:rsid w:val="00047C99"/>
    <w:rsid w:val="000500B0"/>
    <w:rsid w:val="00050BD0"/>
    <w:rsid w:val="00050FF8"/>
    <w:rsid w:val="00051F9C"/>
    <w:rsid w:val="00052586"/>
    <w:rsid w:val="00052732"/>
    <w:rsid w:val="000530C4"/>
    <w:rsid w:val="00053981"/>
    <w:rsid w:val="00053AA7"/>
    <w:rsid w:val="00053C22"/>
    <w:rsid w:val="00054D7E"/>
    <w:rsid w:val="00055213"/>
    <w:rsid w:val="00055814"/>
    <w:rsid w:val="000558DC"/>
    <w:rsid w:val="00055900"/>
    <w:rsid w:val="00055ABA"/>
    <w:rsid w:val="00055F9E"/>
    <w:rsid w:val="00056DC5"/>
    <w:rsid w:val="000574BF"/>
    <w:rsid w:val="00057EAA"/>
    <w:rsid w:val="00057F70"/>
    <w:rsid w:val="0006020A"/>
    <w:rsid w:val="000609F7"/>
    <w:rsid w:val="000609FE"/>
    <w:rsid w:val="00062EE3"/>
    <w:rsid w:val="00062FE1"/>
    <w:rsid w:val="00063619"/>
    <w:rsid w:val="00063ABA"/>
    <w:rsid w:val="000646A3"/>
    <w:rsid w:val="00064C41"/>
    <w:rsid w:val="0006525E"/>
    <w:rsid w:val="00065942"/>
    <w:rsid w:val="00066ED6"/>
    <w:rsid w:val="000674D0"/>
    <w:rsid w:val="00067EA4"/>
    <w:rsid w:val="00070291"/>
    <w:rsid w:val="000710EA"/>
    <w:rsid w:val="0007111E"/>
    <w:rsid w:val="00071BB6"/>
    <w:rsid w:val="000721F0"/>
    <w:rsid w:val="00072958"/>
    <w:rsid w:val="00072A37"/>
    <w:rsid w:val="00072F41"/>
    <w:rsid w:val="0007315D"/>
    <w:rsid w:val="0007385D"/>
    <w:rsid w:val="000738F3"/>
    <w:rsid w:val="00073BA7"/>
    <w:rsid w:val="00074532"/>
    <w:rsid w:val="00074944"/>
    <w:rsid w:val="00075315"/>
    <w:rsid w:val="00075D03"/>
    <w:rsid w:val="00075E27"/>
    <w:rsid w:val="00075F09"/>
    <w:rsid w:val="000764AC"/>
    <w:rsid w:val="000776A2"/>
    <w:rsid w:val="00077AEF"/>
    <w:rsid w:val="000811EF"/>
    <w:rsid w:val="000816CF"/>
    <w:rsid w:val="000819F2"/>
    <w:rsid w:val="00082897"/>
    <w:rsid w:val="0008298F"/>
    <w:rsid w:val="00082A60"/>
    <w:rsid w:val="00082C9B"/>
    <w:rsid w:val="000830AC"/>
    <w:rsid w:val="000833A6"/>
    <w:rsid w:val="0008357D"/>
    <w:rsid w:val="000841DA"/>
    <w:rsid w:val="0008565F"/>
    <w:rsid w:val="0008645A"/>
    <w:rsid w:val="000869F2"/>
    <w:rsid w:val="00086AED"/>
    <w:rsid w:val="00087324"/>
    <w:rsid w:val="0008740A"/>
    <w:rsid w:val="00087AD2"/>
    <w:rsid w:val="00090153"/>
    <w:rsid w:val="000904AC"/>
    <w:rsid w:val="000905BA"/>
    <w:rsid w:val="000912EA"/>
    <w:rsid w:val="000915D5"/>
    <w:rsid w:val="00091E1C"/>
    <w:rsid w:val="000925D0"/>
    <w:rsid w:val="000927A4"/>
    <w:rsid w:val="00092B94"/>
    <w:rsid w:val="0009354D"/>
    <w:rsid w:val="00093A95"/>
    <w:rsid w:val="0009476A"/>
    <w:rsid w:val="00094953"/>
    <w:rsid w:val="00094B41"/>
    <w:rsid w:val="00094DDC"/>
    <w:rsid w:val="000953A1"/>
    <w:rsid w:val="00095BC3"/>
    <w:rsid w:val="00095E51"/>
    <w:rsid w:val="00095F42"/>
    <w:rsid w:val="0009638E"/>
    <w:rsid w:val="00096A8B"/>
    <w:rsid w:val="00097070"/>
    <w:rsid w:val="000971E0"/>
    <w:rsid w:val="0009783B"/>
    <w:rsid w:val="00097E8D"/>
    <w:rsid w:val="000A027C"/>
    <w:rsid w:val="000A048B"/>
    <w:rsid w:val="000A06CB"/>
    <w:rsid w:val="000A1B0B"/>
    <w:rsid w:val="000A2207"/>
    <w:rsid w:val="000A22C0"/>
    <w:rsid w:val="000A23B4"/>
    <w:rsid w:val="000A28A2"/>
    <w:rsid w:val="000A3350"/>
    <w:rsid w:val="000A364B"/>
    <w:rsid w:val="000A4716"/>
    <w:rsid w:val="000A5144"/>
    <w:rsid w:val="000A58F4"/>
    <w:rsid w:val="000A5AB2"/>
    <w:rsid w:val="000A5BDE"/>
    <w:rsid w:val="000A5E1B"/>
    <w:rsid w:val="000A5EC4"/>
    <w:rsid w:val="000A66DC"/>
    <w:rsid w:val="000A67DC"/>
    <w:rsid w:val="000A6822"/>
    <w:rsid w:val="000A6ABC"/>
    <w:rsid w:val="000A6B3A"/>
    <w:rsid w:val="000A6F20"/>
    <w:rsid w:val="000A6F7F"/>
    <w:rsid w:val="000A7C4F"/>
    <w:rsid w:val="000B0595"/>
    <w:rsid w:val="000B0896"/>
    <w:rsid w:val="000B0978"/>
    <w:rsid w:val="000B0AD9"/>
    <w:rsid w:val="000B0DB3"/>
    <w:rsid w:val="000B14E6"/>
    <w:rsid w:val="000B1820"/>
    <w:rsid w:val="000B1965"/>
    <w:rsid w:val="000B221C"/>
    <w:rsid w:val="000B2A6D"/>
    <w:rsid w:val="000B2E7C"/>
    <w:rsid w:val="000B4B9C"/>
    <w:rsid w:val="000B52A0"/>
    <w:rsid w:val="000B5735"/>
    <w:rsid w:val="000B5C37"/>
    <w:rsid w:val="000B6328"/>
    <w:rsid w:val="000B6566"/>
    <w:rsid w:val="000B66B9"/>
    <w:rsid w:val="000B6986"/>
    <w:rsid w:val="000B71A6"/>
    <w:rsid w:val="000C0D58"/>
    <w:rsid w:val="000C16A4"/>
    <w:rsid w:val="000C2624"/>
    <w:rsid w:val="000C27BC"/>
    <w:rsid w:val="000C2C36"/>
    <w:rsid w:val="000C2DD8"/>
    <w:rsid w:val="000C3184"/>
    <w:rsid w:val="000C480C"/>
    <w:rsid w:val="000C4D76"/>
    <w:rsid w:val="000C5010"/>
    <w:rsid w:val="000C5663"/>
    <w:rsid w:val="000C5BFF"/>
    <w:rsid w:val="000C65DD"/>
    <w:rsid w:val="000C6914"/>
    <w:rsid w:val="000C6E72"/>
    <w:rsid w:val="000C71C6"/>
    <w:rsid w:val="000C72BB"/>
    <w:rsid w:val="000C7D1D"/>
    <w:rsid w:val="000D07D6"/>
    <w:rsid w:val="000D087A"/>
    <w:rsid w:val="000D10F9"/>
    <w:rsid w:val="000D15E4"/>
    <w:rsid w:val="000D1796"/>
    <w:rsid w:val="000D2FEB"/>
    <w:rsid w:val="000D3365"/>
    <w:rsid w:val="000D358C"/>
    <w:rsid w:val="000D38C1"/>
    <w:rsid w:val="000D3EF3"/>
    <w:rsid w:val="000D4A5B"/>
    <w:rsid w:val="000D4DDC"/>
    <w:rsid w:val="000D4F8A"/>
    <w:rsid w:val="000D5807"/>
    <w:rsid w:val="000D5B73"/>
    <w:rsid w:val="000D5C11"/>
    <w:rsid w:val="000D5CC1"/>
    <w:rsid w:val="000D6079"/>
    <w:rsid w:val="000D726E"/>
    <w:rsid w:val="000D74D2"/>
    <w:rsid w:val="000D7C32"/>
    <w:rsid w:val="000D7C72"/>
    <w:rsid w:val="000E06DA"/>
    <w:rsid w:val="000E0704"/>
    <w:rsid w:val="000E0A32"/>
    <w:rsid w:val="000E140B"/>
    <w:rsid w:val="000E1688"/>
    <w:rsid w:val="000E20BB"/>
    <w:rsid w:val="000E2F1B"/>
    <w:rsid w:val="000E3D9F"/>
    <w:rsid w:val="000E3DDF"/>
    <w:rsid w:val="000E4A1A"/>
    <w:rsid w:val="000E4AD2"/>
    <w:rsid w:val="000E51EC"/>
    <w:rsid w:val="000E6232"/>
    <w:rsid w:val="000E6265"/>
    <w:rsid w:val="000E66BB"/>
    <w:rsid w:val="000E751D"/>
    <w:rsid w:val="000E76A6"/>
    <w:rsid w:val="000E7873"/>
    <w:rsid w:val="000E7D8B"/>
    <w:rsid w:val="000E7F46"/>
    <w:rsid w:val="000F002B"/>
    <w:rsid w:val="000F0AA5"/>
    <w:rsid w:val="000F105F"/>
    <w:rsid w:val="000F1A2E"/>
    <w:rsid w:val="000F28BA"/>
    <w:rsid w:val="000F2950"/>
    <w:rsid w:val="000F3668"/>
    <w:rsid w:val="000F372D"/>
    <w:rsid w:val="000F3F76"/>
    <w:rsid w:val="000F5B2D"/>
    <w:rsid w:val="000F6857"/>
    <w:rsid w:val="000F6DF8"/>
    <w:rsid w:val="000F7475"/>
    <w:rsid w:val="000F76AD"/>
    <w:rsid w:val="000F797C"/>
    <w:rsid w:val="000F7F67"/>
    <w:rsid w:val="00100B2F"/>
    <w:rsid w:val="00101531"/>
    <w:rsid w:val="00101D05"/>
    <w:rsid w:val="00101E63"/>
    <w:rsid w:val="001020A7"/>
    <w:rsid w:val="00102140"/>
    <w:rsid w:val="001023A3"/>
    <w:rsid w:val="001023DB"/>
    <w:rsid w:val="00102FAB"/>
    <w:rsid w:val="001033C6"/>
    <w:rsid w:val="00104F1F"/>
    <w:rsid w:val="00104F6B"/>
    <w:rsid w:val="00105846"/>
    <w:rsid w:val="0010588F"/>
    <w:rsid w:val="00105DCD"/>
    <w:rsid w:val="0010658B"/>
    <w:rsid w:val="0011044B"/>
    <w:rsid w:val="00110551"/>
    <w:rsid w:val="0011140A"/>
    <w:rsid w:val="001115EF"/>
    <w:rsid w:val="00111A0F"/>
    <w:rsid w:val="00111A41"/>
    <w:rsid w:val="00112973"/>
    <w:rsid w:val="00112BF4"/>
    <w:rsid w:val="00112E6C"/>
    <w:rsid w:val="00113219"/>
    <w:rsid w:val="0011361D"/>
    <w:rsid w:val="00114A66"/>
    <w:rsid w:val="0011554C"/>
    <w:rsid w:val="0011677D"/>
    <w:rsid w:val="00116E4F"/>
    <w:rsid w:val="00120F90"/>
    <w:rsid w:val="001211B6"/>
    <w:rsid w:val="0012180A"/>
    <w:rsid w:val="001219C5"/>
    <w:rsid w:val="001226AA"/>
    <w:rsid w:val="001229CA"/>
    <w:rsid w:val="00122C7A"/>
    <w:rsid w:val="00123206"/>
    <w:rsid w:val="00123518"/>
    <w:rsid w:val="00125115"/>
    <w:rsid w:val="001257BC"/>
    <w:rsid w:val="001278CE"/>
    <w:rsid w:val="00130BBD"/>
    <w:rsid w:val="00130D41"/>
    <w:rsid w:val="00131728"/>
    <w:rsid w:val="001317EB"/>
    <w:rsid w:val="00131FF6"/>
    <w:rsid w:val="00134355"/>
    <w:rsid w:val="00134930"/>
    <w:rsid w:val="00134B20"/>
    <w:rsid w:val="001357B6"/>
    <w:rsid w:val="001367EC"/>
    <w:rsid w:val="00136C4A"/>
    <w:rsid w:val="0013773A"/>
    <w:rsid w:val="0014000C"/>
    <w:rsid w:val="00140479"/>
    <w:rsid w:val="001406FF"/>
    <w:rsid w:val="00140A8A"/>
    <w:rsid w:val="00140C3D"/>
    <w:rsid w:val="00141EAF"/>
    <w:rsid w:val="0014208D"/>
    <w:rsid w:val="00142678"/>
    <w:rsid w:val="00143014"/>
    <w:rsid w:val="00143873"/>
    <w:rsid w:val="00144432"/>
    <w:rsid w:val="001446ED"/>
    <w:rsid w:val="00145777"/>
    <w:rsid w:val="0014587D"/>
    <w:rsid w:val="001458BB"/>
    <w:rsid w:val="00145A38"/>
    <w:rsid w:val="00146C83"/>
    <w:rsid w:val="00146D38"/>
    <w:rsid w:val="00147B10"/>
    <w:rsid w:val="00147DFF"/>
    <w:rsid w:val="00147F56"/>
    <w:rsid w:val="00150906"/>
    <w:rsid w:val="00150CD3"/>
    <w:rsid w:val="00150D34"/>
    <w:rsid w:val="00153487"/>
    <w:rsid w:val="0015391E"/>
    <w:rsid w:val="00153AD0"/>
    <w:rsid w:val="00153AE2"/>
    <w:rsid w:val="00153BCA"/>
    <w:rsid w:val="00153E2D"/>
    <w:rsid w:val="00153E39"/>
    <w:rsid w:val="00153F3F"/>
    <w:rsid w:val="00156017"/>
    <w:rsid w:val="00156225"/>
    <w:rsid w:val="001570FA"/>
    <w:rsid w:val="0015743C"/>
    <w:rsid w:val="00157491"/>
    <w:rsid w:val="0015763F"/>
    <w:rsid w:val="00157B2C"/>
    <w:rsid w:val="001602A8"/>
    <w:rsid w:val="0016045D"/>
    <w:rsid w:val="0016080F"/>
    <w:rsid w:val="00160FFE"/>
    <w:rsid w:val="001612C4"/>
    <w:rsid w:val="001615A3"/>
    <w:rsid w:val="001617D0"/>
    <w:rsid w:val="00161C8D"/>
    <w:rsid w:val="00161D44"/>
    <w:rsid w:val="00162188"/>
    <w:rsid w:val="0016218D"/>
    <w:rsid w:val="00163883"/>
    <w:rsid w:val="00164603"/>
    <w:rsid w:val="0016508C"/>
    <w:rsid w:val="001658ED"/>
    <w:rsid w:val="001659C8"/>
    <w:rsid w:val="00165F8F"/>
    <w:rsid w:val="001664CF"/>
    <w:rsid w:val="001664E0"/>
    <w:rsid w:val="00167C37"/>
    <w:rsid w:val="0017089C"/>
    <w:rsid w:val="001709F7"/>
    <w:rsid w:val="00170AA0"/>
    <w:rsid w:val="0017171B"/>
    <w:rsid w:val="00171B0B"/>
    <w:rsid w:val="00172266"/>
    <w:rsid w:val="001728F5"/>
    <w:rsid w:val="0017361D"/>
    <w:rsid w:val="00173CF2"/>
    <w:rsid w:val="00174012"/>
    <w:rsid w:val="00174046"/>
    <w:rsid w:val="001745B3"/>
    <w:rsid w:val="001753C0"/>
    <w:rsid w:val="00176319"/>
    <w:rsid w:val="00176969"/>
    <w:rsid w:val="001774A8"/>
    <w:rsid w:val="00177871"/>
    <w:rsid w:val="00177A97"/>
    <w:rsid w:val="00177C81"/>
    <w:rsid w:val="00177D2E"/>
    <w:rsid w:val="00177D61"/>
    <w:rsid w:val="00177D84"/>
    <w:rsid w:val="00177E1B"/>
    <w:rsid w:val="001802C5"/>
    <w:rsid w:val="0018037D"/>
    <w:rsid w:val="001804A1"/>
    <w:rsid w:val="00181AAE"/>
    <w:rsid w:val="00181D93"/>
    <w:rsid w:val="0018216D"/>
    <w:rsid w:val="00182294"/>
    <w:rsid w:val="00183679"/>
    <w:rsid w:val="00183821"/>
    <w:rsid w:val="0018390E"/>
    <w:rsid w:val="00183E24"/>
    <w:rsid w:val="00183EE1"/>
    <w:rsid w:val="00184690"/>
    <w:rsid w:val="00184961"/>
    <w:rsid w:val="00184A27"/>
    <w:rsid w:val="00184AF3"/>
    <w:rsid w:val="00184D2E"/>
    <w:rsid w:val="00185DEB"/>
    <w:rsid w:val="00186D7A"/>
    <w:rsid w:val="00187061"/>
    <w:rsid w:val="00187C01"/>
    <w:rsid w:val="00190B16"/>
    <w:rsid w:val="001917CA"/>
    <w:rsid w:val="00191E71"/>
    <w:rsid w:val="00192066"/>
    <w:rsid w:val="00192D73"/>
    <w:rsid w:val="00192DD6"/>
    <w:rsid w:val="00193B7E"/>
    <w:rsid w:val="00193FB1"/>
    <w:rsid w:val="001941B1"/>
    <w:rsid w:val="00194303"/>
    <w:rsid w:val="00194305"/>
    <w:rsid w:val="001951DB"/>
    <w:rsid w:val="0019549C"/>
    <w:rsid w:val="00195A43"/>
    <w:rsid w:val="00195BA0"/>
    <w:rsid w:val="00195BC6"/>
    <w:rsid w:val="00195D20"/>
    <w:rsid w:val="00195EFF"/>
    <w:rsid w:val="00196383"/>
    <w:rsid w:val="001973B5"/>
    <w:rsid w:val="00197666"/>
    <w:rsid w:val="00197F4E"/>
    <w:rsid w:val="001A1708"/>
    <w:rsid w:val="001A2B34"/>
    <w:rsid w:val="001A2E0A"/>
    <w:rsid w:val="001A33C3"/>
    <w:rsid w:val="001A3E99"/>
    <w:rsid w:val="001A3F2D"/>
    <w:rsid w:val="001A40A1"/>
    <w:rsid w:val="001A44AD"/>
    <w:rsid w:val="001A55D4"/>
    <w:rsid w:val="001A5DB5"/>
    <w:rsid w:val="001A5E3A"/>
    <w:rsid w:val="001A6E2E"/>
    <w:rsid w:val="001A747A"/>
    <w:rsid w:val="001A75BB"/>
    <w:rsid w:val="001A7704"/>
    <w:rsid w:val="001A7DA2"/>
    <w:rsid w:val="001A7F7F"/>
    <w:rsid w:val="001B003D"/>
    <w:rsid w:val="001B0685"/>
    <w:rsid w:val="001B1243"/>
    <w:rsid w:val="001B1330"/>
    <w:rsid w:val="001B1956"/>
    <w:rsid w:val="001B195D"/>
    <w:rsid w:val="001B219A"/>
    <w:rsid w:val="001B2393"/>
    <w:rsid w:val="001B25FF"/>
    <w:rsid w:val="001B2998"/>
    <w:rsid w:val="001B419C"/>
    <w:rsid w:val="001B4521"/>
    <w:rsid w:val="001B4C0E"/>
    <w:rsid w:val="001B4ED8"/>
    <w:rsid w:val="001B5977"/>
    <w:rsid w:val="001B5C79"/>
    <w:rsid w:val="001B6411"/>
    <w:rsid w:val="001B6D96"/>
    <w:rsid w:val="001B706E"/>
    <w:rsid w:val="001B7548"/>
    <w:rsid w:val="001B7B58"/>
    <w:rsid w:val="001C0F28"/>
    <w:rsid w:val="001C128F"/>
    <w:rsid w:val="001C162C"/>
    <w:rsid w:val="001C16EC"/>
    <w:rsid w:val="001C1E7C"/>
    <w:rsid w:val="001C2286"/>
    <w:rsid w:val="001C298B"/>
    <w:rsid w:val="001C35F7"/>
    <w:rsid w:val="001C3B72"/>
    <w:rsid w:val="001C3C2B"/>
    <w:rsid w:val="001C4280"/>
    <w:rsid w:val="001C4AAA"/>
    <w:rsid w:val="001C50B7"/>
    <w:rsid w:val="001C535E"/>
    <w:rsid w:val="001C58BD"/>
    <w:rsid w:val="001C63AE"/>
    <w:rsid w:val="001C6D5F"/>
    <w:rsid w:val="001C7AED"/>
    <w:rsid w:val="001D0273"/>
    <w:rsid w:val="001D03D4"/>
    <w:rsid w:val="001D0DE8"/>
    <w:rsid w:val="001D107C"/>
    <w:rsid w:val="001D170E"/>
    <w:rsid w:val="001D1C8E"/>
    <w:rsid w:val="001D2320"/>
    <w:rsid w:val="001D2BDD"/>
    <w:rsid w:val="001D3511"/>
    <w:rsid w:val="001D36CA"/>
    <w:rsid w:val="001D3FE7"/>
    <w:rsid w:val="001D4186"/>
    <w:rsid w:val="001D4198"/>
    <w:rsid w:val="001D45C2"/>
    <w:rsid w:val="001D499C"/>
    <w:rsid w:val="001D4C94"/>
    <w:rsid w:val="001D7560"/>
    <w:rsid w:val="001E05EB"/>
    <w:rsid w:val="001E16DA"/>
    <w:rsid w:val="001E195C"/>
    <w:rsid w:val="001E30F2"/>
    <w:rsid w:val="001E3177"/>
    <w:rsid w:val="001E3868"/>
    <w:rsid w:val="001E449B"/>
    <w:rsid w:val="001E5113"/>
    <w:rsid w:val="001E5252"/>
    <w:rsid w:val="001E5326"/>
    <w:rsid w:val="001E5823"/>
    <w:rsid w:val="001E7136"/>
    <w:rsid w:val="001E73EA"/>
    <w:rsid w:val="001F01F4"/>
    <w:rsid w:val="001F0682"/>
    <w:rsid w:val="001F15F3"/>
    <w:rsid w:val="001F187D"/>
    <w:rsid w:val="001F1CA9"/>
    <w:rsid w:val="001F36FD"/>
    <w:rsid w:val="001F409B"/>
    <w:rsid w:val="001F4455"/>
    <w:rsid w:val="001F4AE9"/>
    <w:rsid w:val="001F56BE"/>
    <w:rsid w:val="001F6145"/>
    <w:rsid w:val="001F619B"/>
    <w:rsid w:val="001F61D0"/>
    <w:rsid w:val="001F7172"/>
    <w:rsid w:val="001F7E1F"/>
    <w:rsid w:val="00201388"/>
    <w:rsid w:val="002013B4"/>
    <w:rsid w:val="00201976"/>
    <w:rsid w:val="00201AE8"/>
    <w:rsid w:val="00201DFD"/>
    <w:rsid w:val="00202884"/>
    <w:rsid w:val="002034F8"/>
    <w:rsid w:val="00203661"/>
    <w:rsid w:val="00205677"/>
    <w:rsid w:val="00205C9F"/>
    <w:rsid w:val="002069FD"/>
    <w:rsid w:val="00207887"/>
    <w:rsid w:val="00210B6A"/>
    <w:rsid w:val="00210FB4"/>
    <w:rsid w:val="0021176F"/>
    <w:rsid w:val="00211BF9"/>
    <w:rsid w:val="00211FE9"/>
    <w:rsid w:val="0021234A"/>
    <w:rsid w:val="002128D9"/>
    <w:rsid w:val="002130F1"/>
    <w:rsid w:val="00213187"/>
    <w:rsid w:val="002134CE"/>
    <w:rsid w:val="00213D76"/>
    <w:rsid w:val="00214214"/>
    <w:rsid w:val="00214363"/>
    <w:rsid w:val="002144EB"/>
    <w:rsid w:val="002163C3"/>
    <w:rsid w:val="002163D5"/>
    <w:rsid w:val="002164FA"/>
    <w:rsid w:val="00216A93"/>
    <w:rsid w:val="00216C28"/>
    <w:rsid w:val="00217421"/>
    <w:rsid w:val="0021779E"/>
    <w:rsid w:val="00217EFC"/>
    <w:rsid w:val="0022010C"/>
    <w:rsid w:val="002203D5"/>
    <w:rsid w:val="002207C5"/>
    <w:rsid w:val="00221016"/>
    <w:rsid w:val="00221BF8"/>
    <w:rsid w:val="00221C25"/>
    <w:rsid w:val="00221C6B"/>
    <w:rsid w:val="00221DB8"/>
    <w:rsid w:val="002221B5"/>
    <w:rsid w:val="002227C1"/>
    <w:rsid w:val="002228CF"/>
    <w:rsid w:val="002229EE"/>
    <w:rsid w:val="00223775"/>
    <w:rsid w:val="00223913"/>
    <w:rsid w:val="00224322"/>
    <w:rsid w:val="00224875"/>
    <w:rsid w:val="0022557C"/>
    <w:rsid w:val="00226B09"/>
    <w:rsid w:val="00226EC9"/>
    <w:rsid w:val="002304A9"/>
    <w:rsid w:val="0023077D"/>
    <w:rsid w:val="002308B8"/>
    <w:rsid w:val="00231406"/>
    <w:rsid w:val="0023234D"/>
    <w:rsid w:val="0023253A"/>
    <w:rsid w:val="002329EB"/>
    <w:rsid w:val="00232C6D"/>
    <w:rsid w:val="00233129"/>
    <w:rsid w:val="00233BCF"/>
    <w:rsid w:val="00234A93"/>
    <w:rsid w:val="00234C9D"/>
    <w:rsid w:val="00234E3F"/>
    <w:rsid w:val="00235185"/>
    <w:rsid w:val="002359A2"/>
    <w:rsid w:val="00235C67"/>
    <w:rsid w:val="002371C7"/>
    <w:rsid w:val="00237DBC"/>
    <w:rsid w:val="0024097E"/>
    <w:rsid w:val="00241C5F"/>
    <w:rsid w:val="00241CD4"/>
    <w:rsid w:val="0024209D"/>
    <w:rsid w:val="002421E8"/>
    <w:rsid w:val="002426F1"/>
    <w:rsid w:val="0024284A"/>
    <w:rsid w:val="00242CDC"/>
    <w:rsid w:val="00242DBD"/>
    <w:rsid w:val="002434ED"/>
    <w:rsid w:val="00243BDC"/>
    <w:rsid w:val="00245EC7"/>
    <w:rsid w:val="0024611A"/>
    <w:rsid w:val="0024644D"/>
    <w:rsid w:val="002465CC"/>
    <w:rsid w:val="00246651"/>
    <w:rsid w:val="00247B48"/>
    <w:rsid w:val="00247EE6"/>
    <w:rsid w:val="00250499"/>
    <w:rsid w:val="0025062E"/>
    <w:rsid w:val="00251460"/>
    <w:rsid w:val="00251FA0"/>
    <w:rsid w:val="0025247B"/>
    <w:rsid w:val="00255943"/>
    <w:rsid w:val="00256128"/>
    <w:rsid w:val="0025670D"/>
    <w:rsid w:val="00256DD0"/>
    <w:rsid w:val="00257271"/>
    <w:rsid w:val="002578FD"/>
    <w:rsid w:val="00257CA4"/>
    <w:rsid w:val="00257D8A"/>
    <w:rsid w:val="002602E4"/>
    <w:rsid w:val="0026041D"/>
    <w:rsid w:val="002607F4"/>
    <w:rsid w:val="00261C5E"/>
    <w:rsid w:val="00261E48"/>
    <w:rsid w:val="0026246E"/>
    <w:rsid w:val="00262586"/>
    <w:rsid w:val="00262B93"/>
    <w:rsid w:val="00262E85"/>
    <w:rsid w:val="00262F33"/>
    <w:rsid w:val="00263602"/>
    <w:rsid w:val="00263CA0"/>
    <w:rsid w:val="002646B3"/>
    <w:rsid w:val="002647F9"/>
    <w:rsid w:val="00264889"/>
    <w:rsid w:val="002658A6"/>
    <w:rsid w:val="00266351"/>
    <w:rsid w:val="00266A4D"/>
    <w:rsid w:val="00266E13"/>
    <w:rsid w:val="00266EFD"/>
    <w:rsid w:val="00267A0B"/>
    <w:rsid w:val="00267BC4"/>
    <w:rsid w:val="00267CF2"/>
    <w:rsid w:val="00270FA5"/>
    <w:rsid w:val="002711D0"/>
    <w:rsid w:val="002713C7"/>
    <w:rsid w:val="00271732"/>
    <w:rsid w:val="002726EB"/>
    <w:rsid w:val="00272EAA"/>
    <w:rsid w:val="0027403D"/>
    <w:rsid w:val="0027426C"/>
    <w:rsid w:val="0027469F"/>
    <w:rsid w:val="00274E5F"/>
    <w:rsid w:val="002752B0"/>
    <w:rsid w:val="00276328"/>
    <w:rsid w:val="00276557"/>
    <w:rsid w:val="00276735"/>
    <w:rsid w:val="00276E34"/>
    <w:rsid w:val="002775CA"/>
    <w:rsid w:val="00277628"/>
    <w:rsid w:val="00277BBD"/>
    <w:rsid w:val="00277D48"/>
    <w:rsid w:val="00280052"/>
    <w:rsid w:val="002800ED"/>
    <w:rsid w:val="0028173E"/>
    <w:rsid w:val="002819B1"/>
    <w:rsid w:val="00282519"/>
    <w:rsid w:val="00282AF4"/>
    <w:rsid w:val="00282EF2"/>
    <w:rsid w:val="00285A85"/>
    <w:rsid w:val="00285E08"/>
    <w:rsid w:val="00286321"/>
    <w:rsid w:val="002864A2"/>
    <w:rsid w:val="00286614"/>
    <w:rsid w:val="00286D7E"/>
    <w:rsid w:val="00287125"/>
    <w:rsid w:val="002872BA"/>
    <w:rsid w:val="002901A0"/>
    <w:rsid w:val="002906B1"/>
    <w:rsid w:val="0029097E"/>
    <w:rsid w:val="00291241"/>
    <w:rsid w:val="00291D89"/>
    <w:rsid w:val="002922FB"/>
    <w:rsid w:val="00293026"/>
    <w:rsid w:val="0029352F"/>
    <w:rsid w:val="00293770"/>
    <w:rsid w:val="00293893"/>
    <w:rsid w:val="002944A3"/>
    <w:rsid w:val="00294F0D"/>
    <w:rsid w:val="002952D5"/>
    <w:rsid w:val="002960D8"/>
    <w:rsid w:val="002972DB"/>
    <w:rsid w:val="002A00B8"/>
    <w:rsid w:val="002A0EF0"/>
    <w:rsid w:val="002A195B"/>
    <w:rsid w:val="002A2354"/>
    <w:rsid w:val="002A2ACA"/>
    <w:rsid w:val="002A2DB4"/>
    <w:rsid w:val="002A3500"/>
    <w:rsid w:val="002A39C4"/>
    <w:rsid w:val="002A3D36"/>
    <w:rsid w:val="002A45FF"/>
    <w:rsid w:val="002A4872"/>
    <w:rsid w:val="002A4A44"/>
    <w:rsid w:val="002A53C4"/>
    <w:rsid w:val="002A636A"/>
    <w:rsid w:val="002A692A"/>
    <w:rsid w:val="002A6E96"/>
    <w:rsid w:val="002A6EC6"/>
    <w:rsid w:val="002A7587"/>
    <w:rsid w:val="002A7E56"/>
    <w:rsid w:val="002B08D1"/>
    <w:rsid w:val="002B0F8D"/>
    <w:rsid w:val="002B30D8"/>
    <w:rsid w:val="002B3204"/>
    <w:rsid w:val="002B3575"/>
    <w:rsid w:val="002B37BE"/>
    <w:rsid w:val="002B3852"/>
    <w:rsid w:val="002B3FC7"/>
    <w:rsid w:val="002B43EE"/>
    <w:rsid w:val="002B4662"/>
    <w:rsid w:val="002B4837"/>
    <w:rsid w:val="002B51BE"/>
    <w:rsid w:val="002B56DB"/>
    <w:rsid w:val="002B5E17"/>
    <w:rsid w:val="002B652A"/>
    <w:rsid w:val="002B66C6"/>
    <w:rsid w:val="002B6A8A"/>
    <w:rsid w:val="002B71F9"/>
    <w:rsid w:val="002B788E"/>
    <w:rsid w:val="002C02DB"/>
    <w:rsid w:val="002C057F"/>
    <w:rsid w:val="002C0A64"/>
    <w:rsid w:val="002C0AB7"/>
    <w:rsid w:val="002C0B09"/>
    <w:rsid w:val="002C3393"/>
    <w:rsid w:val="002C441E"/>
    <w:rsid w:val="002C44CD"/>
    <w:rsid w:val="002C46B3"/>
    <w:rsid w:val="002C4B2D"/>
    <w:rsid w:val="002C616F"/>
    <w:rsid w:val="002C655C"/>
    <w:rsid w:val="002C65CE"/>
    <w:rsid w:val="002C67E9"/>
    <w:rsid w:val="002C6C7E"/>
    <w:rsid w:val="002C6C99"/>
    <w:rsid w:val="002C76B1"/>
    <w:rsid w:val="002D1104"/>
    <w:rsid w:val="002D1428"/>
    <w:rsid w:val="002D1537"/>
    <w:rsid w:val="002D20A8"/>
    <w:rsid w:val="002D2785"/>
    <w:rsid w:val="002D2E04"/>
    <w:rsid w:val="002D3E41"/>
    <w:rsid w:val="002D40A7"/>
    <w:rsid w:val="002D4749"/>
    <w:rsid w:val="002D53BD"/>
    <w:rsid w:val="002D5406"/>
    <w:rsid w:val="002D54CF"/>
    <w:rsid w:val="002D5E97"/>
    <w:rsid w:val="002D5EE8"/>
    <w:rsid w:val="002D60B4"/>
    <w:rsid w:val="002E044F"/>
    <w:rsid w:val="002E1110"/>
    <w:rsid w:val="002E1111"/>
    <w:rsid w:val="002E1F7F"/>
    <w:rsid w:val="002E2621"/>
    <w:rsid w:val="002E287B"/>
    <w:rsid w:val="002E28F9"/>
    <w:rsid w:val="002E2C55"/>
    <w:rsid w:val="002E347C"/>
    <w:rsid w:val="002E36CD"/>
    <w:rsid w:val="002E409D"/>
    <w:rsid w:val="002E5AFB"/>
    <w:rsid w:val="002E6910"/>
    <w:rsid w:val="002E78C6"/>
    <w:rsid w:val="002E7EA7"/>
    <w:rsid w:val="002F062F"/>
    <w:rsid w:val="002F0A4F"/>
    <w:rsid w:val="002F0D5D"/>
    <w:rsid w:val="002F1E78"/>
    <w:rsid w:val="002F1F1B"/>
    <w:rsid w:val="002F2FD6"/>
    <w:rsid w:val="002F3098"/>
    <w:rsid w:val="002F3541"/>
    <w:rsid w:val="002F3681"/>
    <w:rsid w:val="002F3D01"/>
    <w:rsid w:val="002F3D79"/>
    <w:rsid w:val="002F4E8F"/>
    <w:rsid w:val="002F5814"/>
    <w:rsid w:val="002F5DC2"/>
    <w:rsid w:val="002F5F2C"/>
    <w:rsid w:val="002F5FE6"/>
    <w:rsid w:val="002F65B6"/>
    <w:rsid w:val="002F6839"/>
    <w:rsid w:val="002F6C36"/>
    <w:rsid w:val="002F73F4"/>
    <w:rsid w:val="002F79A3"/>
    <w:rsid w:val="002F7BCC"/>
    <w:rsid w:val="003015B3"/>
    <w:rsid w:val="0030296E"/>
    <w:rsid w:val="0030403C"/>
    <w:rsid w:val="003042DD"/>
    <w:rsid w:val="00304B9E"/>
    <w:rsid w:val="0030653D"/>
    <w:rsid w:val="00306861"/>
    <w:rsid w:val="00306E68"/>
    <w:rsid w:val="00306EE6"/>
    <w:rsid w:val="00307E64"/>
    <w:rsid w:val="00310CB3"/>
    <w:rsid w:val="00312238"/>
    <w:rsid w:val="00312453"/>
    <w:rsid w:val="00312BB6"/>
    <w:rsid w:val="00312DE3"/>
    <w:rsid w:val="0031326B"/>
    <w:rsid w:val="00313A0A"/>
    <w:rsid w:val="00314EE1"/>
    <w:rsid w:val="003151A6"/>
    <w:rsid w:val="003153F1"/>
    <w:rsid w:val="0031556D"/>
    <w:rsid w:val="003158D6"/>
    <w:rsid w:val="003169DE"/>
    <w:rsid w:val="00316D04"/>
    <w:rsid w:val="0031726E"/>
    <w:rsid w:val="00317575"/>
    <w:rsid w:val="00317EA0"/>
    <w:rsid w:val="003200DB"/>
    <w:rsid w:val="0032033A"/>
    <w:rsid w:val="00320906"/>
    <w:rsid w:val="00320918"/>
    <w:rsid w:val="00320C7E"/>
    <w:rsid w:val="0032186B"/>
    <w:rsid w:val="00321E34"/>
    <w:rsid w:val="003220A0"/>
    <w:rsid w:val="00322D03"/>
    <w:rsid w:val="00322D35"/>
    <w:rsid w:val="003233BC"/>
    <w:rsid w:val="003236F7"/>
    <w:rsid w:val="003237DE"/>
    <w:rsid w:val="003239EE"/>
    <w:rsid w:val="00324E68"/>
    <w:rsid w:val="0032560E"/>
    <w:rsid w:val="0032582F"/>
    <w:rsid w:val="00325890"/>
    <w:rsid w:val="00325A3F"/>
    <w:rsid w:val="00325E10"/>
    <w:rsid w:val="00326138"/>
    <w:rsid w:val="00326A31"/>
    <w:rsid w:val="00326FF8"/>
    <w:rsid w:val="003271F1"/>
    <w:rsid w:val="00330567"/>
    <w:rsid w:val="003307F2"/>
    <w:rsid w:val="00330B31"/>
    <w:rsid w:val="00330D5C"/>
    <w:rsid w:val="003325D2"/>
    <w:rsid w:val="003327CD"/>
    <w:rsid w:val="00332A70"/>
    <w:rsid w:val="003331E6"/>
    <w:rsid w:val="003334FA"/>
    <w:rsid w:val="0033353D"/>
    <w:rsid w:val="00335460"/>
    <w:rsid w:val="00336B76"/>
    <w:rsid w:val="00336F81"/>
    <w:rsid w:val="00337EB3"/>
    <w:rsid w:val="00337EBD"/>
    <w:rsid w:val="0034078E"/>
    <w:rsid w:val="00340B23"/>
    <w:rsid w:val="0034173A"/>
    <w:rsid w:val="00341D2A"/>
    <w:rsid w:val="00341F3B"/>
    <w:rsid w:val="00342225"/>
    <w:rsid w:val="00342850"/>
    <w:rsid w:val="00342ADB"/>
    <w:rsid w:val="00342D9F"/>
    <w:rsid w:val="0034327B"/>
    <w:rsid w:val="003436BC"/>
    <w:rsid w:val="0034376E"/>
    <w:rsid w:val="00343A59"/>
    <w:rsid w:val="00343B4C"/>
    <w:rsid w:val="00343DEA"/>
    <w:rsid w:val="0034422C"/>
    <w:rsid w:val="0034441C"/>
    <w:rsid w:val="00345185"/>
    <w:rsid w:val="00346CA8"/>
    <w:rsid w:val="00347A65"/>
    <w:rsid w:val="00347F10"/>
    <w:rsid w:val="00347F96"/>
    <w:rsid w:val="0035088D"/>
    <w:rsid w:val="00351A12"/>
    <w:rsid w:val="003527AD"/>
    <w:rsid w:val="003541FC"/>
    <w:rsid w:val="003560C1"/>
    <w:rsid w:val="00356287"/>
    <w:rsid w:val="0035690A"/>
    <w:rsid w:val="00356D49"/>
    <w:rsid w:val="00356D82"/>
    <w:rsid w:val="0035715B"/>
    <w:rsid w:val="003577B3"/>
    <w:rsid w:val="00357EDD"/>
    <w:rsid w:val="00360F99"/>
    <w:rsid w:val="00361A3B"/>
    <w:rsid w:val="00361BBE"/>
    <w:rsid w:val="00362274"/>
    <w:rsid w:val="0036257A"/>
    <w:rsid w:val="00362660"/>
    <w:rsid w:val="003628BB"/>
    <w:rsid w:val="003633BF"/>
    <w:rsid w:val="0036340A"/>
    <w:rsid w:val="00363B67"/>
    <w:rsid w:val="00365861"/>
    <w:rsid w:val="003662A4"/>
    <w:rsid w:val="00367188"/>
    <w:rsid w:val="00370669"/>
    <w:rsid w:val="0037085A"/>
    <w:rsid w:val="00370B8A"/>
    <w:rsid w:val="00371296"/>
    <w:rsid w:val="00371E21"/>
    <w:rsid w:val="00371FB5"/>
    <w:rsid w:val="003730F6"/>
    <w:rsid w:val="003733C5"/>
    <w:rsid w:val="003734B6"/>
    <w:rsid w:val="003742FE"/>
    <w:rsid w:val="003743BB"/>
    <w:rsid w:val="003745F0"/>
    <w:rsid w:val="00374FA5"/>
    <w:rsid w:val="003751DA"/>
    <w:rsid w:val="00375587"/>
    <w:rsid w:val="00375690"/>
    <w:rsid w:val="00375713"/>
    <w:rsid w:val="003758DA"/>
    <w:rsid w:val="00376551"/>
    <w:rsid w:val="003769A3"/>
    <w:rsid w:val="003772A7"/>
    <w:rsid w:val="003772E6"/>
    <w:rsid w:val="003801BC"/>
    <w:rsid w:val="003818B4"/>
    <w:rsid w:val="00383066"/>
    <w:rsid w:val="00383BB8"/>
    <w:rsid w:val="00384CCA"/>
    <w:rsid w:val="00385C10"/>
    <w:rsid w:val="0038697B"/>
    <w:rsid w:val="00386D07"/>
    <w:rsid w:val="00387104"/>
    <w:rsid w:val="0038712D"/>
    <w:rsid w:val="0038717C"/>
    <w:rsid w:val="00387525"/>
    <w:rsid w:val="0038757D"/>
    <w:rsid w:val="003900AC"/>
    <w:rsid w:val="003909B0"/>
    <w:rsid w:val="003914E1"/>
    <w:rsid w:val="00391F5C"/>
    <w:rsid w:val="0039275E"/>
    <w:rsid w:val="0039302D"/>
    <w:rsid w:val="0039333C"/>
    <w:rsid w:val="00394001"/>
    <w:rsid w:val="00394475"/>
    <w:rsid w:val="00395ACB"/>
    <w:rsid w:val="00395C42"/>
    <w:rsid w:val="0039657D"/>
    <w:rsid w:val="0039692F"/>
    <w:rsid w:val="00397F68"/>
    <w:rsid w:val="003A0494"/>
    <w:rsid w:val="003A07EB"/>
    <w:rsid w:val="003A0915"/>
    <w:rsid w:val="003A124E"/>
    <w:rsid w:val="003A279D"/>
    <w:rsid w:val="003A2A9B"/>
    <w:rsid w:val="003A37D8"/>
    <w:rsid w:val="003A4CCB"/>
    <w:rsid w:val="003A6744"/>
    <w:rsid w:val="003A6D50"/>
    <w:rsid w:val="003A73F0"/>
    <w:rsid w:val="003A7C41"/>
    <w:rsid w:val="003A7FFC"/>
    <w:rsid w:val="003B0573"/>
    <w:rsid w:val="003B0D5F"/>
    <w:rsid w:val="003B11D6"/>
    <w:rsid w:val="003B1AE8"/>
    <w:rsid w:val="003B1EB0"/>
    <w:rsid w:val="003B2256"/>
    <w:rsid w:val="003B22AB"/>
    <w:rsid w:val="003B391F"/>
    <w:rsid w:val="003B3958"/>
    <w:rsid w:val="003B4C55"/>
    <w:rsid w:val="003B5034"/>
    <w:rsid w:val="003B625F"/>
    <w:rsid w:val="003B6AA5"/>
    <w:rsid w:val="003C0566"/>
    <w:rsid w:val="003C0938"/>
    <w:rsid w:val="003C0ADB"/>
    <w:rsid w:val="003C0EAC"/>
    <w:rsid w:val="003C1C76"/>
    <w:rsid w:val="003C260E"/>
    <w:rsid w:val="003C27AE"/>
    <w:rsid w:val="003C2F8A"/>
    <w:rsid w:val="003C2F9E"/>
    <w:rsid w:val="003C53DF"/>
    <w:rsid w:val="003C54A1"/>
    <w:rsid w:val="003C56DD"/>
    <w:rsid w:val="003C614F"/>
    <w:rsid w:val="003C67CF"/>
    <w:rsid w:val="003C7610"/>
    <w:rsid w:val="003C7E67"/>
    <w:rsid w:val="003C7EF7"/>
    <w:rsid w:val="003D0327"/>
    <w:rsid w:val="003D05FE"/>
    <w:rsid w:val="003D0822"/>
    <w:rsid w:val="003D0ACC"/>
    <w:rsid w:val="003D1621"/>
    <w:rsid w:val="003D2439"/>
    <w:rsid w:val="003D3DB8"/>
    <w:rsid w:val="003D42A1"/>
    <w:rsid w:val="003D4668"/>
    <w:rsid w:val="003D49A3"/>
    <w:rsid w:val="003D4B5A"/>
    <w:rsid w:val="003D5D51"/>
    <w:rsid w:val="003D5E77"/>
    <w:rsid w:val="003D5F44"/>
    <w:rsid w:val="003D5F49"/>
    <w:rsid w:val="003D6548"/>
    <w:rsid w:val="003D6B9D"/>
    <w:rsid w:val="003D781D"/>
    <w:rsid w:val="003E0137"/>
    <w:rsid w:val="003E0304"/>
    <w:rsid w:val="003E0953"/>
    <w:rsid w:val="003E0C57"/>
    <w:rsid w:val="003E105C"/>
    <w:rsid w:val="003E2105"/>
    <w:rsid w:val="003E2A48"/>
    <w:rsid w:val="003E2C40"/>
    <w:rsid w:val="003E2D3F"/>
    <w:rsid w:val="003E304F"/>
    <w:rsid w:val="003E3257"/>
    <w:rsid w:val="003E3598"/>
    <w:rsid w:val="003E3BCB"/>
    <w:rsid w:val="003E4765"/>
    <w:rsid w:val="003E4927"/>
    <w:rsid w:val="003E4E38"/>
    <w:rsid w:val="003E50D1"/>
    <w:rsid w:val="003E5396"/>
    <w:rsid w:val="003E54A7"/>
    <w:rsid w:val="003E5779"/>
    <w:rsid w:val="003E6E93"/>
    <w:rsid w:val="003E76DF"/>
    <w:rsid w:val="003E76F6"/>
    <w:rsid w:val="003F0477"/>
    <w:rsid w:val="003F06CA"/>
    <w:rsid w:val="003F06D8"/>
    <w:rsid w:val="003F0A7C"/>
    <w:rsid w:val="003F0F3C"/>
    <w:rsid w:val="003F1129"/>
    <w:rsid w:val="003F122F"/>
    <w:rsid w:val="003F2F0B"/>
    <w:rsid w:val="003F33A8"/>
    <w:rsid w:val="003F3553"/>
    <w:rsid w:val="003F3AF3"/>
    <w:rsid w:val="003F488D"/>
    <w:rsid w:val="003F5E3F"/>
    <w:rsid w:val="003F5F12"/>
    <w:rsid w:val="003F6599"/>
    <w:rsid w:val="003F6AED"/>
    <w:rsid w:val="003F6C6D"/>
    <w:rsid w:val="003F73F2"/>
    <w:rsid w:val="00400140"/>
    <w:rsid w:val="0040064D"/>
    <w:rsid w:val="0040109E"/>
    <w:rsid w:val="004016CC"/>
    <w:rsid w:val="00402649"/>
    <w:rsid w:val="00402AF4"/>
    <w:rsid w:val="00402BB2"/>
    <w:rsid w:val="0040319A"/>
    <w:rsid w:val="00403352"/>
    <w:rsid w:val="004033CB"/>
    <w:rsid w:val="004038D2"/>
    <w:rsid w:val="00403E6D"/>
    <w:rsid w:val="00404324"/>
    <w:rsid w:val="00404AE6"/>
    <w:rsid w:val="00405061"/>
    <w:rsid w:val="0040511A"/>
    <w:rsid w:val="00405CE4"/>
    <w:rsid w:val="00406871"/>
    <w:rsid w:val="00406A5B"/>
    <w:rsid w:val="004108EF"/>
    <w:rsid w:val="00411D06"/>
    <w:rsid w:val="00412425"/>
    <w:rsid w:val="004126CF"/>
    <w:rsid w:val="00413667"/>
    <w:rsid w:val="00413929"/>
    <w:rsid w:val="00414AAB"/>
    <w:rsid w:val="0041540F"/>
    <w:rsid w:val="00416A0B"/>
    <w:rsid w:val="00416FBC"/>
    <w:rsid w:val="0041749C"/>
    <w:rsid w:val="004176DE"/>
    <w:rsid w:val="00417CA5"/>
    <w:rsid w:val="00420332"/>
    <w:rsid w:val="004203F5"/>
    <w:rsid w:val="00420C90"/>
    <w:rsid w:val="00420D58"/>
    <w:rsid w:val="004211A0"/>
    <w:rsid w:val="004211C8"/>
    <w:rsid w:val="00421A07"/>
    <w:rsid w:val="00421A35"/>
    <w:rsid w:val="00421D6D"/>
    <w:rsid w:val="004221E2"/>
    <w:rsid w:val="00422C38"/>
    <w:rsid w:val="0042307A"/>
    <w:rsid w:val="00423CDE"/>
    <w:rsid w:val="00424103"/>
    <w:rsid w:val="00424859"/>
    <w:rsid w:val="00425342"/>
    <w:rsid w:val="00425A8B"/>
    <w:rsid w:val="00425F08"/>
    <w:rsid w:val="00426D1D"/>
    <w:rsid w:val="00427341"/>
    <w:rsid w:val="0042745C"/>
    <w:rsid w:val="00427560"/>
    <w:rsid w:val="0043018E"/>
    <w:rsid w:val="0043072E"/>
    <w:rsid w:val="004307FC"/>
    <w:rsid w:val="00430AD0"/>
    <w:rsid w:val="00431786"/>
    <w:rsid w:val="0043191E"/>
    <w:rsid w:val="00431967"/>
    <w:rsid w:val="004319BB"/>
    <w:rsid w:val="00432743"/>
    <w:rsid w:val="0043276D"/>
    <w:rsid w:val="0043279A"/>
    <w:rsid w:val="004334C9"/>
    <w:rsid w:val="00433684"/>
    <w:rsid w:val="0043378C"/>
    <w:rsid w:val="004337C4"/>
    <w:rsid w:val="00434962"/>
    <w:rsid w:val="004349F1"/>
    <w:rsid w:val="00434C09"/>
    <w:rsid w:val="00434D1E"/>
    <w:rsid w:val="004357E6"/>
    <w:rsid w:val="00435A6E"/>
    <w:rsid w:val="00436281"/>
    <w:rsid w:val="00436A46"/>
    <w:rsid w:val="00436DD5"/>
    <w:rsid w:val="00437A99"/>
    <w:rsid w:val="00437E7C"/>
    <w:rsid w:val="00440012"/>
    <w:rsid w:val="0044106F"/>
    <w:rsid w:val="004413C1"/>
    <w:rsid w:val="00441CA0"/>
    <w:rsid w:val="00442B63"/>
    <w:rsid w:val="00442DDF"/>
    <w:rsid w:val="00443093"/>
    <w:rsid w:val="00443494"/>
    <w:rsid w:val="00443602"/>
    <w:rsid w:val="00444190"/>
    <w:rsid w:val="00444A77"/>
    <w:rsid w:val="004453C1"/>
    <w:rsid w:val="004468AC"/>
    <w:rsid w:val="00447156"/>
    <w:rsid w:val="004502FC"/>
    <w:rsid w:val="00450459"/>
    <w:rsid w:val="004507D1"/>
    <w:rsid w:val="00450854"/>
    <w:rsid w:val="00450A12"/>
    <w:rsid w:val="00451978"/>
    <w:rsid w:val="00451F39"/>
    <w:rsid w:val="004532A7"/>
    <w:rsid w:val="00453677"/>
    <w:rsid w:val="004551B0"/>
    <w:rsid w:val="00455300"/>
    <w:rsid w:val="00455AAB"/>
    <w:rsid w:val="0045651C"/>
    <w:rsid w:val="00456A49"/>
    <w:rsid w:val="00456F8C"/>
    <w:rsid w:val="00457D91"/>
    <w:rsid w:val="00460676"/>
    <w:rsid w:val="00460778"/>
    <w:rsid w:val="00460C92"/>
    <w:rsid w:val="00460CB6"/>
    <w:rsid w:val="00460DA6"/>
    <w:rsid w:val="004618F3"/>
    <w:rsid w:val="00461D10"/>
    <w:rsid w:val="004622DF"/>
    <w:rsid w:val="004629C9"/>
    <w:rsid w:val="00462CB3"/>
    <w:rsid w:val="00463303"/>
    <w:rsid w:val="00463340"/>
    <w:rsid w:val="004645DF"/>
    <w:rsid w:val="00464BC1"/>
    <w:rsid w:val="00465C8D"/>
    <w:rsid w:val="0046639B"/>
    <w:rsid w:val="004668AF"/>
    <w:rsid w:val="00467112"/>
    <w:rsid w:val="00470340"/>
    <w:rsid w:val="004706F8"/>
    <w:rsid w:val="004719EA"/>
    <w:rsid w:val="00472020"/>
    <w:rsid w:val="00472247"/>
    <w:rsid w:val="0047233E"/>
    <w:rsid w:val="004724F4"/>
    <w:rsid w:val="00472DDF"/>
    <w:rsid w:val="00472F1B"/>
    <w:rsid w:val="00474C8C"/>
    <w:rsid w:val="00475266"/>
    <w:rsid w:val="00475A69"/>
    <w:rsid w:val="00475A71"/>
    <w:rsid w:val="00475B48"/>
    <w:rsid w:val="004779E5"/>
    <w:rsid w:val="00477EBC"/>
    <w:rsid w:val="00480114"/>
    <w:rsid w:val="00480F0C"/>
    <w:rsid w:val="004814F3"/>
    <w:rsid w:val="0048168D"/>
    <w:rsid w:val="00481F99"/>
    <w:rsid w:val="004823EA"/>
    <w:rsid w:val="00482827"/>
    <w:rsid w:val="00482C8E"/>
    <w:rsid w:val="00483F23"/>
    <w:rsid w:val="0048429A"/>
    <w:rsid w:val="00484F77"/>
    <w:rsid w:val="0048588E"/>
    <w:rsid w:val="00485EED"/>
    <w:rsid w:val="00486F09"/>
    <w:rsid w:val="00486FC5"/>
    <w:rsid w:val="004876FD"/>
    <w:rsid w:val="004901F5"/>
    <w:rsid w:val="004905DC"/>
    <w:rsid w:val="00490972"/>
    <w:rsid w:val="00490FA2"/>
    <w:rsid w:val="004916BE"/>
    <w:rsid w:val="00492A57"/>
    <w:rsid w:val="004938D7"/>
    <w:rsid w:val="00493B8B"/>
    <w:rsid w:val="00493FF2"/>
    <w:rsid w:val="00494575"/>
    <w:rsid w:val="00495BE4"/>
    <w:rsid w:val="004960F6"/>
    <w:rsid w:val="004964EF"/>
    <w:rsid w:val="00496E59"/>
    <w:rsid w:val="00497000"/>
    <w:rsid w:val="00497407"/>
    <w:rsid w:val="004A087C"/>
    <w:rsid w:val="004A1034"/>
    <w:rsid w:val="004A13C0"/>
    <w:rsid w:val="004A1FA2"/>
    <w:rsid w:val="004A21F0"/>
    <w:rsid w:val="004A319E"/>
    <w:rsid w:val="004A388C"/>
    <w:rsid w:val="004A4285"/>
    <w:rsid w:val="004A4B85"/>
    <w:rsid w:val="004A5D8A"/>
    <w:rsid w:val="004A5E04"/>
    <w:rsid w:val="004A61E2"/>
    <w:rsid w:val="004A63A0"/>
    <w:rsid w:val="004A6EF5"/>
    <w:rsid w:val="004B04FD"/>
    <w:rsid w:val="004B1982"/>
    <w:rsid w:val="004B1CBF"/>
    <w:rsid w:val="004B2236"/>
    <w:rsid w:val="004B22B7"/>
    <w:rsid w:val="004B2425"/>
    <w:rsid w:val="004B252F"/>
    <w:rsid w:val="004B25B0"/>
    <w:rsid w:val="004B29EE"/>
    <w:rsid w:val="004B2C0C"/>
    <w:rsid w:val="004B2F71"/>
    <w:rsid w:val="004B36E2"/>
    <w:rsid w:val="004B3A6D"/>
    <w:rsid w:val="004B3CE0"/>
    <w:rsid w:val="004B3D78"/>
    <w:rsid w:val="004B3E33"/>
    <w:rsid w:val="004B412D"/>
    <w:rsid w:val="004B45B0"/>
    <w:rsid w:val="004B4EBA"/>
    <w:rsid w:val="004B4F91"/>
    <w:rsid w:val="004B4FA5"/>
    <w:rsid w:val="004B54AD"/>
    <w:rsid w:val="004B54C7"/>
    <w:rsid w:val="004B6A53"/>
    <w:rsid w:val="004B6F13"/>
    <w:rsid w:val="004B7741"/>
    <w:rsid w:val="004C0852"/>
    <w:rsid w:val="004C0D3B"/>
    <w:rsid w:val="004C2881"/>
    <w:rsid w:val="004C2BAA"/>
    <w:rsid w:val="004C3149"/>
    <w:rsid w:val="004C42CC"/>
    <w:rsid w:val="004C53DE"/>
    <w:rsid w:val="004C53EE"/>
    <w:rsid w:val="004C5949"/>
    <w:rsid w:val="004C5C36"/>
    <w:rsid w:val="004C66A3"/>
    <w:rsid w:val="004C693E"/>
    <w:rsid w:val="004D0846"/>
    <w:rsid w:val="004D0EED"/>
    <w:rsid w:val="004D2068"/>
    <w:rsid w:val="004D27E9"/>
    <w:rsid w:val="004D2B02"/>
    <w:rsid w:val="004D3307"/>
    <w:rsid w:val="004D34BE"/>
    <w:rsid w:val="004D46E4"/>
    <w:rsid w:val="004D4903"/>
    <w:rsid w:val="004D4CB4"/>
    <w:rsid w:val="004D51BE"/>
    <w:rsid w:val="004D53AF"/>
    <w:rsid w:val="004D6823"/>
    <w:rsid w:val="004D7FF8"/>
    <w:rsid w:val="004E13F5"/>
    <w:rsid w:val="004E22F5"/>
    <w:rsid w:val="004E2447"/>
    <w:rsid w:val="004E44AC"/>
    <w:rsid w:val="004E4898"/>
    <w:rsid w:val="004E49F1"/>
    <w:rsid w:val="004E53F4"/>
    <w:rsid w:val="004E553E"/>
    <w:rsid w:val="004E645C"/>
    <w:rsid w:val="004E67E7"/>
    <w:rsid w:val="004E7142"/>
    <w:rsid w:val="004F0528"/>
    <w:rsid w:val="004F0547"/>
    <w:rsid w:val="004F1237"/>
    <w:rsid w:val="004F22D0"/>
    <w:rsid w:val="004F26B7"/>
    <w:rsid w:val="004F297C"/>
    <w:rsid w:val="004F34B8"/>
    <w:rsid w:val="004F3795"/>
    <w:rsid w:val="004F4014"/>
    <w:rsid w:val="004F49B0"/>
    <w:rsid w:val="004F4FF4"/>
    <w:rsid w:val="004F5366"/>
    <w:rsid w:val="004F5A23"/>
    <w:rsid w:val="004F6200"/>
    <w:rsid w:val="004F640F"/>
    <w:rsid w:val="004F6BCF"/>
    <w:rsid w:val="004F78E6"/>
    <w:rsid w:val="00501334"/>
    <w:rsid w:val="00501F8E"/>
    <w:rsid w:val="00502534"/>
    <w:rsid w:val="00502548"/>
    <w:rsid w:val="00502CDC"/>
    <w:rsid w:val="0050326B"/>
    <w:rsid w:val="005039D9"/>
    <w:rsid w:val="005042B5"/>
    <w:rsid w:val="005052D7"/>
    <w:rsid w:val="00505936"/>
    <w:rsid w:val="00505E21"/>
    <w:rsid w:val="00506321"/>
    <w:rsid w:val="005063F5"/>
    <w:rsid w:val="00507410"/>
    <w:rsid w:val="005074DC"/>
    <w:rsid w:val="00507A87"/>
    <w:rsid w:val="00507CE5"/>
    <w:rsid w:val="00510380"/>
    <w:rsid w:val="00510B37"/>
    <w:rsid w:val="00511FA1"/>
    <w:rsid w:val="0051286C"/>
    <w:rsid w:val="00512B71"/>
    <w:rsid w:val="005137EB"/>
    <w:rsid w:val="00513A74"/>
    <w:rsid w:val="0051576A"/>
    <w:rsid w:val="00515ABB"/>
    <w:rsid w:val="00515B65"/>
    <w:rsid w:val="00516167"/>
    <w:rsid w:val="00516EEC"/>
    <w:rsid w:val="005176A8"/>
    <w:rsid w:val="005178A5"/>
    <w:rsid w:val="005179B3"/>
    <w:rsid w:val="0052034C"/>
    <w:rsid w:val="0052059A"/>
    <w:rsid w:val="0052085F"/>
    <w:rsid w:val="00521469"/>
    <w:rsid w:val="005228D8"/>
    <w:rsid w:val="00522AB1"/>
    <w:rsid w:val="00522FAD"/>
    <w:rsid w:val="00523E15"/>
    <w:rsid w:val="005242B4"/>
    <w:rsid w:val="005247F3"/>
    <w:rsid w:val="00524F95"/>
    <w:rsid w:val="00526193"/>
    <w:rsid w:val="0052699D"/>
    <w:rsid w:val="00526A93"/>
    <w:rsid w:val="00526D29"/>
    <w:rsid w:val="00526DCD"/>
    <w:rsid w:val="00527091"/>
    <w:rsid w:val="0052736B"/>
    <w:rsid w:val="00527398"/>
    <w:rsid w:val="0053039D"/>
    <w:rsid w:val="0053112B"/>
    <w:rsid w:val="0053140B"/>
    <w:rsid w:val="00531A12"/>
    <w:rsid w:val="00531CCD"/>
    <w:rsid w:val="00532206"/>
    <w:rsid w:val="00532314"/>
    <w:rsid w:val="00532D77"/>
    <w:rsid w:val="005346C4"/>
    <w:rsid w:val="00534749"/>
    <w:rsid w:val="00537E63"/>
    <w:rsid w:val="00540941"/>
    <w:rsid w:val="00540FB8"/>
    <w:rsid w:val="00541015"/>
    <w:rsid w:val="005415D1"/>
    <w:rsid w:val="0054239F"/>
    <w:rsid w:val="005426B7"/>
    <w:rsid w:val="00542BD4"/>
    <w:rsid w:val="005436B1"/>
    <w:rsid w:val="005436FC"/>
    <w:rsid w:val="005445E9"/>
    <w:rsid w:val="00544C23"/>
    <w:rsid w:val="00545080"/>
    <w:rsid w:val="00545B50"/>
    <w:rsid w:val="005461FA"/>
    <w:rsid w:val="00546D3B"/>
    <w:rsid w:val="0054793D"/>
    <w:rsid w:val="00552095"/>
    <w:rsid w:val="00553681"/>
    <w:rsid w:val="00553A6A"/>
    <w:rsid w:val="00554002"/>
    <w:rsid w:val="00554511"/>
    <w:rsid w:val="00554A8B"/>
    <w:rsid w:val="00554E72"/>
    <w:rsid w:val="00556128"/>
    <w:rsid w:val="00556353"/>
    <w:rsid w:val="0055714C"/>
    <w:rsid w:val="005574E3"/>
    <w:rsid w:val="00557D39"/>
    <w:rsid w:val="00557F6C"/>
    <w:rsid w:val="00560294"/>
    <w:rsid w:val="005607A3"/>
    <w:rsid w:val="00560C62"/>
    <w:rsid w:val="0056107B"/>
    <w:rsid w:val="00561AE2"/>
    <w:rsid w:val="0056334F"/>
    <w:rsid w:val="00563B47"/>
    <w:rsid w:val="00563BD5"/>
    <w:rsid w:val="00564397"/>
    <w:rsid w:val="005656D4"/>
    <w:rsid w:val="00565FA5"/>
    <w:rsid w:val="00566F2F"/>
    <w:rsid w:val="00566F91"/>
    <w:rsid w:val="00567233"/>
    <w:rsid w:val="00567705"/>
    <w:rsid w:val="00570586"/>
    <w:rsid w:val="0057097A"/>
    <w:rsid w:val="005709CF"/>
    <w:rsid w:val="00571A0F"/>
    <w:rsid w:val="00571D44"/>
    <w:rsid w:val="00573E57"/>
    <w:rsid w:val="0057422F"/>
    <w:rsid w:val="005745A7"/>
    <w:rsid w:val="005746B9"/>
    <w:rsid w:val="00575591"/>
    <w:rsid w:val="00575616"/>
    <w:rsid w:val="00575FB9"/>
    <w:rsid w:val="00576492"/>
    <w:rsid w:val="00580006"/>
    <w:rsid w:val="0058103D"/>
    <w:rsid w:val="00581626"/>
    <w:rsid w:val="00581997"/>
    <w:rsid w:val="00581C4A"/>
    <w:rsid w:val="00582091"/>
    <w:rsid w:val="005822A8"/>
    <w:rsid w:val="00583149"/>
    <w:rsid w:val="0058358E"/>
    <w:rsid w:val="0058411E"/>
    <w:rsid w:val="00584371"/>
    <w:rsid w:val="0058442C"/>
    <w:rsid w:val="005848C3"/>
    <w:rsid w:val="00584A27"/>
    <w:rsid w:val="00584D5A"/>
    <w:rsid w:val="00584E5F"/>
    <w:rsid w:val="005855A4"/>
    <w:rsid w:val="00585620"/>
    <w:rsid w:val="00585AA2"/>
    <w:rsid w:val="0058666B"/>
    <w:rsid w:val="00586EA0"/>
    <w:rsid w:val="00587274"/>
    <w:rsid w:val="00587CFB"/>
    <w:rsid w:val="00587FF8"/>
    <w:rsid w:val="00590191"/>
    <w:rsid w:val="00591160"/>
    <w:rsid w:val="005925E8"/>
    <w:rsid w:val="00592AE4"/>
    <w:rsid w:val="00592FEC"/>
    <w:rsid w:val="005931C6"/>
    <w:rsid w:val="0059320C"/>
    <w:rsid w:val="00593257"/>
    <w:rsid w:val="00593FEF"/>
    <w:rsid w:val="005946D3"/>
    <w:rsid w:val="005949F2"/>
    <w:rsid w:val="00595091"/>
    <w:rsid w:val="005952CD"/>
    <w:rsid w:val="00597450"/>
    <w:rsid w:val="00597669"/>
    <w:rsid w:val="00597838"/>
    <w:rsid w:val="0059794A"/>
    <w:rsid w:val="005A09B6"/>
    <w:rsid w:val="005A16F7"/>
    <w:rsid w:val="005A2248"/>
    <w:rsid w:val="005A2503"/>
    <w:rsid w:val="005A3C01"/>
    <w:rsid w:val="005A454B"/>
    <w:rsid w:val="005A4561"/>
    <w:rsid w:val="005A46F0"/>
    <w:rsid w:val="005A4709"/>
    <w:rsid w:val="005A50DF"/>
    <w:rsid w:val="005A56BE"/>
    <w:rsid w:val="005A58C0"/>
    <w:rsid w:val="005A5BB5"/>
    <w:rsid w:val="005A5FC9"/>
    <w:rsid w:val="005A6536"/>
    <w:rsid w:val="005B0233"/>
    <w:rsid w:val="005B084F"/>
    <w:rsid w:val="005B0C9D"/>
    <w:rsid w:val="005B1381"/>
    <w:rsid w:val="005B15AD"/>
    <w:rsid w:val="005B16C1"/>
    <w:rsid w:val="005B175F"/>
    <w:rsid w:val="005B1B45"/>
    <w:rsid w:val="005B1E88"/>
    <w:rsid w:val="005B225A"/>
    <w:rsid w:val="005B243C"/>
    <w:rsid w:val="005B26C0"/>
    <w:rsid w:val="005B2EE6"/>
    <w:rsid w:val="005B3F98"/>
    <w:rsid w:val="005B4093"/>
    <w:rsid w:val="005B46D5"/>
    <w:rsid w:val="005B4BBA"/>
    <w:rsid w:val="005B4CA2"/>
    <w:rsid w:val="005B4CF5"/>
    <w:rsid w:val="005B4D4F"/>
    <w:rsid w:val="005B4E54"/>
    <w:rsid w:val="005B54E2"/>
    <w:rsid w:val="005B5877"/>
    <w:rsid w:val="005B7292"/>
    <w:rsid w:val="005B7373"/>
    <w:rsid w:val="005C0143"/>
    <w:rsid w:val="005C01D3"/>
    <w:rsid w:val="005C0AC9"/>
    <w:rsid w:val="005C0D50"/>
    <w:rsid w:val="005C0ED1"/>
    <w:rsid w:val="005C0ED7"/>
    <w:rsid w:val="005C1619"/>
    <w:rsid w:val="005C1923"/>
    <w:rsid w:val="005C1CC9"/>
    <w:rsid w:val="005C2229"/>
    <w:rsid w:val="005C250E"/>
    <w:rsid w:val="005C2721"/>
    <w:rsid w:val="005C27B4"/>
    <w:rsid w:val="005C356E"/>
    <w:rsid w:val="005C3A98"/>
    <w:rsid w:val="005C4195"/>
    <w:rsid w:val="005C5514"/>
    <w:rsid w:val="005C59DC"/>
    <w:rsid w:val="005C66BB"/>
    <w:rsid w:val="005C71E3"/>
    <w:rsid w:val="005C7910"/>
    <w:rsid w:val="005C7B44"/>
    <w:rsid w:val="005D01DB"/>
    <w:rsid w:val="005D0709"/>
    <w:rsid w:val="005D1EA2"/>
    <w:rsid w:val="005D2109"/>
    <w:rsid w:val="005D288F"/>
    <w:rsid w:val="005D36F1"/>
    <w:rsid w:val="005D43B2"/>
    <w:rsid w:val="005D44CD"/>
    <w:rsid w:val="005D4B31"/>
    <w:rsid w:val="005D4FDC"/>
    <w:rsid w:val="005D55A2"/>
    <w:rsid w:val="005D5843"/>
    <w:rsid w:val="005D5A77"/>
    <w:rsid w:val="005D5CA0"/>
    <w:rsid w:val="005D6D42"/>
    <w:rsid w:val="005D6DD0"/>
    <w:rsid w:val="005D704B"/>
    <w:rsid w:val="005D71F5"/>
    <w:rsid w:val="005D75F3"/>
    <w:rsid w:val="005E0A50"/>
    <w:rsid w:val="005E1466"/>
    <w:rsid w:val="005E1940"/>
    <w:rsid w:val="005E19D9"/>
    <w:rsid w:val="005E1AD2"/>
    <w:rsid w:val="005E1D30"/>
    <w:rsid w:val="005E1F3E"/>
    <w:rsid w:val="005E3199"/>
    <w:rsid w:val="005E3B7E"/>
    <w:rsid w:val="005E3ECD"/>
    <w:rsid w:val="005E3F76"/>
    <w:rsid w:val="005E421C"/>
    <w:rsid w:val="005E4E0C"/>
    <w:rsid w:val="005E5C5F"/>
    <w:rsid w:val="005E5D02"/>
    <w:rsid w:val="005E63B1"/>
    <w:rsid w:val="005E7403"/>
    <w:rsid w:val="005E7A93"/>
    <w:rsid w:val="005F0934"/>
    <w:rsid w:val="005F0D18"/>
    <w:rsid w:val="005F0D3D"/>
    <w:rsid w:val="005F138A"/>
    <w:rsid w:val="005F1B6F"/>
    <w:rsid w:val="005F235E"/>
    <w:rsid w:val="005F2554"/>
    <w:rsid w:val="005F2941"/>
    <w:rsid w:val="005F3CD7"/>
    <w:rsid w:val="005F3FD0"/>
    <w:rsid w:val="005F4845"/>
    <w:rsid w:val="005F50AD"/>
    <w:rsid w:val="005F5AC4"/>
    <w:rsid w:val="005F5DA5"/>
    <w:rsid w:val="005F6974"/>
    <w:rsid w:val="005F71C9"/>
    <w:rsid w:val="006000C0"/>
    <w:rsid w:val="006004E2"/>
    <w:rsid w:val="0060121E"/>
    <w:rsid w:val="00601334"/>
    <w:rsid w:val="00601889"/>
    <w:rsid w:val="00601981"/>
    <w:rsid w:val="00602099"/>
    <w:rsid w:val="006020FB"/>
    <w:rsid w:val="006025AC"/>
    <w:rsid w:val="00603F5C"/>
    <w:rsid w:val="0060539D"/>
    <w:rsid w:val="0060540B"/>
    <w:rsid w:val="00605507"/>
    <w:rsid w:val="0060568D"/>
    <w:rsid w:val="0060591A"/>
    <w:rsid w:val="00606836"/>
    <w:rsid w:val="0060689B"/>
    <w:rsid w:val="00607FDD"/>
    <w:rsid w:val="006101C1"/>
    <w:rsid w:val="00611847"/>
    <w:rsid w:val="00611E7B"/>
    <w:rsid w:val="00612A84"/>
    <w:rsid w:val="006133F7"/>
    <w:rsid w:val="006135F0"/>
    <w:rsid w:val="006137AD"/>
    <w:rsid w:val="00613B17"/>
    <w:rsid w:val="00614198"/>
    <w:rsid w:val="00614416"/>
    <w:rsid w:val="006151BF"/>
    <w:rsid w:val="0061558B"/>
    <w:rsid w:val="00615A61"/>
    <w:rsid w:val="006167FC"/>
    <w:rsid w:val="006169C0"/>
    <w:rsid w:val="00616B0E"/>
    <w:rsid w:val="0061704A"/>
    <w:rsid w:val="0061765B"/>
    <w:rsid w:val="00617DAE"/>
    <w:rsid w:val="0062022A"/>
    <w:rsid w:val="00620817"/>
    <w:rsid w:val="00621803"/>
    <w:rsid w:val="00621E45"/>
    <w:rsid w:val="00622A23"/>
    <w:rsid w:val="00623490"/>
    <w:rsid w:val="00623E7A"/>
    <w:rsid w:val="00624C9B"/>
    <w:rsid w:val="0062532F"/>
    <w:rsid w:val="006257FB"/>
    <w:rsid w:val="00625E5E"/>
    <w:rsid w:val="00626463"/>
    <w:rsid w:val="0062652C"/>
    <w:rsid w:val="0062693D"/>
    <w:rsid w:val="00626A86"/>
    <w:rsid w:val="00626D6C"/>
    <w:rsid w:val="0062737B"/>
    <w:rsid w:val="00627BEF"/>
    <w:rsid w:val="00627D0C"/>
    <w:rsid w:val="006306B9"/>
    <w:rsid w:val="00630739"/>
    <w:rsid w:val="00630873"/>
    <w:rsid w:val="00630AE4"/>
    <w:rsid w:val="006313BC"/>
    <w:rsid w:val="006314CF"/>
    <w:rsid w:val="00631854"/>
    <w:rsid w:val="00631E15"/>
    <w:rsid w:val="006325B0"/>
    <w:rsid w:val="006331F3"/>
    <w:rsid w:val="00634978"/>
    <w:rsid w:val="00634ACB"/>
    <w:rsid w:val="0063500D"/>
    <w:rsid w:val="006360B8"/>
    <w:rsid w:val="00636FFA"/>
    <w:rsid w:val="00637438"/>
    <w:rsid w:val="006374F5"/>
    <w:rsid w:val="00637F69"/>
    <w:rsid w:val="006405E2"/>
    <w:rsid w:val="00641020"/>
    <w:rsid w:val="00641203"/>
    <w:rsid w:val="00641EC6"/>
    <w:rsid w:val="0064216F"/>
    <w:rsid w:val="0064220D"/>
    <w:rsid w:val="006428BA"/>
    <w:rsid w:val="00642AE1"/>
    <w:rsid w:val="00642DAF"/>
    <w:rsid w:val="0064300B"/>
    <w:rsid w:val="00644880"/>
    <w:rsid w:val="00644891"/>
    <w:rsid w:val="006448A0"/>
    <w:rsid w:val="00644D67"/>
    <w:rsid w:val="00644DA7"/>
    <w:rsid w:val="006452FF"/>
    <w:rsid w:val="00645305"/>
    <w:rsid w:val="006459C9"/>
    <w:rsid w:val="00646653"/>
    <w:rsid w:val="00646DDD"/>
    <w:rsid w:val="006474F8"/>
    <w:rsid w:val="00647516"/>
    <w:rsid w:val="00650D7C"/>
    <w:rsid w:val="006512C5"/>
    <w:rsid w:val="006513A0"/>
    <w:rsid w:val="00651AA7"/>
    <w:rsid w:val="00651F31"/>
    <w:rsid w:val="0065232A"/>
    <w:rsid w:val="0065235B"/>
    <w:rsid w:val="006525D3"/>
    <w:rsid w:val="0065268A"/>
    <w:rsid w:val="00652EB6"/>
    <w:rsid w:val="006533AD"/>
    <w:rsid w:val="00653711"/>
    <w:rsid w:val="006539B2"/>
    <w:rsid w:val="00653BF2"/>
    <w:rsid w:val="00653FE8"/>
    <w:rsid w:val="00653FEB"/>
    <w:rsid w:val="0065445F"/>
    <w:rsid w:val="006552CC"/>
    <w:rsid w:val="00655460"/>
    <w:rsid w:val="006562E3"/>
    <w:rsid w:val="00656330"/>
    <w:rsid w:val="00656EFF"/>
    <w:rsid w:val="0065715D"/>
    <w:rsid w:val="0065740F"/>
    <w:rsid w:val="00660C1E"/>
    <w:rsid w:val="00661320"/>
    <w:rsid w:val="00662E5C"/>
    <w:rsid w:val="006630FA"/>
    <w:rsid w:val="0066328C"/>
    <w:rsid w:val="006633AA"/>
    <w:rsid w:val="0066421D"/>
    <w:rsid w:val="006644CE"/>
    <w:rsid w:val="00664ED7"/>
    <w:rsid w:val="006652D9"/>
    <w:rsid w:val="00665686"/>
    <w:rsid w:val="00666169"/>
    <w:rsid w:val="00666205"/>
    <w:rsid w:val="006667B6"/>
    <w:rsid w:val="00670AB8"/>
    <w:rsid w:val="006710A1"/>
    <w:rsid w:val="00671503"/>
    <w:rsid w:val="00671AB0"/>
    <w:rsid w:val="00671B90"/>
    <w:rsid w:val="00671EE0"/>
    <w:rsid w:val="006730B0"/>
    <w:rsid w:val="006730B4"/>
    <w:rsid w:val="0067377E"/>
    <w:rsid w:val="006742D9"/>
    <w:rsid w:val="00674EA5"/>
    <w:rsid w:val="00675378"/>
    <w:rsid w:val="00675475"/>
    <w:rsid w:val="006755AE"/>
    <w:rsid w:val="00675A4E"/>
    <w:rsid w:val="006770F7"/>
    <w:rsid w:val="006773CC"/>
    <w:rsid w:val="006775B0"/>
    <w:rsid w:val="0068052B"/>
    <w:rsid w:val="0068122F"/>
    <w:rsid w:val="006812CE"/>
    <w:rsid w:val="00681BC8"/>
    <w:rsid w:val="00682428"/>
    <w:rsid w:val="00682F17"/>
    <w:rsid w:val="00683128"/>
    <w:rsid w:val="00683357"/>
    <w:rsid w:val="006835FD"/>
    <w:rsid w:val="0068394A"/>
    <w:rsid w:val="0068408B"/>
    <w:rsid w:val="0068468C"/>
    <w:rsid w:val="006847E3"/>
    <w:rsid w:val="0068497F"/>
    <w:rsid w:val="00684C3B"/>
    <w:rsid w:val="00684E2A"/>
    <w:rsid w:val="00685F59"/>
    <w:rsid w:val="0068656E"/>
    <w:rsid w:val="0068686A"/>
    <w:rsid w:val="00687E44"/>
    <w:rsid w:val="00687ED4"/>
    <w:rsid w:val="00690B97"/>
    <w:rsid w:val="00690EAF"/>
    <w:rsid w:val="00691280"/>
    <w:rsid w:val="006922F4"/>
    <w:rsid w:val="00692AA2"/>
    <w:rsid w:val="0069303F"/>
    <w:rsid w:val="00693663"/>
    <w:rsid w:val="006942B6"/>
    <w:rsid w:val="00694326"/>
    <w:rsid w:val="00694F09"/>
    <w:rsid w:val="00694FEF"/>
    <w:rsid w:val="006950CB"/>
    <w:rsid w:val="0069517F"/>
    <w:rsid w:val="00695605"/>
    <w:rsid w:val="00695C24"/>
    <w:rsid w:val="00695E98"/>
    <w:rsid w:val="00696783"/>
    <w:rsid w:val="00696C5F"/>
    <w:rsid w:val="00696F39"/>
    <w:rsid w:val="00697416"/>
    <w:rsid w:val="006A01B1"/>
    <w:rsid w:val="006A0E4B"/>
    <w:rsid w:val="006A0FAB"/>
    <w:rsid w:val="006A153A"/>
    <w:rsid w:val="006A1894"/>
    <w:rsid w:val="006A2609"/>
    <w:rsid w:val="006A28A9"/>
    <w:rsid w:val="006A2AFC"/>
    <w:rsid w:val="006A2DCC"/>
    <w:rsid w:val="006A2EBD"/>
    <w:rsid w:val="006A39E2"/>
    <w:rsid w:val="006A3BC9"/>
    <w:rsid w:val="006A4285"/>
    <w:rsid w:val="006A45DE"/>
    <w:rsid w:val="006A4609"/>
    <w:rsid w:val="006A4779"/>
    <w:rsid w:val="006A59BB"/>
    <w:rsid w:val="006A65ED"/>
    <w:rsid w:val="006A66E1"/>
    <w:rsid w:val="006A6826"/>
    <w:rsid w:val="006A6893"/>
    <w:rsid w:val="006A6E82"/>
    <w:rsid w:val="006A7FB1"/>
    <w:rsid w:val="006B03C1"/>
    <w:rsid w:val="006B0544"/>
    <w:rsid w:val="006B0756"/>
    <w:rsid w:val="006B09C3"/>
    <w:rsid w:val="006B112F"/>
    <w:rsid w:val="006B1186"/>
    <w:rsid w:val="006B1C90"/>
    <w:rsid w:val="006B20D1"/>
    <w:rsid w:val="006B21EA"/>
    <w:rsid w:val="006B291F"/>
    <w:rsid w:val="006B2985"/>
    <w:rsid w:val="006B2C9F"/>
    <w:rsid w:val="006B378D"/>
    <w:rsid w:val="006B4034"/>
    <w:rsid w:val="006B4783"/>
    <w:rsid w:val="006B552F"/>
    <w:rsid w:val="006B5604"/>
    <w:rsid w:val="006B5709"/>
    <w:rsid w:val="006B58C9"/>
    <w:rsid w:val="006B632E"/>
    <w:rsid w:val="006B6AD4"/>
    <w:rsid w:val="006B6D03"/>
    <w:rsid w:val="006B7044"/>
    <w:rsid w:val="006B761C"/>
    <w:rsid w:val="006B7BCC"/>
    <w:rsid w:val="006C01C9"/>
    <w:rsid w:val="006C0A6F"/>
    <w:rsid w:val="006C0BF9"/>
    <w:rsid w:val="006C1532"/>
    <w:rsid w:val="006C1B74"/>
    <w:rsid w:val="006C2825"/>
    <w:rsid w:val="006C3284"/>
    <w:rsid w:val="006C36A3"/>
    <w:rsid w:val="006C37C9"/>
    <w:rsid w:val="006C3ADF"/>
    <w:rsid w:val="006C3C80"/>
    <w:rsid w:val="006C42CE"/>
    <w:rsid w:val="006C4D73"/>
    <w:rsid w:val="006C4D9E"/>
    <w:rsid w:val="006C553D"/>
    <w:rsid w:val="006C5C2A"/>
    <w:rsid w:val="006C5EA2"/>
    <w:rsid w:val="006C6AF1"/>
    <w:rsid w:val="006C6D28"/>
    <w:rsid w:val="006C6EBD"/>
    <w:rsid w:val="006D01C7"/>
    <w:rsid w:val="006D0580"/>
    <w:rsid w:val="006D0B25"/>
    <w:rsid w:val="006D196B"/>
    <w:rsid w:val="006D1CA2"/>
    <w:rsid w:val="006D216A"/>
    <w:rsid w:val="006D22FA"/>
    <w:rsid w:val="006D2358"/>
    <w:rsid w:val="006D24DA"/>
    <w:rsid w:val="006D2E8E"/>
    <w:rsid w:val="006D303A"/>
    <w:rsid w:val="006D4610"/>
    <w:rsid w:val="006D4921"/>
    <w:rsid w:val="006D4DAB"/>
    <w:rsid w:val="006D4F56"/>
    <w:rsid w:val="006D4F72"/>
    <w:rsid w:val="006D5513"/>
    <w:rsid w:val="006D6267"/>
    <w:rsid w:val="006D63A7"/>
    <w:rsid w:val="006D69C7"/>
    <w:rsid w:val="006D6B04"/>
    <w:rsid w:val="006D6EA7"/>
    <w:rsid w:val="006E1104"/>
    <w:rsid w:val="006E12D7"/>
    <w:rsid w:val="006E14F9"/>
    <w:rsid w:val="006E1ABE"/>
    <w:rsid w:val="006E1C80"/>
    <w:rsid w:val="006E1CAD"/>
    <w:rsid w:val="006E21C3"/>
    <w:rsid w:val="006E257D"/>
    <w:rsid w:val="006E2AA3"/>
    <w:rsid w:val="006E2F06"/>
    <w:rsid w:val="006E3455"/>
    <w:rsid w:val="006E39CD"/>
    <w:rsid w:val="006E3C31"/>
    <w:rsid w:val="006E3C39"/>
    <w:rsid w:val="006E43AD"/>
    <w:rsid w:val="006E498B"/>
    <w:rsid w:val="006E4B55"/>
    <w:rsid w:val="006E5920"/>
    <w:rsid w:val="006E6527"/>
    <w:rsid w:val="006E70B9"/>
    <w:rsid w:val="006E7649"/>
    <w:rsid w:val="006E7F66"/>
    <w:rsid w:val="006F0296"/>
    <w:rsid w:val="006F09DF"/>
    <w:rsid w:val="006F0F50"/>
    <w:rsid w:val="006F1620"/>
    <w:rsid w:val="006F2165"/>
    <w:rsid w:val="006F2646"/>
    <w:rsid w:val="006F27A0"/>
    <w:rsid w:val="006F2D62"/>
    <w:rsid w:val="006F2DA7"/>
    <w:rsid w:val="006F3A4C"/>
    <w:rsid w:val="006F3A8B"/>
    <w:rsid w:val="006F3D7B"/>
    <w:rsid w:val="006F416F"/>
    <w:rsid w:val="006F4CF7"/>
    <w:rsid w:val="006F4E00"/>
    <w:rsid w:val="006F56AD"/>
    <w:rsid w:val="006F59AF"/>
    <w:rsid w:val="006F6C4B"/>
    <w:rsid w:val="006F6F1C"/>
    <w:rsid w:val="00700377"/>
    <w:rsid w:val="0070063F"/>
    <w:rsid w:val="0070163D"/>
    <w:rsid w:val="007016DC"/>
    <w:rsid w:val="007017D7"/>
    <w:rsid w:val="00701868"/>
    <w:rsid w:val="007019A4"/>
    <w:rsid w:val="00701C49"/>
    <w:rsid w:val="00702B11"/>
    <w:rsid w:val="0070392C"/>
    <w:rsid w:val="00704B00"/>
    <w:rsid w:val="00704E72"/>
    <w:rsid w:val="00705199"/>
    <w:rsid w:val="00705750"/>
    <w:rsid w:val="00706091"/>
    <w:rsid w:val="0070672A"/>
    <w:rsid w:val="00706D7A"/>
    <w:rsid w:val="00706E99"/>
    <w:rsid w:val="00706EA8"/>
    <w:rsid w:val="00707394"/>
    <w:rsid w:val="0070756F"/>
    <w:rsid w:val="0071047A"/>
    <w:rsid w:val="00710517"/>
    <w:rsid w:val="00710C38"/>
    <w:rsid w:val="007111FA"/>
    <w:rsid w:val="0071185D"/>
    <w:rsid w:val="00711C89"/>
    <w:rsid w:val="00712763"/>
    <w:rsid w:val="007128E5"/>
    <w:rsid w:val="00714A45"/>
    <w:rsid w:val="007158E0"/>
    <w:rsid w:val="00716380"/>
    <w:rsid w:val="007163BF"/>
    <w:rsid w:val="00716986"/>
    <w:rsid w:val="007170EF"/>
    <w:rsid w:val="00717E85"/>
    <w:rsid w:val="00717ECE"/>
    <w:rsid w:val="0072046C"/>
    <w:rsid w:val="0072048D"/>
    <w:rsid w:val="00721141"/>
    <w:rsid w:val="007211E0"/>
    <w:rsid w:val="00721564"/>
    <w:rsid w:val="00722BE0"/>
    <w:rsid w:val="00722E99"/>
    <w:rsid w:val="00723567"/>
    <w:rsid w:val="007237B0"/>
    <w:rsid w:val="007237E6"/>
    <w:rsid w:val="00723D9A"/>
    <w:rsid w:val="00724876"/>
    <w:rsid w:val="00724C51"/>
    <w:rsid w:val="007252FE"/>
    <w:rsid w:val="00725BB4"/>
    <w:rsid w:val="007261CA"/>
    <w:rsid w:val="00726E68"/>
    <w:rsid w:val="007311C0"/>
    <w:rsid w:val="00731482"/>
    <w:rsid w:val="007319CB"/>
    <w:rsid w:val="00731A76"/>
    <w:rsid w:val="007328D7"/>
    <w:rsid w:val="007329DF"/>
    <w:rsid w:val="00732C98"/>
    <w:rsid w:val="007330AF"/>
    <w:rsid w:val="007331E2"/>
    <w:rsid w:val="00733C29"/>
    <w:rsid w:val="00734E04"/>
    <w:rsid w:val="00735570"/>
    <w:rsid w:val="007356B1"/>
    <w:rsid w:val="00735874"/>
    <w:rsid w:val="00736B5C"/>
    <w:rsid w:val="00737C91"/>
    <w:rsid w:val="007400F2"/>
    <w:rsid w:val="0074055A"/>
    <w:rsid w:val="007405FA"/>
    <w:rsid w:val="00740BA0"/>
    <w:rsid w:val="00741100"/>
    <w:rsid w:val="00743F1D"/>
    <w:rsid w:val="00743FC4"/>
    <w:rsid w:val="007442BE"/>
    <w:rsid w:val="00744597"/>
    <w:rsid w:val="0074496E"/>
    <w:rsid w:val="00745242"/>
    <w:rsid w:val="00745581"/>
    <w:rsid w:val="00745E94"/>
    <w:rsid w:val="0074749C"/>
    <w:rsid w:val="00747B8F"/>
    <w:rsid w:val="0075034F"/>
    <w:rsid w:val="00751184"/>
    <w:rsid w:val="0075138D"/>
    <w:rsid w:val="00751CDC"/>
    <w:rsid w:val="00752B45"/>
    <w:rsid w:val="00752B6C"/>
    <w:rsid w:val="00753441"/>
    <w:rsid w:val="0075427C"/>
    <w:rsid w:val="007542C4"/>
    <w:rsid w:val="00755545"/>
    <w:rsid w:val="00755D80"/>
    <w:rsid w:val="007565CF"/>
    <w:rsid w:val="007569ED"/>
    <w:rsid w:val="007578EE"/>
    <w:rsid w:val="00761693"/>
    <w:rsid w:val="00761783"/>
    <w:rsid w:val="007631B1"/>
    <w:rsid w:val="00763B33"/>
    <w:rsid w:val="007640CF"/>
    <w:rsid w:val="0076416F"/>
    <w:rsid w:val="00765DBD"/>
    <w:rsid w:val="00765F2F"/>
    <w:rsid w:val="00765FE0"/>
    <w:rsid w:val="00766739"/>
    <w:rsid w:val="00766787"/>
    <w:rsid w:val="00766D86"/>
    <w:rsid w:val="0076767D"/>
    <w:rsid w:val="00767822"/>
    <w:rsid w:val="00767F92"/>
    <w:rsid w:val="00770DD4"/>
    <w:rsid w:val="007714DF"/>
    <w:rsid w:val="00771DAD"/>
    <w:rsid w:val="007723A6"/>
    <w:rsid w:val="00772B1E"/>
    <w:rsid w:val="00773515"/>
    <w:rsid w:val="007742D8"/>
    <w:rsid w:val="00774640"/>
    <w:rsid w:val="00774962"/>
    <w:rsid w:val="0077567C"/>
    <w:rsid w:val="007758AD"/>
    <w:rsid w:val="0077646D"/>
    <w:rsid w:val="00776BB6"/>
    <w:rsid w:val="007772A9"/>
    <w:rsid w:val="0077763A"/>
    <w:rsid w:val="0077770D"/>
    <w:rsid w:val="0078040D"/>
    <w:rsid w:val="00780CAD"/>
    <w:rsid w:val="00782B2D"/>
    <w:rsid w:val="00782B44"/>
    <w:rsid w:val="007830B3"/>
    <w:rsid w:val="0078346C"/>
    <w:rsid w:val="0078350F"/>
    <w:rsid w:val="007838DE"/>
    <w:rsid w:val="00784718"/>
    <w:rsid w:val="00784B0A"/>
    <w:rsid w:val="00784DCE"/>
    <w:rsid w:val="0078572E"/>
    <w:rsid w:val="00785801"/>
    <w:rsid w:val="007869DD"/>
    <w:rsid w:val="00786CC6"/>
    <w:rsid w:val="00786D7A"/>
    <w:rsid w:val="00786EE1"/>
    <w:rsid w:val="007876EC"/>
    <w:rsid w:val="00787DCB"/>
    <w:rsid w:val="00790200"/>
    <w:rsid w:val="00790A1C"/>
    <w:rsid w:val="00790D6F"/>
    <w:rsid w:val="00790F29"/>
    <w:rsid w:val="0079174D"/>
    <w:rsid w:val="007919D5"/>
    <w:rsid w:val="007929B3"/>
    <w:rsid w:val="00792BA1"/>
    <w:rsid w:val="00792E6E"/>
    <w:rsid w:val="007935F3"/>
    <w:rsid w:val="00794290"/>
    <w:rsid w:val="0079495F"/>
    <w:rsid w:val="00795CDA"/>
    <w:rsid w:val="00796999"/>
    <w:rsid w:val="00796AFA"/>
    <w:rsid w:val="00797C45"/>
    <w:rsid w:val="007A070E"/>
    <w:rsid w:val="007A1597"/>
    <w:rsid w:val="007A1634"/>
    <w:rsid w:val="007A16E9"/>
    <w:rsid w:val="007A252C"/>
    <w:rsid w:val="007A266A"/>
    <w:rsid w:val="007A2A83"/>
    <w:rsid w:val="007A3F8E"/>
    <w:rsid w:val="007A407E"/>
    <w:rsid w:val="007A459A"/>
    <w:rsid w:val="007A464F"/>
    <w:rsid w:val="007A68CA"/>
    <w:rsid w:val="007A6F34"/>
    <w:rsid w:val="007A6FE2"/>
    <w:rsid w:val="007B00BB"/>
    <w:rsid w:val="007B0122"/>
    <w:rsid w:val="007B1832"/>
    <w:rsid w:val="007B2167"/>
    <w:rsid w:val="007B2841"/>
    <w:rsid w:val="007B39C9"/>
    <w:rsid w:val="007B4B0D"/>
    <w:rsid w:val="007B4F44"/>
    <w:rsid w:val="007B4F72"/>
    <w:rsid w:val="007B5197"/>
    <w:rsid w:val="007B520E"/>
    <w:rsid w:val="007B526A"/>
    <w:rsid w:val="007B56DD"/>
    <w:rsid w:val="007B5FA3"/>
    <w:rsid w:val="007B61F9"/>
    <w:rsid w:val="007B62BF"/>
    <w:rsid w:val="007B7774"/>
    <w:rsid w:val="007B798F"/>
    <w:rsid w:val="007B7B84"/>
    <w:rsid w:val="007B7D19"/>
    <w:rsid w:val="007C03DE"/>
    <w:rsid w:val="007C0AC7"/>
    <w:rsid w:val="007C0AF7"/>
    <w:rsid w:val="007C0CCB"/>
    <w:rsid w:val="007C0F11"/>
    <w:rsid w:val="007C19DD"/>
    <w:rsid w:val="007C1DC1"/>
    <w:rsid w:val="007C204B"/>
    <w:rsid w:val="007C2C6C"/>
    <w:rsid w:val="007C3E70"/>
    <w:rsid w:val="007C3F20"/>
    <w:rsid w:val="007C464A"/>
    <w:rsid w:val="007C4B69"/>
    <w:rsid w:val="007C4FD0"/>
    <w:rsid w:val="007C58F9"/>
    <w:rsid w:val="007C5BAA"/>
    <w:rsid w:val="007C6209"/>
    <w:rsid w:val="007C7230"/>
    <w:rsid w:val="007C7C8E"/>
    <w:rsid w:val="007D008F"/>
    <w:rsid w:val="007D00CD"/>
    <w:rsid w:val="007D042A"/>
    <w:rsid w:val="007D059A"/>
    <w:rsid w:val="007D132A"/>
    <w:rsid w:val="007D3002"/>
    <w:rsid w:val="007D463B"/>
    <w:rsid w:val="007D4A84"/>
    <w:rsid w:val="007D4D22"/>
    <w:rsid w:val="007D4DD6"/>
    <w:rsid w:val="007D4FDE"/>
    <w:rsid w:val="007D5C46"/>
    <w:rsid w:val="007D5E6E"/>
    <w:rsid w:val="007D6056"/>
    <w:rsid w:val="007D6174"/>
    <w:rsid w:val="007D67C1"/>
    <w:rsid w:val="007D6882"/>
    <w:rsid w:val="007D6D64"/>
    <w:rsid w:val="007D70FE"/>
    <w:rsid w:val="007D78E4"/>
    <w:rsid w:val="007D7F55"/>
    <w:rsid w:val="007E01A5"/>
    <w:rsid w:val="007E0943"/>
    <w:rsid w:val="007E0F22"/>
    <w:rsid w:val="007E1465"/>
    <w:rsid w:val="007E191A"/>
    <w:rsid w:val="007E265D"/>
    <w:rsid w:val="007E3504"/>
    <w:rsid w:val="007E3B41"/>
    <w:rsid w:val="007E43AC"/>
    <w:rsid w:val="007E45F1"/>
    <w:rsid w:val="007E4868"/>
    <w:rsid w:val="007E4933"/>
    <w:rsid w:val="007E5099"/>
    <w:rsid w:val="007E527F"/>
    <w:rsid w:val="007E5AA3"/>
    <w:rsid w:val="007E5CA1"/>
    <w:rsid w:val="007E65B7"/>
    <w:rsid w:val="007E65DB"/>
    <w:rsid w:val="007E6611"/>
    <w:rsid w:val="007E6925"/>
    <w:rsid w:val="007E7924"/>
    <w:rsid w:val="007E7D26"/>
    <w:rsid w:val="007F12CB"/>
    <w:rsid w:val="007F2C60"/>
    <w:rsid w:val="007F3FB2"/>
    <w:rsid w:val="007F496F"/>
    <w:rsid w:val="007F508E"/>
    <w:rsid w:val="007F532C"/>
    <w:rsid w:val="007F555B"/>
    <w:rsid w:val="007F5758"/>
    <w:rsid w:val="007F6671"/>
    <w:rsid w:val="007F6A5E"/>
    <w:rsid w:val="007F6FE0"/>
    <w:rsid w:val="007F7823"/>
    <w:rsid w:val="007F7F39"/>
    <w:rsid w:val="00800077"/>
    <w:rsid w:val="00800E8D"/>
    <w:rsid w:val="00801313"/>
    <w:rsid w:val="00801F0E"/>
    <w:rsid w:val="00802444"/>
    <w:rsid w:val="008028D6"/>
    <w:rsid w:val="00802C69"/>
    <w:rsid w:val="00802EAE"/>
    <w:rsid w:val="008038C1"/>
    <w:rsid w:val="00805EBC"/>
    <w:rsid w:val="00805F3A"/>
    <w:rsid w:val="00806310"/>
    <w:rsid w:val="008069CB"/>
    <w:rsid w:val="008076ED"/>
    <w:rsid w:val="00807C90"/>
    <w:rsid w:val="00807CA6"/>
    <w:rsid w:val="00810056"/>
    <w:rsid w:val="008102EC"/>
    <w:rsid w:val="00810996"/>
    <w:rsid w:val="00810A80"/>
    <w:rsid w:val="008116B3"/>
    <w:rsid w:val="00811B73"/>
    <w:rsid w:val="0081315D"/>
    <w:rsid w:val="00813515"/>
    <w:rsid w:val="00813AC3"/>
    <w:rsid w:val="008162B1"/>
    <w:rsid w:val="0081668B"/>
    <w:rsid w:val="00816F8A"/>
    <w:rsid w:val="00816FEC"/>
    <w:rsid w:val="00817DAB"/>
    <w:rsid w:val="00817F13"/>
    <w:rsid w:val="00821655"/>
    <w:rsid w:val="0082184A"/>
    <w:rsid w:val="00821FD4"/>
    <w:rsid w:val="00822900"/>
    <w:rsid w:val="00823415"/>
    <w:rsid w:val="0082380A"/>
    <w:rsid w:val="008239DF"/>
    <w:rsid w:val="00823B2E"/>
    <w:rsid w:val="00824E9F"/>
    <w:rsid w:val="0082572E"/>
    <w:rsid w:val="00825FA3"/>
    <w:rsid w:val="00826AC5"/>
    <w:rsid w:val="008271C0"/>
    <w:rsid w:val="008273D5"/>
    <w:rsid w:val="008316DE"/>
    <w:rsid w:val="00831F26"/>
    <w:rsid w:val="0083214F"/>
    <w:rsid w:val="0083254B"/>
    <w:rsid w:val="00832DA1"/>
    <w:rsid w:val="0083321A"/>
    <w:rsid w:val="008337BC"/>
    <w:rsid w:val="008346D7"/>
    <w:rsid w:val="00834729"/>
    <w:rsid w:val="00834D55"/>
    <w:rsid w:val="00834DBA"/>
    <w:rsid w:val="00835BAD"/>
    <w:rsid w:val="00836080"/>
    <w:rsid w:val="0083656B"/>
    <w:rsid w:val="00836B04"/>
    <w:rsid w:val="00837577"/>
    <w:rsid w:val="008375D0"/>
    <w:rsid w:val="00840376"/>
    <w:rsid w:val="00840FF9"/>
    <w:rsid w:val="008412BF"/>
    <w:rsid w:val="008418DB"/>
    <w:rsid w:val="00841B99"/>
    <w:rsid w:val="00842491"/>
    <w:rsid w:val="00843572"/>
    <w:rsid w:val="008441E7"/>
    <w:rsid w:val="00844420"/>
    <w:rsid w:val="00844526"/>
    <w:rsid w:val="0084492B"/>
    <w:rsid w:val="00844ADC"/>
    <w:rsid w:val="00844E01"/>
    <w:rsid w:val="00844EAF"/>
    <w:rsid w:val="008453FF"/>
    <w:rsid w:val="00845CF9"/>
    <w:rsid w:val="008468C8"/>
    <w:rsid w:val="008478D5"/>
    <w:rsid w:val="008503CC"/>
    <w:rsid w:val="00850B28"/>
    <w:rsid w:val="00851CA5"/>
    <w:rsid w:val="00852465"/>
    <w:rsid w:val="008527BF"/>
    <w:rsid w:val="00852988"/>
    <w:rsid w:val="00852BBD"/>
    <w:rsid w:val="00854C85"/>
    <w:rsid w:val="00854E6C"/>
    <w:rsid w:val="00854FF1"/>
    <w:rsid w:val="008551B9"/>
    <w:rsid w:val="008562E7"/>
    <w:rsid w:val="008568F5"/>
    <w:rsid w:val="008569F3"/>
    <w:rsid w:val="00857007"/>
    <w:rsid w:val="008574D6"/>
    <w:rsid w:val="008600EB"/>
    <w:rsid w:val="00860809"/>
    <w:rsid w:val="008611F5"/>
    <w:rsid w:val="00861256"/>
    <w:rsid w:val="00861476"/>
    <w:rsid w:val="00861B55"/>
    <w:rsid w:val="0086229A"/>
    <w:rsid w:val="00862511"/>
    <w:rsid w:val="0086258D"/>
    <w:rsid w:val="008627A8"/>
    <w:rsid w:val="00862832"/>
    <w:rsid w:val="00863A34"/>
    <w:rsid w:val="00863FCE"/>
    <w:rsid w:val="00864EBF"/>
    <w:rsid w:val="00866069"/>
    <w:rsid w:val="00866264"/>
    <w:rsid w:val="00866622"/>
    <w:rsid w:val="0086664A"/>
    <w:rsid w:val="0086681B"/>
    <w:rsid w:val="00866988"/>
    <w:rsid w:val="00866DA3"/>
    <w:rsid w:val="00867389"/>
    <w:rsid w:val="008678A3"/>
    <w:rsid w:val="0087008C"/>
    <w:rsid w:val="008700BA"/>
    <w:rsid w:val="008707D7"/>
    <w:rsid w:val="00870821"/>
    <w:rsid w:val="008709EB"/>
    <w:rsid w:val="00871317"/>
    <w:rsid w:val="0087144C"/>
    <w:rsid w:val="008714AE"/>
    <w:rsid w:val="00871521"/>
    <w:rsid w:val="008719BF"/>
    <w:rsid w:val="00872231"/>
    <w:rsid w:val="00872E2C"/>
    <w:rsid w:val="00873589"/>
    <w:rsid w:val="00873785"/>
    <w:rsid w:val="00873FB9"/>
    <w:rsid w:val="008744B9"/>
    <w:rsid w:val="00874AB7"/>
    <w:rsid w:val="00875DC3"/>
    <w:rsid w:val="00876017"/>
    <w:rsid w:val="00876496"/>
    <w:rsid w:val="008769AC"/>
    <w:rsid w:val="008774DA"/>
    <w:rsid w:val="0088017E"/>
    <w:rsid w:val="0088042B"/>
    <w:rsid w:val="0088054D"/>
    <w:rsid w:val="008809FE"/>
    <w:rsid w:val="00881D6E"/>
    <w:rsid w:val="00881F3F"/>
    <w:rsid w:val="0088238F"/>
    <w:rsid w:val="0088274B"/>
    <w:rsid w:val="00883413"/>
    <w:rsid w:val="00883CD5"/>
    <w:rsid w:val="00883EE7"/>
    <w:rsid w:val="00884248"/>
    <w:rsid w:val="0088438B"/>
    <w:rsid w:val="008845BE"/>
    <w:rsid w:val="00884C9A"/>
    <w:rsid w:val="00884D30"/>
    <w:rsid w:val="00884DE6"/>
    <w:rsid w:val="008850EF"/>
    <w:rsid w:val="00885349"/>
    <w:rsid w:val="00885FB0"/>
    <w:rsid w:val="00886B76"/>
    <w:rsid w:val="00886B8A"/>
    <w:rsid w:val="00886C83"/>
    <w:rsid w:val="00890532"/>
    <w:rsid w:val="00890B31"/>
    <w:rsid w:val="0089121C"/>
    <w:rsid w:val="00891787"/>
    <w:rsid w:val="00891827"/>
    <w:rsid w:val="00892455"/>
    <w:rsid w:val="008930EB"/>
    <w:rsid w:val="008932D4"/>
    <w:rsid w:val="00893A30"/>
    <w:rsid w:val="008948CC"/>
    <w:rsid w:val="00894914"/>
    <w:rsid w:val="00894BFA"/>
    <w:rsid w:val="008950B5"/>
    <w:rsid w:val="008951D1"/>
    <w:rsid w:val="008959AE"/>
    <w:rsid w:val="00895F2A"/>
    <w:rsid w:val="00896612"/>
    <w:rsid w:val="00896681"/>
    <w:rsid w:val="00896A7B"/>
    <w:rsid w:val="00897750"/>
    <w:rsid w:val="00897AF6"/>
    <w:rsid w:val="00897CFD"/>
    <w:rsid w:val="00897F73"/>
    <w:rsid w:val="008A02CD"/>
    <w:rsid w:val="008A0FFC"/>
    <w:rsid w:val="008A27DB"/>
    <w:rsid w:val="008A38B7"/>
    <w:rsid w:val="008A3B68"/>
    <w:rsid w:val="008A45CE"/>
    <w:rsid w:val="008A45EF"/>
    <w:rsid w:val="008A4AD0"/>
    <w:rsid w:val="008A507B"/>
    <w:rsid w:val="008A5D1B"/>
    <w:rsid w:val="008A5D4E"/>
    <w:rsid w:val="008A5ED7"/>
    <w:rsid w:val="008A6038"/>
    <w:rsid w:val="008A6141"/>
    <w:rsid w:val="008A615A"/>
    <w:rsid w:val="008A6380"/>
    <w:rsid w:val="008A63BB"/>
    <w:rsid w:val="008A66F8"/>
    <w:rsid w:val="008A6E49"/>
    <w:rsid w:val="008A6F60"/>
    <w:rsid w:val="008A741B"/>
    <w:rsid w:val="008A745C"/>
    <w:rsid w:val="008A7E64"/>
    <w:rsid w:val="008B00DB"/>
    <w:rsid w:val="008B0103"/>
    <w:rsid w:val="008B1441"/>
    <w:rsid w:val="008B1BC6"/>
    <w:rsid w:val="008B2207"/>
    <w:rsid w:val="008B223A"/>
    <w:rsid w:val="008B2410"/>
    <w:rsid w:val="008B2BDB"/>
    <w:rsid w:val="008B3CC0"/>
    <w:rsid w:val="008B3CFF"/>
    <w:rsid w:val="008B506F"/>
    <w:rsid w:val="008B567D"/>
    <w:rsid w:val="008B6470"/>
    <w:rsid w:val="008B65FE"/>
    <w:rsid w:val="008B6D5F"/>
    <w:rsid w:val="008B6D8F"/>
    <w:rsid w:val="008B7651"/>
    <w:rsid w:val="008C034E"/>
    <w:rsid w:val="008C03CB"/>
    <w:rsid w:val="008C0F6F"/>
    <w:rsid w:val="008C29D0"/>
    <w:rsid w:val="008C2E87"/>
    <w:rsid w:val="008C3D22"/>
    <w:rsid w:val="008C447D"/>
    <w:rsid w:val="008C56FF"/>
    <w:rsid w:val="008C5B9D"/>
    <w:rsid w:val="008C703A"/>
    <w:rsid w:val="008C7058"/>
    <w:rsid w:val="008C7059"/>
    <w:rsid w:val="008C766F"/>
    <w:rsid w:val="008D024D"/>
    <w:rsid w:val="008D041A"/>
    <w:rsid w:val="008D0AB9"/>
    <w:rsid w:val="008D1C67"/>
    <w:rsid w:val="008D247D"/>
    <w:rsid w:val="008D2C73"/>
    <w:rsid w:val="008D2C9C"/>
    <w:rsid w:val="008D2CC9"/>
    <w:rsid w:val="008D3B51"/>
    <w:rsid w:val="008D3F97"/>
    <w:rsid w:val="008D41DE"/>
    <w:rsid w:val="008D45BB"/>
    <w:rsid w:val="008D4625"/>
    <w:rsid w:val="008D4F35"/>
    <w:rsid w:val="008D53ED"/>
    <w:rsid w:val="008D5428"/>
    <w:rsid w:val="008D5A0F"/>
    <w:rsid w:val="008D608C"/>
    <w:rsid w:val="008D6B16"/>
    <w:rsid w:val="008D7AD0"/>
    <w:rsid w:val="008D7DD4"/>
    <w:rsid w:val="008E0583"/>
    <w:rsid w:val="008E2F72"/>
    <w:rsid w:val="008E3D61"/>
    <w:rsid w:val="008E46DC"/>
    <w:rsid w:val="008E4AFA"/>
    <w:rsid w:val="008E4D36"/>
    <w:rsid w:val="008E5498"/>
    <w:rsid w:val="008E5B5C"/>
    <w:rsid w:val="008E607C"/>
    <w:rsid w:val="008E6489"/>
    <w:rsid w:val="008E64E1"/>
    <w:rsid w:val="008E67C6"/>
    <w:rsid w:val="008E728B"/>
    <w:rsid w:val="008E7540"/>
    <w:rsid w:val="008E75DC"/>
    <w:rsid w:val="008F14E4"/>
    <w:rsid w:val="008F1670"/>
    <w:rsid w:val="008F255D"/>
    <w:rsid w:val="008F2C26"/>
    <w:rsid w:val="008F2E43"/>
    <w:rsid w:val="008F3733"/>
    <w:rsid w:val="008F378E"/>
    <w:rsid w:val="008F3B1D"/>
    <w:rsid w:val="008F55B4"/>
    <w:rsid w:val="008F55F1"/>
    <w:rsid w:val="008F571E"/>
    <w:rsid w:val="008F6244"/>
    <w:rsid w:val="008F733A"/>
    <w:rsid w:val="008F7958"/>
    <w:rsid w:val="008F7E41"/>
    <w:rsid w:val="009006C9"/>
    <w:rsid w:val="00901287"/>
    <w:rsid w:val="0090248F"/>
    <w:rsid w:val="009026C9"/>
    <w:rsid w:val="00903082"/>
    <w:rsid w:val="00903097"/>
    <w:rsid w:val="00903535"/>
    <w:rsid w:val="00903CAC"/>
    <w:rsid w:val="00904330"/>
    <w:rsid w:val="00904559"/>
    <w:rsid w:val="009045B6"/>
    <w:rsid w:val="009046F3"/>
    <w:rsid w:val="00904AB9"/>
    <w:rsid w:val="00905176"/>
    <w:rsid w:val="0090571C"/>
    <w:rsid w:val="009058AA"/>
    <w:rsid w:val="00905AD1"/>
    <w:rsid w:val="00905F4F"/>
    <w:rsid w:val="00906805"/>
    <w:rsid w:val="009106FF"/>
    <w:rsid w:val="00911063"/>
    <w:rsid w:val="009119F4"/>
    <w:rsid w:val="00911D68"/>
    <w:rsid w:val="00912082"/>
    <w:rsid w:val="009138E8"/>
    <w:rsid w:val="0091492B"/>
    <w:rsid w:val="0091532D"/>
    <w:rsid w:val="009159E5"/>
    <w:rsid w:val="0091609E"/>
    <w:rsid w:val="009160F0"/>
    <w:rsid w:val="00917616"/>
    <w:rsid w:val="0092077D"/>
    <w:rsid w:val="00920783"/>
    <w:rsid w:val="00921F58"/>
    <w:rsid w:val="0092224C"/>
    <w:rsid w:val="0092296A"/>
    <w:rsid w:val="00922C97"/>
    <w:rsid w:val="00922EEA"/>
    <w:rsid w:val="009231CD"/>
    <w:rsid w:val="00924917"/>
    <w:rsid w:val="00924B29"/>
    <w:rsid w:val="009250CD"/>
    <w:rsid w:val="0092595F"/>
    <w:rsid w:val="00926EE2"/>
    <w:rsid w:val="00926FDF"/>
    <w:rsid w:val="0092720B"/>
    <w:rsid w:val="0093183C"/>
    <w:rsid w:val="00932061"/>
    <w:rsid w:val="009321C3"/>
    <w:rsid w:val="0093279D"/>
    <w:rsid w:val="00932A84"/>
    <w:rsid w:val="0093358D"/>
    <w:rsid w:val="009339AB"/>
    <w:rsid w:val="00933AF6"/>
    <w:rsid w:val="009344EB"/>
    <w:rsid w:val="009354F2"/>
    <w:rsid w:val="00935DEB"/>
    <w:rsid w:val="00936911"/>
    <w:rsid w:val="00936CD0"/>
    <w:rsid w:val="00936E75"/>
    <w:rsid w:val="00940941"/>
    <w:rsid w:val="00941BAB"/>
    <w:rsid w:val="00942437"/>
    <w:rsid w:val="009432BB"/>
    <w:rsid w:val="00944103"/>
    <w:rsid w:val="00944BDB"/>
    <w:rsid w:val="00944D60"/>
    <w:rsid w:val="00944F04"/>
    <w:rsid w:val="00945507"/>
    <w:rsid w:val="00945B52"/>
    <w:rsid w:val="00946B5D"/>
    <w:rsid w:val="00946C76"/>
    <w:rsid w:val="00946F82"/>
    <w:rsid w:val="00947787"/>
    <w:rsid w:val="00947B70"/>
    <w:rsid w:val="00950123"/>
    <w:rsid w:val="00950A22"/>
    <w:rsid w:val="00950BFD"/>
    <w:rsid w:val="00950DBD"/>
    <w:rsid w:val="00951515"/>
    <w:rsid w:val="00951598"/>
    <w:rsid w:val="00952B63"/>
    <w:rsid w:val="00953347"/>
    <w:rsid w:val="009534E1"/>
    <w:rsid w:val="00953C7D"/>
    <w:rsid w:val="00954531"/>
    <w:rsid w:val="00954CE0"/>
    <w:rsid w:val="009558D0"/>
    <w:rsid w:val="00955976"/>
    <w:rsid w:val="00955E9F"/>
    <w:rsid w:val="0095652A"/>
    <w:rsid w:val="00957115"/>
    <w:rsid w:val="00957826"/>
    <w:rsid w:val="00957B3F"/>
    <w:rsid w:val="00960E6D"/>
    <w:rsid w:val="009623C9"/>
    <w:rsid w:val="00962542"/>
    <w:rsid w:val="009626C7"/>
    <w:rsid w:val="009627ED"/>
    <w:rsid w:val="00962BBC"/>
    <w:rsid w:val="00963320"/>
    <w:rsid w:val="00963C2C"/>
    <w:rsid w:val="00963E67"/>
    <w:rsid w:val="00964439"/>
    <w:rsid w:val="00964BF0"/>
    <w:rsid w:val="00966C01"/>
    <w:rsid w:val="00967DE5"/>
    <w:rsid w:val="00970033"/>
    <w:rsid w:val="00971190"/>
    <w:rsid w:val="0097142F"/>
    <w:rsid w:val="00972469"/>
    <w:rsid w:val="00972936"/>
    <w:rsid w:val="00972A42"/>
    <w:rsid w:val="00972C21"/>
    <w:rsid w:val="00972DFA"/>
    <w:rsid w:val="009740D8"/>
    <w:rsid w:val="00974F01"/>
    <w:rsid w:val="00975781"/>
    <w:rsid w:val="00975960"/>
    <w:rsid w:val="00975AB4"/>
    <w:rsid w:val="00975CFE"/>
    <w:rsid w:val="009761D2"/>
    <w:rsid w:val="009772C8"/>
    <w:rsid w:val="00977E2E"/>
    <w:rsid w:val="009803FB"/>
    <w:rsid w:val="0098068A"/>
    <w:rsid w:val="009806C8"/>
    <w:rsid w:val="009808BB"/>
    <w:rsid w:val="00980AF5"/>
    <w:rsid w:val="00980C4D"/>
    <w:rsid w:val="00980CDE"/>
    <w:rsid w:val="00980EFB"/>
    <w:rsid w:val="009813D4"/>
    <w:rsid w:val="009829F4"/>
    <w:rsid w:val="00982B66"/>
    <w:rsid w:val="00982B8D"/>
    <w:rsid w:val="00982E84"/>
    <w:rsid w:val="00982EF9"/>
    <w:rsid w:val="00982FFF"/>
    <w:rsid w:val="00984B44"/>
    <w:rsid w:val="00985499"/>
    <w:rsid w:val="00985D48"/>
    <w:rsid w:val="009902BE"/>
    <w:rsid w:val="0099315E"/>
    <w:rsid w:val="0099474F"/>
    <w:rsid w:val="00994C68"/>
    <w:rsid w:val="00995102"/>
    <w:rsid w:val="0099591B"/>
    <w:rsid w:val="00995B4E"/>
    <w:rsid w:val="00995E8E"/>
    <w:rsid w:val="009965D3"/>
    <w:rsid w:val="009966B3"/>
    <w:rsid w:val="00996EC2"/>
    <w:rsid w:val="00997323"/>
    <w:rsid w:val="009974F9"/>
    <w:rsid w:val="009A018A"/>
    <w:rsid w:val="009A0A3B"/>
    <w:rsid w:val="009A228F"/>
    <w:rsid w:val="009A2A53"/>
    <w:rsid w:val="009A2A5D"/>
    <w:rsid w:val="009A46D9"/>
    <w:rsid w:val="009A4A98"/>
    <w:rsid w:val="009A5345"/>
    <w:rsid w:val="009A574E"/>
    <w:rsid w:val="009A5A49"/>
    <w:rsid w:val="009A5C69"/>
    <w:rsid w:val="009A64C1"/>
    <w:rsid w:val="009A68BB"/>
    <w:rsid w:val="009A6CD1"/>
    <w:rsid w:val="009A725C"/>
    <w:rsid w:val="009A782E"/>
    <w:rsid w:val="009A7AA7"/>
    <w:rsid w:val="009B0284"/>
    <w:rsid w:val="009B28E1"/>
    <w:rsid w:val="009B2E7F"/>
    <w:rsid w:val="009B42ED"/>
    <w:rsid w:val="009B501B"/>
    <w:rsid w:val="009B5A0B"/>
    <w:rsid w:val="009B6128"/>
    <w:rsid w:val="009B622E"/>
    <w:rsid w:val="009B67BD"/>
    <w:rsid w:val="009B78A2"/>
    <w:rsid w:val="009B797C"/>
    <w:rsid w:val="009C07AD"/>
    <w:rsid w:val="009C0A2C"/>
    <w:rsid w:val="009C11AD"/>
    <w:rsid w:val="009C1293"/>
    <w:rsid w:val="009C133B"/>
    <w:rsid w:val="009C1422"/>
    <w:rsid w:val="009C4514"/>
    <w:rsid w:val="009C47EC"/>
    <w:rsid w:val="009C52E5"/>
    <w:rsid w:val="009C5642"/>
    <w:rsid w:val="009C622A"/>
    <w:rsid w:val="009C6BCE"/>
    <w:rsid w:val="009C6C74"/>
    <w:rsid w:val="009C7096"/>
    <w:rsid w:val="009C7482"/>
    <w:rsid w:val="009C768E"/>
    <w:rsid w:val="009D0821"/>
    <w:rsid w:val="009D0AF1"/>
    <w:rsid w:val="009D1138"/>
    <w:rsid w:val="009D14B5"/>
    <w:rsid w:val="009D1C10"/>
    <w:rsid w:val="009D2275"/>
    <w:rsid w:val="009D26F3"/>
    <w:rsid w:val="009D276F"/>
    <w:rsid w:val="009D2F31"/>
    <w:rsid w:val="009D3420"/>
    <w:rsid w:val="009D396B"/>
    <w:rsid w:val="009D3F74"/>
    <w:rsid w:val="009D53C7"/>
    <w:rsid w:val="009D53DC"/>
    <w:rsid w:val="009D559E"/>
    <w:rsid w:val="009D5665"/>
    <w:rsid w:val="009D5FC0"/>
    <w:rsid w:val="009D6569"/>
    <w:rsid w:val="009D66AB"/>
    <w:rsid w:val="009D6EF5"/>
    <w:rsid w:val="009D7125"/>
    <w:rsid w:val="009D773D"/>
    <w:rsid w:val="009D7A6C"/>
    <w:rsid w:val="009D7B67"/>
    <w:rsid w:val="009E0E58"/>
    <w:rsid w:val="009E0FBA"/>
    <w:rsid w:val="009E10D4"/>
    <w:rsid w:val="009E2C00"/>
    <w:rsid w:val="009E2F24"/>
    <w:rsid w:val="009E3418"/>
    <w:rsid w:val="009E45AE"/>
    <w:rsid w:val="009E4A5C"/>
    <w:rsid w:val="009E4D22"/>
    <w:rsid w:val="009E5571"/>
    <w:rsid w:val="009E56DC"/>
    <w:rsid w:val="009E60C9"/>
    <w:rsid w:val="009E6181"/>
    <w:rsid w:val="009E6A83"/>
    <w:rsid w:val="009E6D34"/>
    <w:rsid w:val="009E72D0"/>
    <w:rsid w:val="009E72D5"/>
    <w:rsid w:val="009E75B3"/>
    <w:rsid w:val="009E7B9C"/>
    <w:rsid w:val="009E7C6B"/>
    <w:rsid w:val="009E7F64"/>
    <w:rsid w:val="009F1A3D"/>
    <w:rsid w:val="009F1AD3"/>
    <w:rsid w:val="009F1F0F"/>
    <w:rsid w:val="009F2309"/>
    <w:rsid w:val="009F3578"/>
    <w:rsid w:val="009F3A60"/>
    <w:rsid w:val="009F45FA"/>
    <w:rsid w:val="009F46C1"/>
    <w:rsid w:val="009F4B27"/>
    <w:rsid w:val="009F5FAF"/>
    <w:rsid w:val="009F6190"/>
    <w:rsid w:val="009F6509"/>
    <w:rsid w:val="009F6818"/>
    <w:rsid w:val="009F68C2"/>
    <w:rsid w:val="009F7494"/>
    <w:rsid w:val="009F771D"/>
    <w:rsid w:val="009F7DDD"/>
    <w:rsid w:val="00A013EA"/>
    <w:rsid w:val="00A01AD2"/>
    <w:rsid w:val="00A022F2"/>
    <w:rsid w:val="00A0240A"/>
    <w:rsid w:val="00A02E13"/>
    <w:rsid w:val="00A03FA0"/>
    <w:rsid w:val="00A04444"/>
    <w:rsid w:val="00A044B8"/>
    <w:rsid w:val="00A04C9B"/>
    <w:rsid w:val="00A04D33"/>
    <w:rsid w:val="00A04E4B"/>
    <w:rsid w:val="00A0502E"/>
    <w:rsid w:val="00A0616A"/>
    <w:rsid w:val="00A062AF"/>
    <w:rsid w:val="00A06FE5"/>
    <w:rsid w:val="00A0753C"/>
    <w:rsid w:val="00A07C05"/>
    <w:rsid w:val="00A07E1B"/>
    <w:rsid w:val="00A1022E"/>
    <w:rsid w:val="00A11379"/>
    <w:rsid w:val="00A119BA"/>
    <w:rsid w:val="00A11F97"/>
    <w:rsid w:val="00A122B4"/>
    <w:rsid w:val="00A13109"/>
    <w:rsid w:val="00A13F6C"/>
    <w:rsid w:val="00A147DC"/>
    <w:rsid w:val="00A1491F"/>
    <w:rsid w:val="00A15F02"/>
    <w:rsid w:val="00A167CD"/>
    <w:rsid w:val="00A16D32"/>
    <w:rsid w:val="00A171F2"/>
    <w:rsid w:val="00A17DB5"/>
    <w:rsid w:val="00A2148B"/>
    <w:rsid w:val="00A21DCA"/>
    <w:rsid w:val="00A221AC"/>
    <w:rsid w:val="00A23B91"/>
    <w:rsid w:val="00A23BA5"/>
    <w:rsid w:val="00A23EF2"/>
    <w:rsid w:val="00A2495C"/>
    <w:rsid w:val="00A24B60"/>
    <w:rsid w:val="00A24E3C"/>
    <w:rsid w:val="00A25303"/>
    <w:rsid w:val="00A254D1"/>
    <w:rsid w:val="00A258AB"/>
    <w:rsid w:val="00A25D6F"/>
    <w:rsid w:val="00A261E1"/>
    <w:rsid w:val="00A26BE6"/>
    <w:rsid w:val="00A27E50"/>
    <w:rsid w:val="00A27EE3"/>
    <w:rsid w:val="00A30403"/>
    <w:rsid w:val="00A308CA"/>
    <w:rsid w:val="00A308F4"/>
    <w:rsid w:val="00A30CBA"/>
    <w:rsid w:val="00A30F54"/>
    <w:rsid w:val="00A3120B"/>
    <w:rsid w:val="00A313E7"/>
    <w:rsid w:val="00A31730"/>
    <w:rsid w:val="00A3186C"/>
    <w:rsid w:val="00A31B3C"/>
    <w:rsid w:val="00A32416"/>
    <w:rsid w:val="00A32F81"/>
    <w:rsid w:val="00A3312E"/>
    <w:rsid w:val="00A33876"/>
    <w:rsid w:val="00A33DB6"/>
    <w:rsid w:val="00A34A47"/>
    <w:rsid w:val="00A34E8A"/>
    <w:rsid w:val="00A3505C"/>
    <w:rsid w:val="00A36BE8"/>
    <w:rsid w:val="00A3723D"/>
    <w:rsid w:val="00A372C1"/>
    <w:rsid w:val="00A374CF"/>
    <w:rsid w:val="00A375FA"/>
    <w:rsid w:val="00A401EB"/>
    <w:rsid w:val="00A42E26"/>
    <w:rsid w:val="00A42FA3"/>
    <w:rsid w:val="00A43E20"/>
    <w:rsid w:val="00A442CC"/>
    <w:rsid w:val="00A44884"/>
    <w:rsid w:val="00A456EB"/>
    <w:rsid w:val="00A45BD7"/>
    <w:rsid w:val="00A45E5E"/>
    <w:rsid w:val="00A46202"/>
    <w:rsid w:val="00A465C9"/>
    <w:rsid w:val="00A468EE"/>
    <w:rsid w:val="00A47124"/>
    <w:rsid w:val="00A47B4A"/>
    <w:rsid w:val="00A47CC7"/>
    <w:rsid w:val="00A50242"/>
    <w:rsid w:val="00A5034B"/>
    <w:rsid w:val="00A50410"/>
    <w:rsid w:val="00A508A5"/>
    <w:rsid w:val="00A508BA"/>
    <w:rsid w:val="00A51081"/>
    <w:rsid w:val="00A51AFF"/>
    <w:rsid w:val="00A5370F"/>
    <w:rsid w:val="00A5372F"/>
    <w:rsid w:val="00A5393E"/>
    <w:rsid w:val="00A53C97"/>
    <w:rsid w:val="00A54A58"/>
    <w:rsid w:val="00A554D1"/>
    <w:rsid w:val="00A55C11"/>
    <w:rsid w:val="00A563AB"/>
    <w:rsid w:val="00A5640B"/>
    <w:rsid w:val="00A579B2"/>
    <w:rsid w:val="00A60CD0"/>
    <w:rsid w:val="00A60FCD"/>
    <w:rsid w:val="00A621DA"/>
    <w:rsid w:val="00A64110"/>
    <w:rsid w:val="00A64425"/>
    <w:rsid w:val="00A6458B"/>
    <w:rsid w:val="00A64C63"/>
    <w:rsid w:val="00A65369"/>
    <w:rsid w:val="00A6557A"/>
    <w:rsid w:val="00A66B95"/>
    <w:rsid w:val="00A670E1"/>
    <w:rsid w:val="00A708EB"/>
    <w:rsid w:val="00A709E0"/>
    <w:rsid w:val="00A70BF2"/>
    <w:rsid w:val="00A70C2C"/>
    <w:rsid w:val="00A71A5A"/>
    <w:rsid w:val="00A71DDD"/>
    <w:rsid w:val="00A720D2"/>
    <w:rsid w:val="00A72103"/>
    <w:rsid w:val="00A72456"/>
    <w:rsid w:val="00A73389"/>
    <w:rsid w:val="00A7397C"/>
    <w:rsid w:val="00A73C87"/>
    <w:rsid w:val="00A73FC2"/>
    <w:rsid w:val="00A742F5"/>
    <w:rsid w:val="00A743BE"/>
    <w:rsid w:val="00A74CBD"/>
    <w:rsid w:val="00A7507D"/>
    <w:rsid w:val="00A75292"/>
    <w:rsid w:val="00A75D66"/>
    <w:rsid w:val="00A7674E"/>
    <w:rsid w:val="00A7679F"/>
    <w:rsid w:val="00A76AE1"/>
    <w:rsid w:val="00A77439"/>
    <w:rsid w:val="00A77602"/>
    <w:rsid w:val="00A77BB7"/>
    <w:rsid w:val="00A80723"/>
    <w:rsid w:val="00A809FA"/>
    <w:rsid w:val="00A80ADC"/>
    <w:rsid w:val="00A81FD0"/>
    <w:rsid w:val="00A81FDF"/>
    <w:rsid w:val="00A826CC"/>
    <w:rsid w:val="00A833D9"/>
    <w:rsid w:val="00A83DB1"/>
    <w:rsid w:val="00A83E58"/>
    <w:rsid w:val="00A83FD7"/>
    <w:rsid w:val="00A842A9"/>
    <w:rsid w:val="00A84AF3"/>
    <w:rsid w:val="00A84EAF"/>
    <w:rsid w:val="00A8586B"/>
    <w:rsid w:val="00A85C92"/>
    <w:rsid w:val="00A8652D"/>
    <w:rsid w:val="00A86D58"/>
    <w:rsid w:val="00A86F31"/>
    <w:rsid w:val="00A87CD6"/>
    <w:rsid w:val="00A87E71"/>
    <w:rsid w:val="00A87F0F"/>
    <w:rsid w:val="00A90353"/>
    <w:rsid w:val="00A90744"/>
    <w:rsid w:val="00A90878"/>
    <w:rsid w:val="00A90A28"/>
    <w:rsid w:val="00A917F1"/>
    <w:rsid w:val="00A918BD"/>
    <w:rsid w:val="00A919D0"/>
    <w:rsid w:val="00A91FC7"/>
    <w:rsid w:val="00A92910"/>
    <w:rsid w:val="00A93449"/>
    <w:rsid w:val="00A93704"/>
    <w:rsid w:val="00A93B1C"/>
    <w:rsid w:val="00A93B5A"/>
    <w:rsid w:val="00A93DD0"/>
    <w:rsid w:val="00A94249"/>
    <w:rsid w:val="00A9503D"/>
    <w:rsid w:val="00A95AA5"/>
    <w:rsid w:val="00A9652A"/>
    <w:rsid w:val="00A9660F"/>
    <w:rsid w:val="00A96CD8"/>
    <w:rsid w:val="00AA08EB"/>
    <w:rsid w:val="00AA092C"/>
    <w:rsid w:val="00AA15C3"/>
    <w:rsid w:val="00AA16DE"/>
    <w:rsid w:val="00AA1A78"/>
    <w:rsid w:val="00AA1AAA"/>
    <w:rsid w:val="00AA20F5"/>
    <w:rsid w:val="00AA41A2"/>
    <w:rsid w:val="00AA5314"/>
    <w:rsid w:val="00AA54D3"/>
    <w:rsid w:val="00AA60B8"/>
    <w:rsid w:val="00AA60EC"/>
    <w:rsid w:val="00AA6A6F"/>
    <w:rsid w:val="00AA79B3"/>
    <w:rsid w:val="00AB00ED"/>
    <w:rsid w:val="00AB0719"/>
    <w:rsid w:val="00AB0866"/>
    <w:rsid w:val="00AB1E31"/>
    <w:rsid w:val="00AB2F3F"/>
    <w:rsid w:val="00AB49FC"/>
    <w:rsid w:val="00AB59A2"/>
    <w:rsid w:val="00AB5AEE"/>
    <w:rsid w:val="00AB5CC2"/>
    <w:rsid w:val="00AB6175"/>
    <w:rsid w:val="00AB632A"/>
    <w:rsid w:val="00AC01D9"/>
    <w:rsid w:val="00AC07E9"/>
    <w:rsid w:val="00AC0C3C"/>
    <w:rsid w:val="00AC3B27"/>
    <w:rsid w:val="00AC3CF9"/>
    <w:rsid w:val="00AC42CB"/>
    <w:rsid w:val="00AC454C"/>
    <w:rsid w:val="00AC4B36"/>
    <w:rsid w:val="00AC550A"/>
    <w:rsid w:val="00AC6411"/>
    <w:rsid w:val="00AC6528"/>
    <w:rsid w:val="00AC6AFF"/>
    <w:rsid w:val="00AC7937"/>
    <w:rsid w:val="00AC7B78"/>
    <w:rsid w:val="00AC7D07"/>
    <w:rsid w:val="00AC7E27"/>
    <w:rsid w:val="00AD078F"/>
    <w:rsid w:val="00AD09AC"/>
    <w:rsid w:val="00AD0A39"/>
    <w:rsid w:val="00AD0FC3"/>
    <w:rsid w:val="00AD1034"/>
    <w:rsid w:val="00AD13E6"/>
    <w:rsid w:val="00AD1740"/>
    <w:rsid w:val="00AD1B54"/>
    <w:rsid w:val="00AD1EF0"/>
    <w:rsid w:val="00AD249F"/>
    <w:rsid w:val="00AD289C"/>
    <w:rsid w:val="00AD2C9C"/>
    <w:rsid w:val="00AD2EE5"/>
    <w:rsid w:val="00AD385A"/>
    <w:rsid w:val="00AD552A"/>
    <w:rsid w:val="00AD5E5A"/>
    <w:rsid w:val="00AD79C0"/>
    <w:rsid w:val="00AD7C18"/>
    <w:rsid w:val="00AE02E7"/>
    <w:rsid w:val="00AE04C8"/>
    <w:rsid w:val="00AE10EC"/>
    <w:rsid w:val="00AE119D"/>
    <w:rsid w:val="00AE1550"/>
    <w:rsid w:val="00AE1E01"/>
    <w:rsid w:val="00AE1F3A"/>
    <w:rsid w:val="00AE24F3"/>
    <w:rsid w:val="00AE2E8F"/>
    <w:rsid w:val="00AE3574"/>
    <w:rsid w:val="00AE379C"/>
    <w:rsid w:val="00AE42BA"/>
    <w:rsid w:val="00AE5748"/>
    <w:rsid w:val="00AE5B3E"/>
    <w:rsid w:val="00AE7820"/>
    <w:rsid w:val="00AE7ED5"/>
    <w:rsid w:val="00AF03BA"/>
    <w:rsid w:val="00AF0ECE"/>
    <w:rsid w:val="00AF0ECF"/>
    <w:rsid w:val="00AF1331"/>
    <w:rsid w:val="00AF2973"/>
    <w:rsid w:val="00AF2CF0"/>
    <w:rsid w:val="00AF2E39"/>
    <w:rsid w:val="00AF33D5"/>
    <w:rsid w:val="00AF3A19"/>
    <w:rsid w:val="00AF3F29"/>
    <w:rsid w:val="00AF501D"/>
    <w:rsid w:val="00AF5B22"/>
    <w:rsid w:val="00AF64E4"/>
    <w:rsid w:val="00AF7154"/>
    <w:rsid w:val="00AF7734"/>
    <w:rsid w:val="00AF773C"/>
    <w:rsid w:val="00B00287"/>
    <w:rsid w:val="00B0057C"/>
    <w:rsid w:val="00B0068A"/>
    <w:rsid w:val="00B01202"/>
    <w:rsid w:val="00B0200E"/>
    <w:rsid w:val="00B02251"/>
    <w:rsid w:val="00B027B4"/>
    <w:rsid w:val="00B02B77"/>
    <w:rsid w:val="00B038D0"/>
    <w:rsid w:val="00B045AE"/>
    <w:rsid w:val="00B05A80"/>
    <w:rsid w:val="00B065B0"/>
    <w:rsid w:val="00B07192"/>
    <w:rsid w:val="00B073AD"/>
    <w:rsid w:val="00B07DE8"/>
    <w:rsid w:val="00B07E59"/>
    <w:rsid w:val="00B1089A"/>
    <w:rsid w:val="00B10CEA"/>
    <w:rsid w:val="00B11470"/>
    <w:rsid w:val="00B1176F"/>
    <w:rsid w:val="00B119DA"/>
    <w:rsid w:val="00B11C6B"/>
    <w:rsid w:val="00B11FFC"/>
    <w:rsid w:val="00B12531"/>
    <w:rsid w:val="00B127AF"/>
    <w:rsid w:val="00B12895"/>
    <w:rsid w:val="00B128ED"/>
    <w:rsid w:val="00B133E8"/>
    <w:rsid w:val="00B13B87"/>
    <w:rsid w:val="00B13CB2"/>
    <w:rsid w:val="00B14350"/>
    <w:rsid w:val="00B147C8"/>
    <w:rsid w:val="00B14AF4"/>
    <w:rsid w:val="00B14BC9"/>
    <w:rsid w:val="00B15663"/>
    <w:rsid w:val="00B16753"/>
    <w:rsid w:val="00B173E2"/>
    <w:rsid w:val="00B17E07"/>
    <w:rsid w:val="00B21697"/>
    <w:rsid w:val="00B21787"/>
    <w:rsid w:val="00B224EA"/>
    <w:rsid w:val="00B22533"/>
    <w:rsid w:val="00B2288C"/>
    <w:rsid w:val="00B22DDB"/>
    <w:rsid w:val="00B22FE5"/>
    <w:rsid w:val="00B23AEF"/>
    <w:rsid w:val="00B23C7C"/>
    <w:rsid w:val="00B26116"/>
    <w:rsid w:val="00B265E8"/>
    <w:rsid w:val="00B26DE0"/>
    <w:rsid w:val="00B27507"/>
    <w:rsid w:val="00B278E1"/>
    <w:rsid w:val="00B27DFF"/>
    <w:rsid w:val="00B300BE"/>
    <w:rsid w:val="00B306B1"/>
    <w:rsid w:val="00B31632"/>
    <w:rsid w:val="00B3207B"/>
    <w:rsid w:val="00B32328"/>
    <w:rsid w:val="00B3330C"/>
    <w:rsid w:val="00B33486"/>
    <w:rsid w:val="00B338DC"/>
    <w:rsid w:val="00B33B87"/>
    <w:rsid w:val="00B33C5A"/>
    <w:rsid w:val="00B33D9D"/>
    <w:rsid w:val="00B34501"/>
    <w:rsid w:val="00B3571E"/>
    <w:rsid w:val="00B3608F"/>
    <w:rsid w:val="00B360ED"/>
    <w:rsid w:val="00B3755D"/>
    <w:rsid w:val="00B37D8F"/>
    <w:rsid w:val="00B40DB3"/>
    <w:rsid w:val="00B4140C"/>
    <w:rsid w:val="00B42EE5"/>
    <w:rsid w:val="00B43866"/>
    <w:rsid w:val="00B43D43"/>
    <w:rsid w:val="00B43F45"/>
    <w:rsid w:val="00B4467F"/>
    <w:rsid w:val="00B45468"/>
    <w:rsid w:val="00B45473"/>
    <w:rsid w:val="00B45617"/>
    <w:rsid w:val="00B458EE"/>
    <w:rsid w:val="00B45DCE"/>
    <w:rsid w:val="00B45ECC"/>
    <w:rsid w:val="00B45EED"/>
    <w:rsid w:val="00B45FBA"/>
    <w:rsid w:val="00B46049"/>
    <w:rsid w:val="00B46719"/>
    <w:rsid w:val="00B467BA"/>
    <w:rsid w:val="00B475F5"/>
    <w:rsid w:val="00B5033F"/>
    <w:rsid w:val="00B50683"/>
    <w:rsid w:val="00B5074C"/>
    <w:rsid w:val="00B50A31"/>
    <w:rsid w:val="00B50FA1"/>
    <w:rsid w:val="00B5171A"/>
    <w:rsid w:val="00B52255"/>
    <w:rsid w:val="00B522D1"/>
    <w:rsid w:val="00B52481"/>
    <w:rsid w:val="00B5282B"/>
    <w:rsid w:val="00B53126"/>
    <w:rsid w:val="00B53F19"/>
    <w:rsid w:val="00B53F3B"/>
    <w:rsid w:val="00B543D0"/>
    <w:rsid w:val="00B549E8"/>
    <w:rsid w:val="00B54C71"/>
    <w:rsid w:val="00B555A3"/>
    <w:rsid w:val="00B55F80"/>
    <w:rsid w:val="00B566A1"/>
    <w:rsid w:val="00B57B3C"/>
    <w:rsid w:val="00B60FA9"/>
    <w:rsid w:val="00B61FD6"/>
    <w:rsid w:val="00B6221B"/>
    <w:rsid w:val="00B624E6"/>
    <w:rsid w:val="00B627D9"/>
    <w:rsid w:val="00B62802"/>
    <w:rsid w:val="00B62859"/>
    <w:rsid w:val="00B629D6"/>
    <w:rsid w:val="00B62A00"/>
    <w:rsid w:val="00B62BF8"/>
    <w:rsid w:val="00B6356A"/>
    <w:rsid w:val="00B64246"/>
    <w:rsid w:val="00B645B0"/>
    <w:rsid w:val="00B65621"/>
    <w:rsid w:val="00B65D0B"/>
    <w:rsid w:val="00B65F53"/>
    <w:rsid w:val="00B66A2E"/>
    <w:rsid w:val="00B66D32"/>
    <w:rsid w:val="00B6789F"/>
    <w:rsid w:val="00B71FA3"/>
    <w:rsid w:val="00B727A8"/>
    <w:rsid w:val="00B727D6"/>
    <w:rsid w:val="00B72E12"/>
    <w:rsid w:val="00B738A3"/>
    <w:rsid w:val="00B7390F"/>
    <w:rsid w:val="00B739F5"/>
    <w:rsid w:val="00B73C0F"/>
    <w:rsid w:val="00B73C6D"/>
    <w:rsid w:val="00B748C4"/>
    <w:rsid w:val="00B76516"/>
    <w:rsid w:val="00B77489"/>
    <w:rsid w:val="00B7749D"/>
    <w:rsid w:val="00B774A6"/>
    <w:rsid w:val="00B7757F"/>
    <w:rsid w:val="00B77BED"/>
    <w:rsid w:val="00B77F8F"/>
    <w:rsid w:val="00B8080B"/>
    <w:rsid w:val="00B80E8C"/>
    <w:rsid w:val="00B82CA7"/>
    <w:rsid w:val="00B835AB"/>
    <w:rsid w:val="00B84035"/>
    <w:rsid w:val="00B8408E"/>
    <w:rsid w:val="00B84665"/>
    <w:rsid w:val="00B8569B"/>
    <w:rsid w:val="00B86226"/>
    <w:rsid w:val="00B862AD"/>
    <w:rsid w:val="00B87600"/>
    <w:rsid w:val="00B9019B"/>
    <w:rsid w:val="00B901A9"/>
    <w:rsid w:val="00B90AAC"/>
    <w:rsid w:val="00B91104"/>
    <w:rsid w:val="00B91293"/>
    <w:rsid w:val="00B92676"/>
    <w:rsid w:val="00B927C1"/>
    <w:rsid w:val="00B93E6B"/>
    <w:rsid w:val="00B943A5"/>
    <w:rsid w:val="00B94997"/>
    <w:rsid w:val="00B94E86"/>
    <w:rsid w:val="00B953ED"/>
    <w:rsid w:val="00B95758"/>
    <w:rsid w:val="00B96267"/>
    <w:rsid w:val="00B96F34"/>
    <w:rsid w:val="00B9773D"/>
    <w:rsid w:val="00B978A1"/>
    <w:rsid w:val="00BA0A8C"/>
    <w:rsid w:val="00BA143A"/>
    <w:rsid w:val="00BA25CE"/>
    <w:rsid w:val="00BA2648"/>
    <w:rsid w:val="00BA299E"/>
    <w:rsid w:val="00BA2C3D"/>
    <w:rsid w:val="00BA2C85"/>
    <w:rsid w:val="00BA31C5"/>
    <w:rsid w:val="00BA3F7D"/>
    <w:rsid w:val="00BA4478"/>
    <w:rsid w:val="00BA4D99"/>
    <w:rsid w:val="00BA5ECE"/>
    <w:rsid w:val="00BA62A5"/>
    <w:rsid w:val="00BA6461"/>
    <w:rsid w:val="00BA763E"/>
    <w:rsid w:val="00BB01A3"/>
    <w:rsid w:val="00BB086B"/>
    <w:rsid w:val="00BB0D36"/>
    <w:rsid w:val="00BB0FB8"/>
    <w:rsid w:val="00BB107A"/>
    <w:rsid w:val="00BB2486"/>
    <w:rsid w:val="00BB35BE"/>
    <w:rsid w:val="00BB3F2B"/>
    <w:rsid w:val="00BB40D1"/>
    <w:rsid w:val="00BB4936"/>
    <w:rsid w:val="00BB4A4D"/>
    <w:rsid w:val="00BB4F4C"/>
    <w:rsid w:val="00BB5431"/>
    <w:rsid w:val="00BB5FFA"/>
    <w:rsid w:val="00BB6122"/>
    <w:rsid w:val="00BB6586"/>
    <w:rsid w:val="00BB6972"/>
    <w:rsid w:val="00BB7A56"/>
    <w:rsid w:val="00BC019F"/>
    <w:rsid w:val="00BC0313"/>
    <w:rsid w:val="00BC04DF"/>
    <w:rsid w:val="00BC0863"/>
    <w:rsid w:val="00BC14FA"/>
    <w:rsid w:val="00BC2378"/>
    <w:rsid w:val="00BC28BE"/>
    <w:rsid w:val="00BC2B12"/>
    <w:rsid w:val="00BC3049"/>
    <w:rsid w:val="00BC34C2"/>
    <w:rsid w:val="00BC38AE"/>
    <w:rsid w:val="00BC3BAB"/>
    <w:rsid w:val="00BC453B"/>
    <w:rsid w:val="00BC4848"/>
    <w:rsid w:val="00BC5F66"/>
    <w:rsid w:val="00BC7286"/>
    <w:rsid w:val="00BC7A11"/>
    <w:rsid w:val="00BC7F79"/>
    <w:rsid w:val="00BD00AF"/>
    <w:rsid w:val="00BD01FB"/>
    <w:rsid w:val="00BD0403"/>
    <w:rsid w:val="00BD08CD"/>
    <w:rsid w:val="00BD1440"/>
    <w:rsid w:val="00BD14DA"/>
    <w:rsid w:val="00BD1D33"/>
    <w:rsid w:val="00BD2526"/>
    <w:rsid w:val="00BD29A3"/>
    <w:rsid w:val="00BD2DF0"/>
    <w:rsid w:val="00BD36CE"/>
    <w:rsid w:val="00BD3954"/>
    <w:rsid w:val="00BD4952"/>
    <w:rsid w:val="00BD5B91"/>
    <w:rsid w:val="00BD60B3"/>
    <w:rsid w:val="00BD6425"/>
    <w:rsid w:val="00BD6B85"/>
    <w:rsid w:val="00BD6B96"/>
    <w:rsid w:val="00BD6EBF"/>
    <w:rsid w:val="00BE00F1"/>
    <w:rsid w:val="00BE0469"/>
    <w:rsid w:val="00BE0928"/>
    <w:rsid w:val="00BE0A38"/>
    <w:rsid w:val="00BE0E87"/>
    <w:rsid w:val="00BE10CF"/>
    <w:rsid w:val="00BE10E7"/>
    <w:rsid w:val="00BE12F8"/>
    <w:rsid w:val="00BE13AA"/>
    <w:rsid w:val="00BE15FC"/>
    <w:rsid w:val="00BE185F"/>
    <w:rsid w:val="00BE1B52"/>
    <w:rsid w:val="00BE1FF2"/>
    <w:rsid w:val="00BE33E9"/>
    <w:rsid w:val="00BE34A5"/>
    <w:rsid w:val="00BE462D"/>
    <w:rsid w:val="00BE5167"/>
    <w:rsid w:val="00BE5683"/>
    <w:rsid w:val="00BE56E3"/>
    <w:rsid w:val="00BE578B"/>
    <w:rsid w:val="00BE5FC6"/>
    <w:rsid w:val="00BE60C0"/>
    <w:rsid w:val="00BE6625"/>
    <w:rsid w:val="00BE6662"/>
    <w:rsid w:val="00BE6C1B"/>
    <w:rsid w:val="00BE6F08"/>
    <w:rsid w:val="00BE7774"/>
    <w:rsid w:val="00BF0087"/>
    <w:rsid w:val="00BF155B"/>
    <w:rsid w:val="00BF19D0"/>
    <w:rsid w:val="00BF1B33"/>
    <w:rsid w:val="00BF276F"/>
    <w:rsid w:val="00BF279D"/>
    <w:rsid w:val="00BF340B"/>
    <w:rsid w:val="00BF3824"/>
    <w:rsid w:val="00BF389B"/>
    <w:rsid w:val="00BF3A31"/>
    <w:rsid w:val="00BF3AE2"/>
    <w:rsid w:val="00BF4C77"/>
    <w:rsid w:val="00BF5840"/>
    <w:rsid w:val="00BF7238"/>
    <w:rsid w:val="00BF756C"/>
    <w:rsid w:val="00BF76C6"/>
    <w:rsid w:val="00BF7E56"/>
    <w:rsid w:val="00C00323"/>
    <w:rsid w:val="00C004DF"/>
    <w:rsid w:val="00C00AB4"/>
    <w:rsid w:val="00C00B41"/>
    <w:rsid w:val="00C00B62"/>
    <w:rsid w:val="00C011F0"/>
    <w:rsid w:val="00C0184F"/>
    <w:rsid w:val="00C02C27"/>
    <w:rsid w:val="00C02E3B"/>
    <w:rsid w:val="00C0333D"/>
    <w:rsid w:val="00C038B5"/>
    <w:rsid w:val="00C03F11"/>
    <w:rsid w:val="00C04210"/>
    <w:rsid w:val="00C0498B"/>
    <w:rsid w:val="00C04AC9"/>
    <w:rsid w:val="00C057A6"/>
    <w:rsid w:val="00C06216"/>
    <w:rsid w:val="00C06385"/>
    <w:rsid w:val="00C06D4D"/>
    <w:rsid w:val="00C06FBD"/>
    <w:rsid w:val="00C0708F"/>
    <w:rsid w:val="00C07775"/>
    <w:rsid w:val="00C07A8D"/>
    <w:rsid w:val="00C07EC8"/>
    <w:rsid w:val="00C10A01"/>
    <w:rsid w:val="00C10B84"/>
    <w:rsid w:val="00C10E7C"/>
    <w:rsid w:val="00C11231"/>
    <w:rsid w:val="00C11699"/>
    <w:rsid w:val="00C135E8"/>
    <w:rsid w:val="00C137D3"/>
    <w:rsid w:val="00C152FB"/>
    <w:rsid w:val="00C15B9B"/>
    <w:rsid w:val="00C16169"/>
    <w:rsid w:val="00C163E8"/>
    <w:rsid w:val="00C173B9"/>
    <w:rsid w:val="00C1753E"/>
    <w:rsid w:val="00C17FB7"/>
    <w:rsid w:val="00C202FB"/>
    <w:rsid w:val="00C20415"/>
    <w:rsid w:val="00C20545"/>
    <w:rsid w:val="00C20CA6"/>
    <w:rsid w:val="00C215B8"/>
    <w:rsid w:val="00C22131"/>
    <w:rsid w:val="00C22ABC"/>
    <w:rsid w:val="00C23438"/>
    <w:rsid w:val="00C24172"/>
    <w:rsid w:val="00C245D7"/>
    <w:rsid w:val="00C24FEC"/>
    <w:rsid w:val="00C25C2E"/>
    <w:rsid w:val="00C261F8"/>
    <w:rsid w:val="00C26907"/>
    <w:rsid w:val="00C26C38"/>
    <w:rsid w:val="00C271B9"/>
    <w:rsid w:val="00C278CE"/>
    <w:rsid w:val="00C27E9F"/>
    <w:rsid w:val="00C300B6"/>
    <w:rsid w:val="00C3010B"/>
    <w:rsid w:val="00C31C20"/>
    <w:rsid w:val="00C33EA8"/>
    <w:rsid w:val="00C34081"/>
    <w:rsid w:val="00C3467D"/>
    <w:rsid w:val="00C346AF"/>
    <w:rsid w:val="00C34893"/>
    <w:rsid w:val="00C355E8"/>
    <w:rsid w:val="00C358F2"/>
    <w:rsid w:val="00C35C05"/>
    <w:rsid w:val="00C36142"/>
    <w:rsid w:val="00C363B1"/>
    <w:rsid w:val="00C364D4"/>
    <w:rsid w:val="00C36601"/>
    <w:rsid w:val="00C36652"/>
    <w:rsid w:val="00C36DB2"/>
    <w:rsid w:val="00C4052D"/>
    <w:rsid w:val="00C4109D"/>
    <w:rsid w:val="00C410F3"/>
    <w:rsid w:val="00C41172"/>
    <w:rsid w:val="00C42563"/>
    <w:rsid w:val="00C430E3"/>
    <w:rsid w:val="00C4328F"/>
    <w:rsid w:val="00C44088"/>
    <w:rsid w:val="00C448F2"/>
    <w:rsid w:val="00C452EF"/>
    <w:rsid w:val="00C45C69"/>
    <w:rsid w:val="00C46397"/>
    <w:rsid w:val="00C46483"/>
    <w:rsid w:val="00C4722A"/>
    <w:rsid w:val="00C47474"/>
    <w:rsid w:val="00C50DB7"/>
    <w:rsid w:val="00C50EAF"/>
    <w:rsid w:val="00C51960"/>
    <w:rsid w:val="00C5249D"/>
    <w:rsid w:val="00C52946"/>
    <w:rsid w:val="00C52DB1"/>
    <w:rsid w:val="00C52EC9"/>
    <w:rsid w:val="00C52EE9"/>
    <w:rsid w:val="00C53206"/>
    <w:rsid w:val="00C53B71"/>
    <w:rsid w:val="00C53C73"/>
    <w:rsid w:val="00C53D10"/>
    <w:rsid w:val="00C54166"/>
    <w:rsid w:val="00C544E8"/>
    <w:rsid w:val="00C54966"/>
    <w:rsid w:val="00C549B1"/>
    <w:rsid w:val="00C56D6F"/>
    <w:rsid w:val="00C575FC"/>
    <w:rsid w:val="00C576FA"/>
    <w:rsid w:val="00C57D9B"/>
    <w:rsid w:val="00C607E1"/>
    <w:rsid w:val="00C60C53"/>
    <w:rsid w:val="00C60E30"/>
    <w:rsid w:val="00C6103D"/>
    <w:rsid w:val="00C611F9"/>
    <w:rsid w:val="00C61211"/>
    <w:rsid w:val="00C614DA"/>
    <w:rsid w:val="00C618AD"/>
    <w:rsid w:val="00C6267C"/>
    <w:rsid w:val="00C639D6"/>
    <w:rsid w:val="00C63B26"/>
    <w:rsid w:val="00C64E44"/>
    <w:rsid w:val="00C656AD"/>
    <w:rsid w:val="00C6601F"/>
    <w:rsid w:val="00C6777C"/>
    <w:rsid w:val="00C70658"/>
    <w:rsid w:val="00C70718"/>
    <w:rsid w:val="00C70D75"/>
    <w:rsid w:val="00C71B9D"/>
    <w:rsid w:val="00C72007"/>
    <w:rsid w:val="00C72137"/>
    <w:rsid w:val="00C72865"/>
    <w:rsid w:val="00C7366B"/>
    <w:rsid w:val="00C73C2E"/>
    <w:rsid w:val="00C73E3E"/>
    <w:rsid w:val="00C742BB"/>
    <w:rsid w:val="00C745FC"/>
    <w:rsid w:val="00C74F59"/>
    <w:rsid w:val="00C750E0"/>
    <w:rsid w:val="00C7527D"/>
    <w:rsid w:val="00C75C1F"/>
    <w:rsid w:val="00C76B6B"/>
    <w:rsid w:val="00C76BF5"/>
    <w:rsid w:val="00C7710D"/>
    <w:rsid w:val="00C77321"/>
    <w:rsid w:val="00C77F8E"/>
    <w:rsid w:val="00C80786"/>
    <w:rsid w:val="00C81858"/>
    <w:rsid w:val="00C81891"/>
    <w:rsid w:val="00C81D1E"/>
    <w:rsid w:val="00C81FBC"/>
    <w:rsid w:val="00C82501"/>
    <w:rsid w:val="00C8327D"/>
    <w:rsid w:val="00C844E2"/>
    <w:rsid w:val="00C8457B"/>
    <w:rsid w:val="00C84C38"/>
    <w:rsid w:val="00C86420"/>
    <w:rsid w:val="00C868D3"/>
    <w:rsid w:val="00C86BD2"/>
    <w:rsid w:val="00C87FB3"/>
    <w:rsid w:val="00C910D5"/>
    <w:rsid w:val="00C92091"/>
    <w:rsid w:val="00C933B1"/>
    <w:rsid w:val="00C94745"/>
    <w:rsid w:val="00C94982"/>
    <w:rsid w:val="00C94D2E"/>
    <w:rsid w:val="00C955C4"/>
    <w:rsid w:val="00C958C3"/>
    <w:rsid w:val="00C963C7"/>
    <w:rsid w:val="00C971E9"/>
    <w:rsid w:val="00C97A04"/>
    <w:rsid w:val="00C97D97"/>
    <w:rsid w:val="00C97E8B"/>
    <w:rsid w:val="00CA08AF"/>
    <w:rsid w:val="00CA0B62"/>
    <w:rsid w:val="00CA14E3"/>
    <w:rsid w:val="00CA1AA0"/>
    <w:rsid w:val="00CA2230"/>
    <w:rsid w:val="00CA22C1"/>
    <w:rsid w:val="00CA24A6"/>
    <w:rsid w:val="00CA25DF"/>
    <w:rsid w:val="00CA2642"/>
    <w:rsid w:val="00CA295D"/>
    <w:rsid w:val="00CA2FA6"/>
    <w:rsid w:val="00CA40F4"/>
    <w:rsid w:val="00CA46D7"/>
    <w:rsid w:val="00CA4B8C"/>
    <w:rsid w:val="00CA6048"/>
    <w:rsid w:val="00CA69CC"/>
    <w:rsid w:val="00CA6FC2"/>
    <w:rsid w:val="00CA7214"/>
    <w:rsid w:val="00CA7A0F"/>
    <w:rsid w:val="00CA7EC8"/>
    <w:rsid w:val="00CB04E3"/>
    <w:rsid w:val="00CB24F1"/>
    <w:rsid w:val="00CB2519"/>
    <w:rsid w:val="00CB2CBD"/>
    <w:rsid w:val="00CB2F9B"/>
    <w:rsid w:val="00CB347F"/>
    <w:rsid w:val="00CB3680"/>
    <w:rsid w:val="00CB3FFA"/>
    <w:rsid w:val="00CB4C4C"/>
    <w:rsid w:val="00CB564F"/>
    <w:rsid w:val="00CB57B8"/>
    <w:rsid w:val="00CB59D2"/>
    <w:rsid w:val="00CB5FBB"/>
    <w:rsid w:val="00CB6667"/>
    <w:rsid w:val="00CB6832"/>
    <w:rsid w:val="00CB738B"/>
    <w:rsid w:val="00CB743F"/>
    <w:rsid w:val="00CB794C"/>
    <w:rsid w:val="00CB7B4B"/>
    <w:rsid w:val="00CC34DD"/>
    <w:rsid w:val="00CC3B97"/>
    <w:rsid w:val="00CC4160"/>
    <w:rsid w:val="00CC59B2"/>
    <w:rsid w:val="00CC5AEA"/>
    <w:rsid w:val="00CC6ACC"/>
    <w:rsid w:val="00CC7B4A"/>
    <w:rsid w:val="00CC7CF9"/>
    <w:rsid w:val="00CD03A7"/>
    <w:rsid w:val="00CD0525"/>
    <w:rsid w:val="00CD07D9"/>
    <w:rsid w:val="00CD0892"/>
    <w:rsid w:val="00CD0E67"/>
    <w:rsid w:val="00CD1C8D"/>
    <w:rsid w:val="00CD23D2"/>
    <w:rsid w:val="00CD2536"/>
    <w:rsid w:val="00CD313E"/>
    <w:rsid w:val="00CD339F"/>
    <w:rsid w:val="00CD4C82"/>
    <w:rsid w:val="00CD4FC2"/>
    <w:rsid w:val="00CD5166"/>
    <w:rsid w:val="00CD5B77"/>
    <w:rsid w:val="00CD5E23"/>
    <w:rsid w:val="00CD61DB"/>
    <w:rsid w:val="00CD683B"/>
    <w:rsid w:val="00CE0339"/>
    <w:rsid w:val="00CE0E71"/>
    <w:rsid w:val="00CE105F"/>
    <w:rsid w:val="00CE1266"/>
    <w:rsid w:val="00CE187B"/>
    <w:rsid w:val="00CE1BFE"/>
    <w:rsid w:val="00CE22AD"/>
    <w:rsid w:val="00CE2775"/>
    <w:rsid w:val="00CE3B68"/>
    <w:rsid w:val="00CE4757"/>
    <w:rsid w:val="00CE4A7C"/>
    <w:rsid w:val="00CE4E21"/>
    <w:rsid w:val="00CE5147"/>
    <w:rsid w:val="00CE5D95"/>
    <w:rsid w:val="00CE5FCB"/>
    <w:rsid w:val="00CE61B9"/>
    <w:rsid w:val="00CE7E02"/>
    <w:rsid w:val="00CF09FE"/>
    <w:rsid w:val="00CF0A1C"/>
    <w:rsid w:val="00CF0D08"/>
    <w:rsid w:val="00CF0E16"/>
    <w:rsid w:val="00CF186E"/>
    <w:rsid w:val="00CF2801"/>
    <w:rsid w:val="00CF2A57"/>
    <w:rsid w:val="00CF2AB4"/>
    <w:rsid w:val="00CF2B3A"/>
    <w:rsid w:val="00CF34BE"/>
    <w:rsid w:val="00CF3BBB"/>
    <w:rsid w:val="00CF3BF5"/>
    <w:rsid w:val="00CF3E94"/>
    <w:rsid w:val="00CF3F7F"/>
    <w:rsid w:val="00CF4534"/>
    <w:rsid w:val="00CF4E66"/>
    <w:rsid w:val="00CF4F2A"/>
    <w:rsid w:val="00CF516D"/>
    <w:rsid w:val="00CF57E2"/>
    <w:rsid w:val="00CF5F99"/>
    <w:rsid w:val="00CF6D25"/>
    <w:rsid w:val="00CF710F"/>
    <w:rsid w:val="00D009DB"/>
    <w:rsid w:val="00D00A77"/>
    <w:rsid w:val="00D00E88"/>
    <w:rsid w:val="00D01500"/>
    <w:rsid w:val="00D01A33"/>
    <w:rsid w:val="00D01CA4"/>
    <w:rsid w:val="00D01D77"/>
    <w:rsid w:val="00D01FFB"/>
    <w:rsid w:val="00D0216F"/>
    <w:rsid w:val="00D02360"/>
    <w:rsid w:val="00D023B9"/>
    <w:rsid w:val="00D02DB4"/>
    <w:rsid w:val="00D0306A"/>
    <w:rsid w:val="00D03ABC"/>
    <w:rsid w:val="00D040FF"/>
    <w:rsid w:val="00D0434F"/>
    <w:rsid w:val="00D045BA"/>
    <w:rsid w:val="00D04E75"/>
    <w:rsid w:val="00D0541E"/>
    <w:rsid w:val="00D0544A"/>
    <w:rsid w:val="00D064CA"/>
    <w:rsid w:val="00D06712"/>
    <w:rsid w:val="00D0684B"/>
    <w:rsid w:val="00D07072"/>
    <w:rsid w:val="00D07325"/>
    <w:rsid w:val="00D0751D"/>
    <w:rsid w:val="00D103FA"/>
    <w:rsid w:val="00D10FA9"/>
    <w:rsid w:val="00D115AA"/>
    <w:rsid w:val="00D126FE"/>
    <w:rsid w:val="00D12C41"/>
    <w:rsid w:val="00D12ECD"/>
    <w:rsid w:val="00D1306A"/>
    <w:rsid w:val="00D1485F"/>
    <w:rsid w:val="00D14918"/>
    <w:rsid w:val="00D14B2D"/>
    <w:rsid w:val="00D14C00"/>
    <w:rsid w:val="00D150ED"/>
    <w:rsid w:val="00D15168"/>
    <w:rsid w:val="00D1593E"/>
    <w:rsid w:val="00D15C39"/>
    <w:rsid w:val="00D15C64"/>
    <w:rsid w:val="00D16558"/>
    <w:rsid w:val="00D16C1B"/>
    <w:rsid w:val="00D16FD6"/>
    <w:rsid w:val="00D1703C"/>
    <w:rsid w:val="00D170E6"/>
    <w:rsid w:val="00D17110"/>
    <w:rsid w:val="00D172BA"/>
    <w:rsid w:val="00D174D9"/>
    <w:rsid w:val="00D17955"/>
    <w:rsid w:val="00D2067A"/>
    <w:rsid w:val="00D20798"/>
    <w:rsid w:val="00D208AC"/>
    <w:rsid w:val="00D20CD4"/>
    <w:rsid w:val="00D20F6D"/>
    <w:rsid w:val="00D2198D"/>
    <w:rsid w:val="00D21A88"/>
    <w:rsid w:val="00D229CA"/>
    <w:rsid w:val="00D22AAF"/>
    <w:rsid w:val="00D231F3"/>
    <w:rsid w:val="00D23472"/>
    <w:rsid w:val="00D23A60"/>
    <w:rsid w:val="00D23A80"/>
    <w:rsid w:val="00D23B63"/>
    <w:rsid w:val="00D241C7"/>
    <w:rsid w:val="00D256DC"/>
    <w:rsid w:val="00D261EB"/>
    <w:rsid w:val="00D268AF"/>
    <w:rsid w:val="00D272FB"/>
    <w:rsid w:val="00D27FDE"/>
    <w:rsid w:val="00D30128"/>
    <w:rsid w:val="00D304B4"/>
    <w:rsid w:val="00D307A5"/>
    <w:rsid w:val="00D30BBB"/>
    <w:rsid w:val="00D30BF9"/>
    <w:rsid w:val="00D3166E"/>
    <w:rsid w:val="00D327CB"/>
    <w:rsid w:val="00D32887"/>
    <w:rsid w:val="00D32B4A"/>
    <w:rsid w:val="00D33F6B"/>
    <w:rsid w:val="00D348A0"/>
    <w:rsid w:val="00D3522D"/>
    <w:rsid w:val="00D35679"/>
    <w:rsid w:val="00D3568F"/>
    <w:rsid w:val="00D3681F"/>
    <w:rsid w:val="00D36D1D"/>
    <w:rsid w:val="00D377A9"/>
    <w:rsid w:val="00D40443"/>
    <w:rsid w:val="00D4088E"/>
    <w:rsid w:val="00D40ECA"/>
    <w:rsid w:val="00D40F56"/>
    <w:rsid w:val="00D4118C"/>
    <w:rsid w:val="00D43769"/>
    <w:rsid w:val="00D43E2C"/>
    <w:rsid w:val="00D43F0D"/>
    <w:rsid w:val="00D44EAB"/>
    <w:rsid w:val="00D44F45"/>
    <w:rsid w:val="00D45AC0"/>
    <w:rsid w:val="00D465C9"/>
    <w:rsid w:val="00D473B9"/>
    <w:rsid w:val="00D47515"/>
    <w:rsid w:val="00D507EC"/>
    <w:rsid w:val="00D50BA5"/>
    <w:rsid w:val="00D50D92"/>
    <w:rsid w:val="00D50EE5"/>
    <w:rsid w:val="00D514B4"/>
    <w:rsid w:val="00D514D4"/>
    <w:rsid w:val="00D51578"/>
    <w:rsid w:val="00D51722"/>
    <w:rsid w:val="00D52C56"/>
    <w:rsid w:val="00D546FB"/>
    <w:rsid w:val="00D54A14"/>
    <w:rsid w:val="00D54D71"/>
    <w:rsid w:val="00D55412"/>
    <w:rsid w:val="00D5550B"/>
    <w:rsid w:val="00D55CB2"/>
    <w:rsid w:val="00D55ECE"/>
    <w:rsid w:val="00D55ED7"/>
    <w:rsid w:val="00D560CE"/>
    <w:rsid w:val="00D561B9"/>
    <w:rsid w:val="00D5651A"/>
    <w:rsid w:val="00D56837"/>
    <w:rsid w:val="00D5699B"/>
    <w:rsid w:val="00D57CDB"/>
    <w:rsid w:val="00D57DE5"/>
    <w:rsid w:val="00D60646"/>
    <w:rsid w:val="00D607D2"/>
    <w:rsid w:val="00D60FE1"/>
    <w:rsid w:val="00D610F3"/>
    <w:rsid w:val="00D6123A"/>
    <w:rsid w:val="00D6198A"/>
    <w:rsid w:val="00D61A32"/>
    <w:rsid w:val="00D622A7"/>
    <w:rsid w:val="00D623AF"/>
    <w:rsid w:val="00D62462"/>
    <w:rsid w:val="00D62C23"/>
    <w:rsid w:val="00D631DC"/>
    <w:rsid w:val="00D63AE5"/>
    <w:rsid w:val="00D63F56"/>
    <w:rsid w:val="00D64562"/>
    <w:rsid w:val="00D651D1"/>
    <w:rsid w:val="00D652B0"/>
    <w:rsid w:val="00D652FF"/>
    <w:rsid w:val="00D659BC"/>
    <w:rsid w:val="00D65DB3"/>
    <w:rsid w:val="00D6635D"/>
    <w:rsid w:val="00D6706A"/>
    <w:rsid w:val="00D70029"/>
    <w:rsid w:val="00D71337"/>
    <w:rsid w:val="00D7154D"/>
    <w:rsid w:val="00D71C06"/>
    <w:rsid w:val="00D72377"/>
    <w:rsid w:val="00D7264D"/>
    <w:rsid w:val="00D727E7"/>
    <w:rsid w:val="00D72812"/>
    <w:rsid w:val="00D73140"/>
    <w:rsid w:val="00D75168"/>
    <w:rsid w:val="00D756D1"/>
    <w:rsid w:val="00D75F91"/>
    <w:rsid w:val="00D769DB"/>
    <w:rsid w:val="00D76AA3"/>
    <w:rsid w:val="00D77199"/>
    <w:rsid w:val="00D77542"/>
    <w:rsid w:val="00D77780"/>
    <w:rsid w:val="00D800F2"/>
    <w:rsid w:val="00D80AF4"/>
    <w:rsid w:val="00D81369"/>
    <w:rsid w:val="00D822E4"/>
    <w:rsid w:val="00D834B1"/>
    <w:rsid w:val="00D8358D"/>
    <w:rsid w:val="00D846D0"/>
    <w:rsid w:val="00D85F07"/>
    <w:rsid w:val="00D86487"/>
    <w:rsid w:val="00D869ED"/>
    <w:rsid w:val="00D87EF0"/>
    <w:rsid w:val="00D901E3"/>
    <w:rsid w:val="00D9068B"/>
    <w:rsid w:val="00D90A5E"/>
    <w:rsid w:val="00D90AF2"/>
    <w:rsid w:val="00D91201"/>
    <w:rsid w:val="00D91728"/>
    <w:rsid w:val="00D91A75"/>
    <w:rsid w:val="00D92993"/>
    <w:rsid w:val="00D931C0"/>
    <w:rsid w:val="00D935A1"/>
    <w:rsid w:val="00D93F28"/>
    <w:rsid w:val="00D93F95"/>
    <w:rsid w:val="00D94683"/>
    <w:rsid w:val="00D94979"/>
    <w:rsid w:val="00D94A9B"/>
    <w:rsid w:val="00D95606"/>
    <w:rsid w:val="00D956CA"/>
    <w:rsid w:val="00D971B4"/>
    <w:rsid w:val="00DA17BE"/>
    <w:rsid w:val="00DA1D0D"/>
    <w:rsid w:val="00DA1F21"/>
    <w:rsid w:val="00DA1FEA"/>
    <w:rsid w:val="00DA31FD"/>
    <w:rsid w:val="00DA3E17"/>
    <w:rsid w:val="00DA3E61"/>
    <w:rsid w:val="00DA3E98"/>
    <w:rsid w:val="00DA4013"/>
    <w:rsid w:val="00DA4237"/>
    <w:rsid w:val="00DA43EB"/>
    <w:rsid w:val="00DA4DD0"/>
    <w:rsid w:val="00DA50E3"/>
    <w:rsid w:val="00DA55D4"/>
    <w:rsid w:val="00DA6077"/>
    <w:rsid w:val="00DA671E"/>
    <w:rsid w:val="00DB032C"/>
    <w:rsid w:val="00DB05B8"/>
    <w:rsid w:val="00DB0865"/>
    <w:rsid w:val="00DB0EC6"/>
    <w:rsid w:val="00DB190B"/>
    <w:rsid w:val="00DB1BFD"/>
    <w:rsid w:val="00DB2A16"/>
    <w:rsid w:val="00DB3953"/>
    <w:rsid w:val="00DB3F12"/>
    <w:rsid w:val="00DB415C"/>
    <w:rsid w:val="00DB4229"/>
    <w:rsid w:val="00DB5730"/>
    <w:rsid w:val="00DB60B5"/>
    <w:rsid w:val="00DB63DF"/>
    <w:rsid w:val="00DB680B"/>
    <w:rsid w:val="00DB6A57"/>
    <w:rsid w:val="00DB768B"/>
    <w:rsid w:val="00DC13E4"/>
    <w:rsid w:val="00DC1760"/>
    <w:rsid w:val="00DC22CD"/>
    <w:rsid w:val="00DC26A1"/>
    <w:rsid w:val="00DC2BF7"/>
    <w:rsid w:val="00DC2DEE"/>
    <w:rsid w:val="00DC31E4"/>
    <w:rsid w:val="00DC4023"/>
    <w:rsid w:val="00DC4BCB"/>
    <w:rsid w:val="00DC4E14"/>
    <w:rsid w:val="00DC61B2"/>
    <w:rsid w:val="00DC6DF6"/>
    <w:rsid w:val="00DC7667"/>
    <w:rsid w:val="00DD075B"/>
    <w:rsid w:val="00DD0EAA"/>
    <w:rsid w:val="00DD10E1"/>
    <w:rsid w:val="00DD13F4"/>
    <w:rsid w:val="00DD1A8E"/>
    <w:rsid w:val="00DD2671"/>
    <w:rsid w:val="00DD2E0F"/>
    <w:rsid w:val="00DD3925"/>
    <w:rsid w:val="00DD3B96"/>
    <w:rsid w:val="00DD442F"/>
    <w:rsid w:val="00DD4639"/>
    <w:rsid w:val="00DD4AF9"/>
    <w:rsid w:val="00DD4FBB"/>
    <w:rsid w:val="00DD53D6"/>
    <w:rsid w:val="00DD70EF"/>
    <w:rsid w:val="00DD761B"/>
    <w:rsid w:val="00DE00B9"/>
    <w:rsid w:val="00DE012E"/>
    <w:rsid w:val="00DE08EA"/>
    <w:rsid w:val="00DE0A31"/>
    <w:rsid w:val="00DE0E14"/>
    <w:rsid w:val="00DE1686"/>
    <w:rsid w:val="00DE1972"/>
    <w:rsid w:val="00DE1A51"/>
    <w:rsid w:val="00DE209D"/>
    <w:rsid w:val="00DE2850"/>
    <w:rsid w:val="00DE28A1"/>
    <w:rsid w:val="00DE386C"/>
    <w:rsid w:val="00DE3FE0"/>
    <w:rsid w:val="00DE4343"/>
    <w:rsid w:val="00DE4EBB"/>
    <w:rsid w:val="00DE5265"/>
    <w:rsid w:val="00DE5783"/>
    <w:rsid w:val="00DE57ED"/>
    <w:rsid w:val="00DE5FC8"/>
    <w:rsid w:val="00DE64E2"/>
    <w:rsid w:val="00DE6BC7"/>
    <w:rsid w:val="00DE6DE3"/>
    <w:rsid w:val="00DE7E61"/>
    <w:rsid w:val="00DF027B"/>
    <w:rsid w:val="00DF02DC"/>
    <w:rsid w:val="00DF0568"/>
    <w:rsid w:val="00DF0863"/>
    <w:rsid w:val="00DF08D7"/>
    <w:rsid w:val="00DF0B70"/>
    <w:rsid w:val="00DF1330"/>
    <w:rsid w:val="00DF1A0F"/>
    <w:rsid w:val="00DF23E9"/>
    <w:rsid w:val="00DF301E"/>
    <w:rsid w:val="00DF3EC1"/>
    <w:rsid w:val="00DF45F2"/>
    <w:rsid w:val="00DF5063"/>
    <w:rsid w:val="00DF5D20"/>
    <w:rsid w:val="00DF6566"/>
    <w:rsid w:val="00DF65C2"/>
    <w:rsid w:val="00DF6815"/>
    <w:rsid w:val="00DF6E05"/>
    <w:rsid w:val="00E00C8F"/>
    <w:rsid w:val="00E00D51"/>
    <w:rsid w:val="00E01330"/>
    <w:rsid w:val="00E01CBC"/>
    <w:rsid w:val="00E02982"/>
    <w:rsid w:val="00E02C0B"/>
    <w:rsid w:val="00E02D33"/>
    <w:rsid w:val="00E030E5"/>
    <w:rsid w:val="00E04110"/>
    <w:rsid w:val="00E042B6"/>
    <w:rsid w:val="00E057A9"/>
    <w:rsid w:val="00E05A3D"/>
    <w:rsid w:val="00E06589"/>
    <w:rsid w:val="00E07E2D"/>
    <w:rsid w:val="00E10632"/>
    <w:rsid w:val="00E1086D"/>
    <w:rsid w:val="00E10D02"/>
    <w:rsid w:val="00E115F0"/>
    <w:rsid w:val="00E119B5"/>
    <w:rsid w:val="00E11A80"/>
    <w:rsid w:val="00E11C39"/>
    <w:rsid w:val="00E12173"/>
    <w:rsid w:val="00E134FF"/>
    <w:rsid w:val="00E141A6"/>
    <w:rsid w:val="00E141D3"/>
    <w:rsid w:val="00E1428C"/>
    <w:rsid w:val="00E15AD1"/>
    <w:rsid w:val="00E15ED8"/>
    <w:rsid w:val="00E161B5"/>
    <w:rsid w:val="00E16334"/>
    <w:rsid w:val="00E1651C"/>
    <w:rsid w:val="00E169D7"/>
    <w:rsid w:val="00E16ACF"/>
    <w:rsid w:val="00E172C1"/>
    <w:rsid w:val="00E17749"/>
    <w:rsid w:val="00E20221"/>
    <w:rsid w:val="00E208AC"/>
    <w:rsid w:val="00E2090E"/>
    <w:rsid w:val="00E212AE"/>
    <w:rsid w:val="00E21CFD"/>
    <w:rsid w:val="00E22839"/>
    <w:rsid w:val="00E2303B"/>
    <w:rsid w:val="00E237E7"/>
    <w:rsid w:val="00E23FA6"/>
    <w:rsid w:val="00E2567A"/>
    <w:rsid w:val="00E25801"/>
    <w:rsid w:val="00E26CBC"/>
    <w:rsid w:val="00E26D1B"/>
    <w:rsid w:val="00E26DC4"/>
    <w:rsid w:val="00E26F83"/>
    <w:rsid w:val="00E27436"/>
    <w:rsid w:val="00E30508"/>
    <w:rsid w:val="00E309C3"/>
    <w:rsid w:val="00E30AEA"/>
    <w:rsid w:val="00E30AF5"/>
    <w:rsid w:val="00E313DE"/>
    <w:rsid w:val="00E31478"/>
    <w:rsid w:val="00E3157E"/>
    <w:rsid w:val="00E3221C"/>
    <w:rsid w:val="00E326E5"/>
    <w:rsid w:val="00E32C36"/>
    <w:rsid w:val="00E32F67"/>
    <w:rsid w:val="00E3301F"/>
    <w:rsid w:val="00E3372B"/>
    <w:rsid w:val="00E337BE"/>
    <w:rsid w:val="00E3455F"/>
    <w:rsid w:val="00E34B43"/>
    <w:rsid w:val="00E35DEA"/>
    <w:rsid w:val="00E37166"/>
    <w:rsid w:val="00E375FC"/>
    <w:rsid w:val="00E4086B"/>
    <w:rsid w:val="00E40BBF"/>
    <w:rsid w:val="00E41752"/>
    <w:rsid w:val="00E417A0"/>
    <w:rsid w:val="00E41CB8"/>
    <w:rsid w:val="00E423F6"/>
    <w:rsid w:val="00E42765"/>
    <w:rsid w:val="00E430C8"/>
    <w:rsid w:val="00E43BE0"/>
    <w:rsid w:val="00E43C1D"/>
    <w:rsid w:val="00E44129"/>
    <w:rsid w:val="00E455AF"/>
    <w:rsid w:val="00E45692"/>
    <w:rsid w:val="00E45B16"/>
    <w:rsid w:val="00E46047"/>
    <w:rsid w:val="00E462E6"/>
    <w:rsid w:val="00E4667D"/>
    <w:rsid w:val="00E467CB"/>
    <w:rsid w:val="00E4708C"/>
    <w:rsid w:val="00E47D50"/>
    <w:rsid w:val="00E47F66"/>
    <w:rsid w:val="00E50C57"/>
    <w:rsid w:val="00E50CF2"/>
    <w:rsid w:val="00E5113E"/>
    <w:rsid w:val="00E529A3"/>
    <w:rsid w:val="00E52B4A"/>
    <w:rsid w:val="00E53EA5"/>
    <w:rsid w:val="00E54044"/>
    <w:rsid w:val="00E55A03"/>
    <w:rsid w:val="00E55F04"/>
    <w:rsid w:val="00E560CA"/>
    <w:rsid w:val="00E560F4"/>
    <w:rsid w:val="00E56EB5"/>
    <w:rsid w:val="00E56EC3"/>
    <w:rsid w:val="00E56FC3"/>
    <w:rsid w:val="00E57813"/>
    <w:rsid w:val="00E6030D"/>
    <w:rsid w:val="00E6042E"/>
    <w:rsid w:val="00E61B85"/>
    <w:rsid w:val="00E62444"/>
    <w:rsid w:val="00E625EC"/>
    <w:rsid w:val="00E638BC"/>
    <w:rsid w:val="00E644C4"/>
    <w:rsid w:val="00E645AB"/>
    <w:rsid w:val="00E648ED"/>
    <w:rsid w:val="00E64B77"/>
    <w:rsid w:val="00E6504A"/>
    <w:rsid w:val="00E6519F"/>
    <w:rsid w:val="00E652DC"/>
    <w:rsid w:val="00E6594E"/>
    <w:rsid w:val="00E66DF2"/>
    <w:rsid w:val="00E66FF3"/>
    <w:rsid w:val="00E67025"/>
    <w:rsid w:val="00E67D68"/>
    <w:rsid w:val="00E67FB0"/>
    <w:rsid w:val="00E707DA"/>
    <w:rsid w:val="00E709C7"/>
    <w:rsid w:val="00E70B6B"/>
    <w:rsid w:val="00E71501"/>
    <w:rsid w:val="00E71DE8"/>
    <w:rsid w:val="00E72D63"/>
    <w:rsid w:val="00E7314B"/>
    <w:rsid w:val="00E73535"/>
    <w:rsid w:val="00E7355F"/>
    <w:rsid w:val="00E73633"/>
    <w:rsid w:val="00E737C6"/>
    <w:rsid w:val="00E742FD"/>
    <w:rsid w:val="00E747EA"/>
    <w:rsid w:val="00E759A6"/>
    <w:rsid w:val="00E75A57"/>
    <w:rsid w:val="00E76A50"/>
    <w:rsid w:val="00E779CF"/>
    <w:rsid w:val="00E77E22"/>
    <w:rsid w:val="00E80341"/>
    <w:rsid w:val="00E80B4C"/>
    <w:rsid w:val="00E81BC8"/>
    <w:rsid w:val="00E82710"/>
    <w:rsid w:val="00E828FA"/>
    <w:rsid w:val="00E82AD1"/>
    <w:rsid w:val="00E8392B"/>
    <w:rsid w:val="00E83D08"/>
    <w:rsid w:val="00E843A9"/>
    <w:rsid w:val="00E85D88"/>
    <w:rsid w:val="00E86109"/>
    <w:rsid w:val="00E879E3"/>
    <w:rsid w:val="00E90CC8"/>
    <w:rsid w:val="00E92861"/>
    <w:rsid w:val="00E940B8"/>
    <w:rsid w:val="00E94203"/>
    <w:rsid w:val="00E94C38"/>
    <w:rsid w:val="00E9670D"/>
    <w:rsid w:val="00E96D14"/>
    <w:rsid w:val="00E97E65"/>
    <w:rsid w:val="00E97F21"/>
    <w:rsid w:val="00EA17F2"/>
    <w:rsid w:val="00EA1D6F"/>
    <w:rsid w:val="00EA1ED5"/>
    <w:rsid w:val="00EA378C"/>
    <w:rsid w:val="00EA4677"/>
    <w:rsid w:val="00EA4D98"/>
    <w:rsid w:val="00EA6EA8"/>
    <w:rsid w:val="00EA7AB9"/>
    <w:rsid w:val="00EA7C01"/>
    <w:rsid w:val="00EB0C67"/>
    <w:rsid w:val="00EB0E78"/>
    <w:rsid w:val="00EB1082"/>
    <w:rsid w:val="00EB126D"/>
    <w:rsid w:val="00EB136D"/>
    <w:rsid w:val="00EB2314"/>
    <w:rsid w:val="00EB30CD"/>
    <w:rsid w:val="00EB310D"/>
    <w:rsid w:val="00EB3255"/>
    <w:rsid w:val="00EB3426"/>
    <w:rsid w:val="00EB34A8"/>
    <w:rsid w:val="00EB34D6"/>
    <w:rsid w:val="00EB34DB"/>
    <w:rsid w:val="00EB48EC"/>
    <w:rsid w:val="00EB4B43"/>
    <w:rsid w:val="00EB54E1"/>
    <w:rsid w:val="00EB69C7"/>
    <w:rsid w:val="00EB7E72"/>
    <w:rsid w:val="00EC0420"/>
    <w:rsid w:val="00EC292D"/>
    <w:rsid w:val="00EC299B"/>
    <w:rsid w:val="00EC2E62"/>
    <w:rsid w:val="00EC30D0"/>
    <w:rsid w:val="00EC3305"/>
    <w:rsid w:val="00EC37CC"/>
    <w:rsid w:val="00EC45F8"/>
    <w:rsid w:val="00EC4868"/>
    <w:rsid w:val="00EC4AC6"/>
    <w:rsid w:val="00EC4AD0"/>
    <w:rsid w:val="00EC4B64"/>
    <w:rsid w:val="00EC56DC"/>
    <w:rsid w:val="00EC5F7E"/>
    <w:rsid w:val="00EC6026"/>
    <w:rsid w:val="00EC65ED"/>
    <w:rsid w:val="00EC6B86"/>
    <w:rsid w:val="00EC6BD3"/>
    <w:rsid w:val="00EC7E15"/>
    <w:rsid w:val="00ED032D"/>
    <w:rsid w:val="00ED078A"/>
    <w:rsid w:val="00ED0845"/>
    <w:rsid w:val="00ED1036"/>
    <w:rsid w:val="00ED1573"/>
    <w:rsid w:val="00ED15DA"/>
    <w:rsid w:val="00ED1C81"/>
    <w:rsid w:val="00ED2408"/>
    <w:rsid w:val="00ED2A80"/>
    <w:rsid w:val="00ED2BC4"/>
    <w:rsid w:val="00ED2E61"/>
    <w:rsid w:val="00ED362C"/>
    <w:rsid w:val="00ED3BD2"/>
    <w:rsid w:val="00ED404D"/>
    <w:rsid w:val="00ED560E"/>
    <w:rsid w:val="00ED570B"/>
    <w:rsid w:val="00ED7B64"/>
    <w:rsid w:val="00ED7C45"/>
    <w:rsid w:val="00ED7DAC"/>
    <w:rsid w:val="00EE0312"/>
    <w:rsid w:val="00EE097C"/>
    <w:rsid w:val="00EE0B26"/>
    <w:rsid w:val="00EE0B2F"/>
    <w:rsid w:val="00EE0B3E"/>
    <w:rsid w:val="00EE1D28"/>
    <w:rsid w:val="00EE2504"/>
    <w:rsid w:val="00EE251B"/>
    <w:rsid w:val="00EE275B"/>
    <w:rsid w:val="00EE341F"/>
    <w:rsid w:val="00EE34EB"/>
    <w:rsid w:val="00EE3A0B"/>
    <w:rsid w:val="00EE3D23"/>
    <w:rsid w:val="00EE4647"/>
    <w:rsid w:val="00EE55D3"/>
    <w:rsid w:val="00EE5A3F"/>
    <w:rsid w:val="00EE63CA"/>
    <w:rsid w:val="00EE6460"/>
    <w:rsid w:val="00EE6A8A"/>
    <w:rsid w:val="00EE7036"/>
    <w:rsid w:val="00EE7934"/>
    <w:rsid w:val="00EE79E4"/>
    <w:rsid w:val="00EF0DCB"/>
    <w:rsid w:val="00EF120C"/>
    <w:rsid w:val="00EF181B"/>
    <w:rsid w:val="00EF1B39"/>
    <w:rsid w:val="00EF1FD7"/>
    <w:rsid w:val="00EF20D2"/>
    <w:rsid w:val="00EF30D2"/>
    <w:rsid w:val="00EF3567"/>
    <w:rsid w:val="00EF4C13"/>
    <w:rsid w:val="00EF54E9"/>
    <w:rsid w:val="00EF57DF"/>
    <w:rsid w:val="00EF7246"/>
    <w:rsid w:val="00EF73A4"/>
    <w:rsid w:val="00EF7578"/>
    <w:rsid w:val="00EF757E"/>
    <w:rsid w:val="00EF78AB"/>
    <w:rsid w:val="00EF7A48"/>
    <w:rsid w:val="00F00AB9"/>
    <w:rsid w:val="00F00D40"/>
    <w:rsid w:val="00F015FD"/>
    <w:rsid w:val="00F01A7E"/>
    <w:rsid w:val="00F022C8"/>
    <w:rsid w:val="00F02C62"/>
    <w:rsid w:val="00F02D58"/>
    <w:rsid w:val="00F0308C"/>
    <w:rsid w:val="00F03AF1"/>
    <w:rsid w:val="00F047D1"/>
    <w:rsid w:val="00F048D2"/>
    <w:rsid w:val="00F0493D"/>
    <w:rsid w:val="00F0572A"/>
    <w:rsid w:val="00F05C16"/>
    <w:rsid w:val="00F05E18"/>
    <w:rsid w:val="00F06D3F"/>
    <w:rsid w:val="00F0704B"/>
    <w:rsid w:val="00F072DD"/>
    <w:rsid w:val="00F10075"/>
    <w:rsid w:val="00F103C2"/>
    <w:rsid w:val="00F1133F"/>
    <w:rsid w:val="00F11637"/>
    <w:rsid w:val="00F11BDF"/>
    <w:rsid w:val="00F11FE1"/>
    <w:rsid w:val="00F12957"/>
    <w:rsid w:val="00F12F04"/>
    <w:rsid w:val="00F13302"/>
    <w:rsid w:val="00F13851"/>
    <w:rsid w:val="00F13DAD"/>
    <w:rsid w:val="00F147B6"/>
    <w:rsid w:val="00F14C08"/>
    <w:rsid w:val="00F150EB"/>
    <w:rsid w:val="00F15BF2"/>
    <w:rsid w:val="00F15CFF"/>
    <w:rsid w:val="00F1606D"/>
    <w:rsid w:val="00F16A22"/>
    <w:rsid w:val="00F16D7E"/>
    <w:rsid w:val="00F17304"/>
    <w:rsid w:val="00F20748"/>
    <w:rsid w:val="00F20D11"/>
    <w:rsid w:val="00F2165B"/>
    <w:rsid w:val="00F2189E"/>
    <w:rsid w:val="00F22586"/>
    <w:rsid w:val="00F225DD"/>
    <w:rsid w:val="00F22E7A"/>
    <w:rsid w:val="00F236D8"/>
    <w:rsid w:val="00F241C5"/>
    <w:rsid w:val="00F2450F"/>
    <w:rsid w:val="00F24893"/>
    <w:rsid w:val="00F25773"/>
    <w:rsid w:val="00F25882"/>
    <w:rsid w:val="00F25F51"/>
    <w:rsid w:val="00F2632E"/>
    <w:rsid w:val="00F26C84"/>
    <w:rsid w:val="00F26F45"/>
    <w:rsid w:val="00F27356"/>
    <w:rsid w:val="00F27D11"/>
    <w:rsid w:val="00F3071F"/>
    <w:rsid w:val="00F30C9A"/>
    <w:rsid w:val="00F30EA0"/>
    <w:rsid w:val="00F312B1"/>
    <w:rsid w:val="00F316AD"/>
    <w:rsid w:val="00F32153"/>
    <w:rsid w:val="00F33047"/>
    <w:rsid w:val="00F332FA"/>
    <w:rsid w:val="00F334A2"/>
    <w:rsid w:val="00F33E55"/>
    <w:rsid w:val="00F3405E"/>
    <w:rsid w:val="00F3556A"/>
    <w:rsid w:val="00F355A3"/>
    <w:rsid w:val="00F3595E"/>
    <w:rsid w:val="00F36DA5"/>
    <w:rsid w:val="00F36E3D"/>
    <w:rsid w:val="00F36E62"/>
    <w:rsid w:val="00F37A9B"/>
    <w:rsid w:val="00F4038E"/>
    <w:rsid w:val="00F405C0"/>
    <w:rsid w:val="00F40D59"/>
    <w:rsid w:val="00F41C57"/>
    <w:rsid w:val="00F41F83"/>
    <w:rsid w:val="00F449C3"/>
    <w:rsid w:val="00F4645B"/>
    <w:rsid w:val="00F46FEB"/>
    <w:rsid w:val="00F4764A"/>
    <w:rsid w:val="00F476F5"/>
    <w:rsid w:val="00F47722"/>
    <w:rsid w:val="00F47AD5"/>
    <w:rsid w:val="00F50678"/>
    <w:rsid w:val="00F50A80"/>
    <w:rsid w:val="00F5234A"/>
    <w:rsid w:val="00F523EB"/>
    <w:rsid w:val="00F527A8"/>
    <w:rsid w:val="00F529E0"/>
    <w:rsid w:val="00F53234"/>
    <w:rsid w:val="00F53C93"/>
    <w:rsid w:val="00F54397"/>
    <w:rsid w:val="00F54B4E"/>
    <w:rsid w:val="00F55100"/>
    <w:rsid w:val="00F55388"/>
    <w:rsid w:val="00F55C8C"/>
    <w:rsid w:val="00F56605"/>
    <w:rsid w:val="00F56645"/>
    <w:rsid w:val="00F56A11"/>
    <w:rsid w:val="00F56F4E"/>
    <w:rsid w:val="00F57136"/>
    <w:rsid w:val="00F57239"/>
    <w:rsid w:val="00F57631"/>
    <w:rsid w:val="00F57811"/>
    <w:rsid w:val="00F6160A"/>
    <w:rsid w:val="00F620FE"/>
    <w:rsid w:val="00F62E50"/>
    <w:rsid w:val="00F6305D"/>
    <w:rsid w:val="00F63938"/>
    <w:rsid w:val="00F63B34"/>
    <w:rsid w:val="00F63FF6"/>
    <w:rsid w:val="00F646D5"/>
    <w:rsid w:val="00F64903"/>
    <w:rsid w:val="00F64E2A"/>
    <w:rsid w:val="00F64F5B"/>
    <w:rsid w:val="00F6524D"/>
    <w:rsid w:val="00F65C4B"/>
    <w:rsid w:val="00F65CFE"/>
    <w:rsid w:val="00F67320"/>
    <w:rsid w:val="00F678BB"/>
    <w:rsid w:val="00F67AC3"/>
    <w:rsid w:val="00F704F9"/>
    <w:rsid w:val="00F70728"/>
    <w:rsid w:val="00F70A2A"/>
    <w:rsid w:val="00F70B3A"/>
    <w:rsid w:val="00F70C45"/>
    <w:rsid w:val="00F7180D"/>
    <w:rsid w:val="00F71BD1"/>
    <w:rsid w:val="00F725E9"/>
    <w:rsid w:val="00F726AB"/>
    <w:rsid w:val="00F728EC"/>
    <w:rsid w:val="00F72B32"/>
    <w:rsid w:val="00F730E5"/>
    <w:rsid w:val="00F7353C"/>
    <w:rsid w:val="00F7403A"/>
    <w:rsid w:val="00F742E3"/>
    <w:rsid w:val="00F74D8E"/>
    <w:rsid w:val="00F750BA"/>
    <w:rsid w:val="00F75D0F"/>
    <w:rsid w:val="00F75F52"/>
    <w:rsid w:val="00F75FF2"/>
    <w:rsid w:val="00F761CC"/>
    <w:rsid w:val="00F77138"/>
    <w:rsid w:val="00F80660"/>
    <w:rsid w:val="00F80F0D"/>
    <w:rsid w:val="00F8176B"/>
    <w:rsid w:val="00F81A72"/>
    <w:rsid w:val="00F82B2B"/>
    <w:rsid w:val="00F82B6E"/>
    <w:rsid w:val="00F82ED9"/>
    <w:rsid w:val="00F83A0C"/>
    <w:rsid w:val="00F845FE"/>
    <w:rsid w:val="00F84CEC"/>
    <w:rsid w:val="00F85148"/>
    <w:rsid w:val="00F8676B"/>
    <w:rsid w:val="00F86B88"/>
    <w:rsid w:val="00F902CD"/>
    <w:rsid w:val="00F907D6"/>
    <w:rsid w:val="00F92769"/>
    <w:rsid w:val="00F93327"/>
    <w:rsid w:val="00F94982"/>
    <w:rsid w:val="00F94C0C"/>
    <w:rsid w:val="00F953DA"/>
    <w:rsid w:val="00F95DE1"/>
    <w:rsid w:val="00F96489"/>
    <w:rsid w:val="00F96795"/>
    <w:rsid w:val="00F97966"/>
    <w:rsid w:val="00F97FA0"/>
    <w:rsid w:val="00FA0050"/>
    <w:rsid w:val="00FA036C"/>
    <w:rsid w:val="00FA143F"/>
    <w:rsid w:val="00FA1E1E"/>
    <w:rsid w:val="00FA2798"/>
    <w:rsid w:val="00FA2819"/>
    <w:rsid w:val="00FA3200"/>
    <w:rsid w:val="00FA327A"/>
    <w:rsid w:val="00FA4DBB"/>
    <w:rsid w:val="00FA75B0"/>
    <w:rsid w:val="00FB1819"/>
    <w:rsid w:val="00FB1C54"/>
    <w:rsid w:val="00FB2E16"/>
    <w:rsid w:val="00FB2EA8"/>
    <w:rsid w:val="00FB3041"/>
    <w:rsid w:val="00FB35B4"/>
    <w:rsid w:val="00FB5749"/>
    <w:rsid w:val="00FB5834"/>
    <w:rsid w:val="00FB63A7"/>
    <w:rsid w:val="00FB6695"/>
    <w:rsid w:val="00FB6F3D"/>
    <w:rsid w:val="00FB7AD5"/>
    <w:rsid w:val="00FC0A0B"/>
    <w:rsid w:val="00FC0B75"/>
    <w:rsid w:val="00FC0FFD"/>
    <w:rsid w:val="00FC12DB"/>
    <w:rsid w:val="00FC12F7"/>
    <w:rsid w:val="00FC1EC4"/>
    <w:rsid w:val="00FC2033"/>
    <w:rsid w:val="00FC239D"/>
    <w:rsid w:val="00FC2F46"/>
    <w:rsid w:val="00FC3877"/>
    <w:rsid w:val="00FC48EE"/>
    <w:rsid w:val="00FC522D"/>
    <w:rsid w:val="00FC5F55"/>
    <w:rsid w:val="00FC61DD"/>
    <w:rsid w:val="00FC648A"/>
    <w:rsid w:val="00FC7805"/>
    <w:rsid w:val="00FC7DCA"/>
    <w:rsid w:val="00FD0515"/>
    <w:rsid w:val="00FD0C41"/>
    <w:rsid w:val="00FD0DA1"/>
    <w:rsid w:val="00FD2583"/>
    <w:rsid w:val="00FD27AC"/>
    <w:rsid w:val="00FD39A1"/>
    <w:rsid w:val="00FD4237"/>
    <w:rsid w:val="00FD4741"/>
    <w:rsid w:val="00FD5B8E"/>
    <w:rsid w:val="00FD5FEB"/>
    <w:rsid w:val="00FD6A63"/>
    <w:rsid w:val="00FD6E05"/>
    <w:rsid w:val="00FD726D"/>
    <w:rsid w:val="00FD7AA7"/>
    <w:rsid w:val="00FE08F4"/>
    <w:rsid w:val="00FE097B"/>
    <w:rsid w:val="00FE0A09"/>
    <w:rsid w:val="00FE1880"/>
    <w:rsid w:val="00FE2428"/>
    <w:rsid w:val="00FE273F"/>
    <w:rsid w:val="00FE3059"/>
    <w:rsid w:val="00FE362E"/>
    <w:rsid w:val="00FE3B6B"/>
    <w:rsid w:val="00FE437F"/>
    <w:rsid w:val="00FE4593"/>
    <w:rsid w:val="00FE5E9A"/>
    <w:rsid w:val="00FE6806"/>
    <w:rsid w:val="00FE6D8C"/>
    <w:rsid w:val="00FE74DB"/>
    <w:rsid w:val="00FE7A39"/>
    <w:rsid w:val="00FE7BE7"/>
    <w:rsid w:val="00FF101C"/>
    <w:rsid w:val="00FF1EB2"/>
    <w:rsid w:val="00FF2E64"/>
    <w:rsid w:val="00FF306D"/>
    <w:rsid w:val="00FF3C91"/>
    <w:rsid w:val="00FF4BE0"/>
    <w:rsid w:val="00FF5092"/>
    <w:rsid w:val="00FF5AA3"/>
    <w:rsid w:val="00FF6125"/>
    <w:rsid w:val="00FF6517"/>
    <w:rsid w:val="00FF6753"/>
    <w:rsid w:val="00FF6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F44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5185"/>
    <w:pPr>
      <w:spacing w:after="120"/>
    </w:pPr>
    <w:rPr>
      <w:rFonts w:ascii="Arial" w:hAnsi="Arial"/>
      <w:lang w:eastAsia="en-US"/>
    </w:rPr>
  </w:style>
  <w:style w:type="paragraph" w:styleId="Heading1">
    <w:name w:val="heading 1"/>
    <w:basedOn w:val="Normal"/>
    <w:next w:val="Normal"/>
    <w:link w:val="Heading1Char"/>
    <w:qFormat/>
    <w:rsid w:val="00DD761B"/>
    <w:pPr>
      <w:keepNext/>
      <w:pageBreakBefore/>
      <w:widowControl w:val="0"/>
      <w:numPr>
        <w:numId w:val="2"/>
      </w:numPr>
      <w:suppressAutoHyphens/>
      <w:spacing w:before="240"/>
      <w:ind w:left="851" w:hanging="851"/>
      <w:outlineLvl w:val="0"/>
    </w:pPr>
    <w:rPr>
      <w:b/>
      <w:sz w:val="32"/>
    </w:rPr>
  </w:style>
  <w:style w:type="paragraph" w:styleId="Heading2">
    <w:name w:val="heading 2"/>
    <w:basedOn w:val="Normal"/>
    <w:next w:val="Normal"/>
    <w:link w:val="Heading2Char"/>
    <w:uiPriority w:val="9"/>
    <w:qFormat/>
    <w:rsid w:val="00DD761B"/>
    <w:pPr>
      <w:keepNext/>
      <w:widowControl w:val="0"/>
      <w:numPr>
        <w:ilvl w:val="1"/>
        <w:numId w:val="2"/>
      </w:numPr>
      <w:suppressAutoHyphens/>
      <w:spacing w:before="240"/>
      <w:outlineLvl w:val="1"/>
    </w:pPr>
    <w:rPr>
      <w:b/>
      <w:sz w:val="28"/>
    </w:rPr>
  </w:style>
  <w:style w:type="paragraph" w:styleId="Heading3">
    <w:name w:val="heading 3"/>
    <w:basedOn w:val="Normal"/>
    <w:next w:val="Normal"/>
    <w:link w:val="Heading3Char"/>
    <w:qFormat/>
    <w:rsid w:val="00B77BED"/>
    <w:pPr>
      <w:keepNext/>
      <w:widowControl w:val="0"/>
      <w:numPr>
        <w:ilvl w:val="2"/>
        <w:numId w:val="2"/>
      </w:numPr>
      <w:suppressAutoHyphens/>
      <w:spacing w:before="240"/>
      <w:ind w:left="851" w:hanging="851"/>
      <w:outlineLvl w:val="2"/>
    </w:pPr>
    <w:rPr>
      <w:rFonts w:ascii="Arial Bold" w:hAnsi="Arial Bold"/>
      <w:b/>
      <w:sz w:val="24"/>
    </w:rPr>
  </w:style>
  <w:style w:type="paragraph" w:styleId="Heading4">
    <w:name w:val="heading 4"/>
    <w:basedOn w:val="Normal"/>
    <w:next w:val="Normal"/>
    <w:link w:val="Heading4Char"/>
    <w:qFormat/>
    <w:rsid w:val="000738F3"/>
    <w:pPr>
      <w:keepNext/>
      <w:widowControl w:val="0"/>
      <w:numPr>
        <w:ilvl w:val="3"/>
        <w:numId w:val="2"/>
      </w:numPr>
      <w:suppressAutoHyphens/>
      <w:spacing w:before="240"/>
      <w:ind w:left="851" w:hanging="851"/>
      <w:outlineLvl w:val="3"/>
    </w:pPr>
    <w:rPr>
      <w:rFonts w:ascii="Arial Bold" w:hAnsi="Arial Bold"/>
      <w:b/>
      <w:sz w:val="22"/>
    </w:rPr>
  </w:style>
  <w:style w:type="paragraph" w:styleId="Heading5">
    <w:name w:val="heading 5"/>
    <w:basedOn w:val="Normal"/>
    <w:next w:val="Normal"/>
    <w:qFormat/>
    <w:rsid w:val="00345185"/>
    <w:pPr>
      <w:keepNext/>
      <w:numPr>
        <w:ilvl w:val="4"/>
        <w:numId w:val="2"/>
      </w:numPr>
      <w:tabs>
        <w:tab w:val="left" w:pos="1008"/>
      </w:tabs>
      <w:suppressAutoHyphens/>
      <w:spacing w:before="120"/>
      <w:outlineLvl w:val="4"/>
    </w:pPr>
    <w:rPr>
      <w:rFonts w:ascii="Arial Bold" w:hAnsi="Arial Bold"/>
      <w:b/>
    </w:rPr>
  </w:style>
  <w:style w:type="paragraph" w:styleId="Heading6">
    <w:name w:val="heading 6"/>
    <w:basedOn w:val="Normal"/>
    <w:next w:val="Normal"/>
    <w:qFormat/>
    <w:rsid w:val="00345185"/>
    <w:pPr>
      <w:keepNext/>
      <w:numPr>
        <w:ilvl w:val="5"/>
        <w:numId w:val="2"/>
      </w:numPr>
      <w:tabs>
        <w:tab w:val="left" w:pos="1152"/>
      </w:tabs>
      <w:suppressAutoHyphens/>
      <w:spacing w:before="120"/>
      <w:outlineLvl w:val="5"/>
    </w:pPr>
    <w:rPr>
      <w:rFonts w:ascii="Arial Black" w:hAnsi="Arial Black"/>
      <w:sz w:val="22"/>
    </w:rPr>
  </w:style>
  <w:style w:type="paragraph" w:styleId="Heading7">
    <w:name w:val="heading 7"/>
    <w:basedOn w:val="Normal"/>
    <w:next w:val="Normal"/>
    <w:qFormat/>
    <w:rsid w:val="00345185"/>
    <w:pPr>
      <w:keepNext/>
      <w:numPr>
        <w:ilvl w:val="6"/>
        <w:numId w:val="2"/>
      </w:numPr>
      <w:tabs>
        <w:tab w:val="left" w:pos="1296"/>
      </w:tabs>
      <w:suppressAutoHyphens/>
      <w:spacing w:before="120"/>
      <w:outlineLvl w:val="6"/>
    </w:pPr>
    <w:rPr>
      <w:rFonts w:ascii="Arial Black" w:hAnsi="Arial Black"/>
      <w:sz w:val="22"/>
    </w:rPr>
  </w:style>
  <w:style w:type="paragraph" w:styleId="Heading8">
    <w:name w:val="heading 8"/>
    <w:basedOn w:val="Normal"/>
    <w:next w:val="Normal"/>
    <w:qFormat/>
    <w:rsid w:val="00345185"/>
    <w:pPr>
      <w:keepNext/>
      <w:numPr>
        <w:ilvl w:val="7"/>
        <w:numId w:val="2"/>
      </w:numPr>
      <w:tabs>
        <w:tab w:val="left" w:pos="1440"/>
      </w:tabs>
      <w:suppressAutoHyphens/>
      <w:spacing w:before="120"/>
      <w:outlineLvl w:val="7"/>
    </w:pPr>
    <w:rPr>
      <w:rFonts w:ascii="Arial Black" w:hAnsi="Arial Black"/>
      <w:sz w:val="22"/>
    </w:rPr>
  </w:style>
  <w:style w:type="paragraph" w:styleId="Heading9">
    <w:name w:val="heading 9"/>
    <w:basedOn w:val="Normal"/>
    <w:next w:val="Normal"/>
    <w:qFormat/>
    <w:rsid w:val="00345185"/>
    <w:pPr>
      <w:keepNext/>
      <w:numPr>
        <w:ilvl w:val="8"/>
        <w:numId w:val="2"/>
      </w:numPr>
      <w:tabs>
        <w:tab w:val="left" w:pos="1584"/>
      </w:tabs>
      <w:suppressAutoHyphens/>
      <w:spacing w:before="120"/>
      <w:outlineLvl w:val="8"/>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eading1">
    <w:name w:val="unHeading 1"/>
    <w:basedOn w:val="Normal"/>
    <w:rsid w:val="00345185"/>
    <w:pPr>
      <w:suppressAutoHyphens/>
      <w:spacing w:before="240"/>
    </w:pPr>
    <w:rPr>
      <w:b/>
      <w:sz w:val="32"/>
    </w:rPr>
  </w:style>
  <w:style w:type="paragraph" w:customStyle="1" w:styleId="Textbody">
    <w:name w:val="Text body"/>
    <w:basedOn w:val="Normal"/>
    <w:link w:val="TextbodyChar"/>
    <w:rsid w:val="00345185"/>
    <w:pPr>
      <w:widowControl w:val="0"/>
      <w:suppressAutoHyphens/>
    </w:pPr>
  </w:style>
  <w:style w:type="paragraph" w:styleId="TOC1">
    <w:name w:val="toc 1"/>
    <w:basedOn w:val="Normal"/>
    <w:next w:val="Normal"/>
    <w:uiPriority w:val="39"/>
    <w:rsid w:val="00F80F0D"/>
    <w:pPr>
      <w:widowControl w:val="0"/>
      <w:tabs>
        <w:tab w:val="left" w:pos="567"/>
        <w:tab w:val="right" w:leader="dot" w:pos="8301"/>
      </w:tabs>
      <w:suppressAutoHyphens/>
      <w:spacing w:before="120" w:after="0"/>
      <w:ind w:left="567" w:hanging="567"/>
    </w:pPr>
    <w:rPr>
      <w:rFonts w:ascii="Arial Bold" w:hAnsi="Arial Bold"/>
      <w:b/>
      <w:caps/>
    </w:rPr>
  </w:style>
  <w:style w:type="paragraph" w:styleId="TOC2">
    <w:name w:val="toc 2"/>
    <w:basedOn w:val="Normal"/>
    <w:next w:val="Normal"/>
    <w:uiPriority w:val="39"/>
    <w:rsid w:val="00F80F0D"/>
    <w:pPr>
      <w:widowControl w:val="0"/>
      <w:suppressAutoHyphens/>
      <w:spacing w:after="0"/>
      <w:ind w:left="1135" w:hanging="851"/>
    </w:pPr>
    <w:rPr>
      <w:b/>
    </w:rPr>
  </w:style>
  <w:style w:type="paragraph" w:styleId="TOC3">
    <w:name w:val="toc 3"/>
    <w:basedOn w:val="Normal"/>
    <w:next w:val="Normal"/>
    <w:uiPriority w:val="39"/>
    <w:rsid w:val="00345185"/>
    <w:pPr>
      <w:widowControl w:val="0"/>
      <w:tabs>
        <w:tab w:val="left" w:pos="567"/>
        <w:tab w:val="left" w:pos="1418"/>
        <w:tab w:val="right" w:leader="dot" w:pos="8301"/>
      </w:tabs>
      <w:suppressAutoHyphens/>
      <w:spacing w:after="0"/>
      <w:ind w:left="1418" w:hanging="851"/>
    </w:pPr>
  </w:style>
  <w:style w:type="paragraph" w:styleId="Header">
    <w:name w:val="header"/>
    <w:basedOn w:val="Normal"/>
    <w:link w:val="HeaderChar"/>
    <w:uiPriority w:val="99"/>
    <w:rsid w:val="00345185"/>
    <w:pPr>
      <w:widowControl w:val="0"/>
      <w:tabs>
        <w:tab w:val="center" w:pos="4153"/>
        <w:tab w:val="right" w:pos="8306"/>
      </w:tabs>
      <w:suppressAutoHyphens/>
    </w:pPr>
    <w:rPr>
      <w:sz w:val="16"/>
    </w:rPr>
  </w:style>
  <w:style w:type="character" w:styleId="PageNumber">
    <w:name w:val="page number"/>
    <w:basedOn w:val="DefaultParagraphFont"/>
    <w:rsid w:val="00345185"/>
  </w:style>
  <w:style w:type="paragraph" w:styleId="Footer">
    <w:name w:val="footer"/>
    <w:basedOn w:val="Normal"/>
    <w:link w:val="FooterChar"/>
    <w:uiPriority w:val="99"/>
    <w:rsid w:val="00345185"/>
    <w:pPr>
      <w:widowControl w:val="0"/>
      <w:tabs>
        <w:tab w:val="center" w:pos="4153"/>
        <w:tab w:val="right" w:pos="8306"/>
      </w:tabs>
      <w:suppressAutoHyphens/>
    </w:pPr>
  </w:style>
  <w:style w:type="character" w:styleId="Hyperlink">
    <w:name w:val="Hyperlink"/>
    <w:basedOn w:val="DefaultParagraphFont"/>
    <w:uiPriority w:val="99"/>
    <w:rsid w:val="00345185"/>
    <w:rPr>
      <w:color w:val="0000FF"/>
      <w:u w:val="single"/>
    </w:rPr>
  </w:style>
  <w:style w:type="paragraph" w:customStyle="1" w:styleId="TitleMinor">
    <w:name w:val="Title Minor"/>
    <w:basedOn w:val="Normal"/>
    <w:rsid w:val="00345185"/>
    <w:pPr>
      <w:jc w:val="right"/>
    </w:pPr>
    <w:rPr>
      <w:smallCaps/>
      <w:sz w:val="22"/>
    </w:rPr>
  </w:style>
  <w:style w:type="character" w:styleId="Emphasis">
    <w:name w:val="Emphasis"/>
    <w:basedOn w:val="DefaultParagraphFont"/>
    <w:uiPriority w:val="20"/>
    <w:qFormat/>
    <w:rsid w:val="00345185"/>
    <w:rPr>
      <w:i/>
    </w:rPr>
  </w:style>
  <w:style w:type="paragraph" w:customStyle="1" w:styleId="SubTitle1">
    <w:name w:val="SubTitle1"/>
    <w:basedOn w:val="Normal"/>
    <w:rsid w:val="00345185"/>
    <w:pPr>
      <w:pBdr>
        <w:bottom w:val="single" w:sz="6" w:space="14" w:color="auto"/>
      </w:pBdr>
      <w:spacing w:after="60"/>
      <w:jc w:val="right"/>
      <w:outlineLvl w:val="0"/>
    </w:pPr>
    <w:rPr>
      <w:b/>
      <w:color w:val="808080"/>
      <w:kern w:val="28"/>
      <w:sz w:val="48"/>
    </w:rPr>
  </w:style>
  <w:style w:type="paragraph" w:styleId="Title">
    <w:name w:val="Title"/>
    <w:basedOn w:val="Normal"/>
    <w:qFormat/>
    <w:rsid w:val="00345185"/>
    <w:pPr>
      <w:spacing w:before="60" w:after="60"/>
      <w:jc w:val="right"/>
      <w:outlineLvl w:val="0"/>
    </w:pPr>
    <w:rPr>
      <w:rFonts w:ascii="Arial Black" w:hAnsi="Arial Black"/>
      <w:b/>
      <w:smallCaps/>
      <w:kern w:val="28"/>
      <w:sz w:val="56"/>
    </w:rPr>
  </w:style>
  <w:style w:type="paragraph" w:customStyle="1" w:styleId="NotHeading2">
    <w:name w:val="Not Heading 2"/>
    <w:basedOn w:val="Header"/>
    <w:rsid w:val="00345185"/>
    <w:pPr>
      <w:tabs>
        <w:tab w:val="clear" w:pos="4153"/>
        <w:tab w:val="clear" w:pos="8306"/>
        <w:tab w:val="num" w:pos="720"/>
      </w:tabs>
      <w:ind w:left="720" w:hanging="720"/>
      <w:jc w:val="both"/>
    </w:pPr>
    <w:rPr>
      <w:rFonts w:ascii="Arial Bold" w:hAnsi="Arial Bold"/>
      <w:b/>
      <w:sz w:val="20"/>
    </w:rPr>
  </w:style>
  <w:style w:type="paragraph" w:customStyle="1" w:styleId="NotHeading3">
    <w:name w:val="Not Heading 3"/>
    <w:basedOn w:val="Header"/>
    <w:rsid w:val="00345185"/>
    <w:pPr>
      <w:tabs>
        <w:tab w:val="clear" w:pos="4153"/>
        <w:tab w:val="clear" w:pos="8306"/>
        <w:tab w:val="num" w:pos="720"/>
      </w:tabs>
      <w:ind w:left="720" w:hanging="720"/>
      <w:jc w:val="both"/>
    </w:pPr>
    <w:rPr>
      <w:sz w:val="20"/>
    </w:rPr>
  </w:style>
  <w:style w:type="paragraph" w:customStyle="1" w:styleId="AlphaList">
    <w:name w:val="AlphaList"/>
    <w:basedOn w:val="Header"/>
    <w:rsid w:val="00345185"/>
    <w:pPr>
      <w:numPr>
        <w:numId w:val="1"/>
      </w:numPr>
      <w:tabs>
        <w:tab w:val="clear" w:pos="4153"/>
        <w:tab w:val="clear" w:pos="8306"/>
      </w:tabs>
      <w:jc w:val="both"/>
    </w:pPr>
    <w:rPr>
      <w:sz w:val="20"/>
    </w:rPr>
  </w:style>
  <w:style w:type="paragraph" w:styleId="ListBullet">
    <w:name w:val="List Bullet"/>
    <w:basedOn w:val="Normal"/>
    <w:rsid w:val="00345185"/>
    <w:pPr>
      <w:tabs>
        <w:tab w:val="num" w:pos="360"/>
      </w:tabs>
      <w:ind w:left="360" w:hanging="360"/>
    </w:pPr>
  </w:style>
  <w:style w:type="paragraph" w:styleId="ListBullet2">
    <w:name w:val="List Bullet 2"/>
    <w:basedOn w:val="Normal"/>
    <w:rsid w:val="00345185"/>
    <w:pPr>
      <w:tabs>
        <w:tab w:val="num" w:pos="643"/>
      </w:tabs>
      <w:ind w:left="643" w:hanging="360"/>
    </w:pPr>
  </w:style>
  <w:style w:type="paragraph" w:styleId="ListBullet3">
    <w:name w:val="List Bullet 3"/>
    <w:basedOn w:val="Normal"/>
    <w:rsid w:val="00345185"/>
    <w:pPr>
      <w:tabs>
        <w:tab w:val="num" w:pos="926"/>
      </w:tabs>
      <w:ind w:left="926" w:hanging="360"/>
    </w:pPr>
  </w:style>
  <w:style w:type="paragraph" w:styleId="ListBullet4">
    <w:name w:val="List Bullet 4"/>
    <w:basedOn w:val="Normal"/>
    <w:rsid w:val="00345185"/>
    <w:pPr>
      <w:tabs>
        <w:tab w:val="num" w:pos="1209"/>
      </w:tabs>
      <w:ind w:left="1209" w:hanging="360"/>
    </w:pPr>
  </w:style>
  <w:style w:type="paragraph" w:styleId="ListBullet5">
    <w:name w:val="List Bullet 5"/>
    <w:basedOn w:val="Normal"/>
    <w:rsid w:val="00345185"/>
    <w:pPr>
      <w:tabs>
        <w:tab w:val="num" w:pos="1492"/>
      </w:tabs>
      <w:ind w:left="1492" w:hanging="360"/>
    </w:pPr>
  </w:style>
  <w:style w:type="paragraph" w:styleId="ListNumber">
    <w:name w:val="List Number"/>
    <w:basedOn w:val="Normal"/>
    <w:rsid w:val="00345185"/>
    <w:pPr>
      <w:tabs>
        <w:tab w:val="num" w:pos="360"/>
      </w:tabs>
      <w:ind w:left="360" w:hanging="360"/>
    </w:pPr>
  </w:style>
  <w:style w:type="paragraph" w:styleId="ListNumber2">
    <w:name w:val="List Number 2"/>
    <w:basedOn w:val="Normal"/>
    <w:rsid w:val="00345185"/>
    <w:pPr>
      <w:tabs>
        <w:tab w:val="num" w:pos="643"/>
      </w:tabs>
      <w:ind w:left="643" w:hanging="360"/>
    </w:pPr>
  </w:style>
  <w:style w:type="paragraph" w:styleId="ListNumber3">
    <w:name w:val="List Number 3"/>
    <w:basedOn w:val="Normal"/>
    <w:rsid w:val="00345185"/>
    <w:pPr>
      <w:tabs>
        <w:tab w:val="num" w:pos="926"/>
      </w:tabs>
      <w:ind w:left="926" w:hanging="360"/>
    </w:pPr>
  </w:style>
  <w:style w:type="paragraph" w:styleId="ListNumber4">
    <w:name w:val="List Number 4"/>
    <w:basedOn w:val="Normal"/>
    <w:rsid w:val="00345185"/>
    <w:pPr>
      <w:tabs>
        <w:tab w:val="num" w:pos="1209"/>
      </w:tabs>
      <w:ind w:left="1209" w:hanging="360"/>
    </w:pPr>
  </w:style>
  <w:style w:type="paragraph" w:styleId="ListNumber5">
    <w:name w:val="List Number 5"/>
    <w:basedOn w:val="Normal"/>
    <w:rsid w:val="00345185"/>
    <w:pPr>
      <w:tabs>
        <w:tab w:val="num" w:pos="1568"/>
      </w:tabs>
      <w:ind w:left="1568" w:hanging="360"/>
    </w:pPr>
  </w:style>
  <w:style w:type="character" w:styleId="LineNumber">
    <w:name w:val="line number"/>
    <w:basedOn w:val="DefaultParagraphFont"/>
    <w:rsid w:val="00345185"/>
  </w:style>
  <w:style w:type="paragraph" w:styleId="Caption">
    <w:name w:val="caption"/>
    <w:basedOn w:val="Normal"/>
    <w:next w:val="Normal"/>
    <w:qFormat/>
    <w:rsid w:val="00345185"/>
    <w:pPr>
      <w:spacing w:before="120"/>
      <w:jc w:val="center"/>
    </w:pPr>
    <w:rPr>
      <w:rFonts w:ascii="Arial Bold" w:hAnsi="Arial Bold"/>
      <w:caps/>
      <w:sz w:val="16"/>
    </w:rPr>
  </w:style>
  <w:style w:type="paragraph" w:styleId="DocumentMap">
    <w:name w:val="Document Map"/>
    <w:basedOn w:val="Normal"/>
    <w:semiHidden/>
    <w:rsid w:val="00345185"/>
    <w:pPr>
      <w:shd w:val="clear" w:color="auto" w:fill="000080"/>
    </w:pPr>
    <w:rPr>
      <w:rFonts w:ascii="Tahoma" w:hAnsi="Tahoma"/>
    </w:rPr>
  </w:style>
  <w:style w:type="character" w:styleId="FollowedHyperlink">
    <w:name w:val="FollowedHyperlink"/>
    <w:basedOn w:val="DefaultParagraphFont"/>
    <w:rsid w:val="00345185"/>
    <w:rPr>
      <w:color w:val="800080"/>
      <w:u w:val="single"/>
    </w:rPr>
  </w:style>
  <w:style w:type="paragraph" w:customStyle="1" w:styleId="TableCaption">
    <w:name w:val="Table Caption"/>
    <w:basedOn w:val="Caption"/>
    <w:rsid w:val="00345185"/>
    <w:pPr>
      <w:keepNext/>
      <w:spacing w:before="360"/>
      <w:jc w:val="left"/>
    </w:pPr>
    <w:rPr>
      <w:rFonts w:ascii="Arial" w:hAnsi="Arial"/>
      <w:b/>
      <w:i/>
      <w:caps w:val="0"/>
      <w:sz w:val="20"/>
      <w:lang w:val="en-GB"/>
    </w:rPr>
  </w:style>
  <w:style w:type="paragraph" w:customStyle="1" w:styleId="TableHeading">
    <w:name w:val="Table Heading"/>
    <w:basedOn w:val="Normal"/>
    <w:link w:val="TableHeadingChar"/>
    <w:rsid w:val="00345185"/>
    <w:pPr>
      <w:spacing w:before="120"/>
    </w:pPr>
    <w:rPr>
      <w:b/>
      <w:sz w:val="18"/>
    </w:rPr>
  </w:style>
  <w:style w:type="paragraph" w:customStyle="1" w:styleId="TableHeadingC">
    <w:name w:val="Table HeadingC"/>
    <w:basedOn w:val="TableHeading"/>
    <w:rsid w:val="00345185"/>
    <w:pPr>
      <w:jc w:val="center"/>
    </w:pPr>
  </w:style>
  <w:style w:type="paragraph" w:customStyle="1" w:styleId="TableText">
    <w:name w:val="Table Text"/>
    <w:basedOn w:val="Textbody"/>
    <w:link w:val="TableTextChar"/>
    <w:rsid w:val="00345185"/>
    <w:pPr>
      <w:widowControl/>
      <w:suppressAutoHyphens w:val="0"/>
      <w:spacing w:before="60" w:after="60"/>
    </w:pPr>
    <w:rPr>
      <w:sz w:val="18"/>
    </w:rPr>
  </w:style>
  <w:style w:type="paragraph" w:customStyle="1" w:styleId="TableTextC">
    <w:name w:val="Table TextC"/>
    <w:basedOn w:val="TableText"/>
    <w:rsid w:val="00345185"/>
    <w:pPr>
      <w:jc w:val="center"/>
    </w:pPr>
  </w:style>
  <w:style w:type="paragraph" w:customStyle="1" w:styleId="TableTextC0">
    <w:name w:val="TableTextC"/>
    <w:basedOn w:val="Textbody"/>
    <w:rsid w:val="00345185"/>
    <w:pPr>
      <w:widowControl/>
      <w:suppressAutoHyphens w:val="0"/>
      <w:spacing w:before="60" w:after="60"/>
      <w:jc w:val="center"/>
    </w:pPr>
    <w:rPr>
      <w:sz w:val="18"/>
    </w:rPr>
  </w:style>
  <w:style w:type="paragraph" w:customStyle="1" w:styleId="Text">
    <w:name w:val="Text"/>
    <w:basedOn w:val="Normal"/>
    <w:rsid w:val="00345185"/>
    <w:pPr>
      <w:tabs>
        <w:tab w:val="left" w:pos="360"/>
      </w:tabs>
      <w:ind w:left="360" w:hanging="360"/>
    </w:pPr>
    <w:rPr>
      <w:sz w:val="22"/>
    </w:rPr>
  </w:style>
  <w:style w:type="paragraph" w:styleId="TOC4">
    <w:name w:val="toc 4"/>
    <w:basedOn w:val="Normal"/>
    <w:next w:val="Normal"/>
    <w:autoRedefine/>
    <w:rsid w:val="00345185"/>
    <w:pPr>
      <w:ind w:left="600"/>
    </w:pPr>
  </w:style>
  <w:style w:type="paragraph" w:styleId="TOC5">
    <w:name w:val="toc 5"/>
    <w:basedOn w:val="Normal"/>
    <w:next w:val="Normal"/>
    <w:autoRedefine/>
    <w:rsid w:val="00345185"/>
    <w:pPr>
      <w:ind w:left="800"/>
    </w:pPr>
  </w:style>
  <w:style w:type="paragraph" w:styleId="TOC6">
    <w:name w:val="toc 6"/>
    <w:basedOn w:val="Normal"/>
    <w:next w:val="Normal"/>
    <w:autoRedefine/>
    <w:rsid w:val="00345185"/>
    <w:pPr>
      <w:ind w:left="1000"/>
    </w:pPr>
  </w:style>
  <w:style w:type="paragraph" w:styleId="TOC7">
    <w:name w:val="toc 7"/>
    <w:basedOn w:val="Normal"/>
    <w:next w:val="Normal"/>
    <w:autoRedefine/>
    <w:rsid w:val="00345185"/>
    <w:pPr>
      <w:ind w:left="1200"/>
    </w:pPr>
  </w:style>
  <w:style w:type="paragraph" w:styleId="TOC8">
    <w:name w:val="toc 8"/>
    <w:basedOn w:val="Normal"/>
    <w:next w:val="Normal"/>
    <w:autoRedefine/>
    <w:rsid w:val="00345185"/>
    <w:pPr>
      <w:ind w:left="1400"/>
    </w:pPr>
  </w:style>
  <w:style w:type="paragraph" w:styleId="TOC9">
    <w:name w:val="toc 9"/>
    <w:basedOn w:val="Normal"/>
    <w:next w:val="Normal"/>
    <w:autoRedefine/>
    <w:rsid w:val="00345185"/>
    <w:pPr>
      <w:ind w:left="1600"/>
    </w:pPr>
  </w:style>
  <w:style w:type="paragraph" w:customStyle="1" w:styleId="InfoBlue">
    <w:name w:val="InfoBlue"/>
    <w:basedOn w:val="Normal"/>
    <w:next w:val="BodyText"/>
    <w:autoRedefine/>
    <w:rsid w:val="001D36CA"/>
    <w:pPr>
      <w:widowControl w:val="0"/>
      <w:spacing w:line="240" w:lineRule="atLeast"/>
      <w:ind w:left="720"/>
    </w:pPr>
    <w:rPr>
      <w:rFonts w:ascii="Times New Roman" w:hAnsi="Times New Roman"/>
      <w:i/>
      <w:color w:val="0000FF"/>
      <w:lang w:val="en-US"/>
    </w:rPr>
  </w:style>
  <w:style w:type="paragraph" w:styleId="BodyText">
    <w:name w:val="Body Text"/>
    <w:basedOn w:val="Normal"/>
    <w:link w:val="BodyTextChar"/>
    <w:rsid w:val="001D36CA"/>
  </w:style>
  <w:style w:type="paragraph" w:customStyle="1" w:styleId="DashEm">
    <w:name w:val="Dash: Em"/>
    <w:basedOn w:val="Normal"/>
    <w:semiHidden/>
    <w:rsid w:val="00C6601F"/>
    <w:pPr>
      <w:tabs>
        <w:tab w:val="num" w:pos="425"/>
      </w:tabs>
      <w:spacing w:before="240" w:after="140" w:line="280" w:lineRule="atLeast"/>
      <w:ind w:left="425" w:hanging="425"/>
    </w:pPr>
    <w:rPr>
      <w:rFonts w:cs="Arial"/>
      <w:sz w:val="21"/>
      <w:szCs w:val="24"/>
      <w:lang w:val="en-US" w:eastAsia="en-AU"/>
    </w:rPr>
  </w:style>
  <w:style w:type="paragraph" w:customStyle="1" w:styleId="DashEm1">
    <w:name w:val="Dash: Em 1"/>
    <w:basedOn w:val="Normal"/>
    <w:rsid w:val="00C6601F"/>
    <w:pPr>
      <w:tabs>
        <w:tab w:val="num" w:pos="425"/>
      </w:tabs>
      <w:spacing w:before="120" w:after="0"/>
      <w:ind w:left="425" w:hanging="425"/>
    </w:pPr>
    <w:rPr>
      <w:rFonts w:cs="Arial"/>
      <w:sz w:val="21"/>
      <w:szCs w:val="24"/>
      <w:lang w:val="en-US" w:eastAsia="en-AU"/>
    </w:rPr>
  </w:style>
  <w:style w:type="paragraph" w:customStyle="1" w:styleId="DashEn1">
    <w:name w:val="Dash: En 1"/>
    <w:basedOn w:val="DashEm"/>
    <w:rsid w:val="00C6601F"/>
    <w:pPr>
      <w:tabs>
        <w:tab w:val="clear" w:pos="425"/>
        <w:tab w:val="num" w:pos="850"/>
      </w:tabs>
      <w:ind w:left="850"/>
    </w:pPr>
  </w:style>
  <w:style w:type="paragraph" w:customStyle="1" w:styleId="DashEn2">
    <w:name w:val="Dash: En 2"/>
    <w:basedOn w:val="DashEn1"/>
    <w:semiHidden/>
    <w:rsid w:val="00C6601F"/>
    <w:pPr>
      <w:tabs>
        <w:tab w:val="clear" w:pos="850"/>
        <w:tab w:val="num" w:pos="1276"/>
      </w:tabs>
      <w:ind w:left="1276" w:hanging="426"/>
    </w:pPr>
  </w:style>
  <w:style w:type="paragraph" w:customStyle="1" w:styleId="DashEn3">
    <w:name w:val="Dash: En 3"/>
    <w:basedOn w:val="DashEn2"/>
    <w:semiHidden/>
    <w:rsid w:val="00C6601F"/>
    <w:pPr>
      <w:tabs>
        <w:tab w:val="clear" w:pos="1276"/>
        <w:tab w:val="num" w:pos="1701"/>
      </w:tabs>
      <w:ind w:left="1701" w:hanging="425"/>
    </w:pPr>
  </w:style>
  <w:style w:type="paragraph" w:customStyle="1" w:styleId="DashEn4">
    <w:name w:val="Dash: En 4"/>
    <w:basedOn w:val="DashEn3"/>
    <w:semiHidden/>
    <w:rsid w:val="00C6601F"/>
    <w:pPr>
      <w:tabs>
        <w:tab w:val="clear" w:pos="1701"/>
        <w:tab w:val="num" w:pos="2126"/>
      </w:tabs>
      <w:ind w:left="2126"/>
    </w:pPr>
  </w:style>
  <w:style w:type="paragraph" w:customStyle="1" w:styleId="DashEn5">
    <w:name w:val="Dash: En 5"/>
    <w:basedOn w:val="DashEn4"/>
    <w:semiHidden/>
    <w:rsid w:val="00C6601F"/>
    <w:pPr>
      <w:tabs>
        <w:tab w:val="clear" w:pos="2126"/>
        <w:tab w:val="num" w:pos="2551"/>
      </w:tabs>
      <w:ind w:left="2551"/>
    </w:pPr>
  </w:style>
  <w:style w:type="paragraph" w:customStyle="1" w:styleId="DashEn6">
    <w:name w:val="Dash: En 6"/>
    <w:basedOn w:val="DashEn5"/>
    <w:semiHidden/>
    <w:rsid w:val="00C6601F"/>
    <w:pPr>
      <w:tabs>
        <w:tab w:val="clear" w:pos="2551"/>
        <w:tab w:val="num" w:pos="2976"/>
      </w:tabs>
      <w:ind w:left="2976"/>
    </w:pPr>
  </w:style>
  <w:style w:type="paragraph" w:customStyle="1" w:styleId="DashEn7">
    <w:name w:val="Dash: En 7"/>
    <w:basedOn w:val="DashEn6"/>
    <w:semiHidden/>
    <w:rsid w:val="00C6601F"/>
    <w:pPr>
      <w:tabs>
        <w:tab w:val="clear" w:pos="2976"/>
        <w:tab w:val="num" w:pos="3402"/>
      </w:tabs>
      <w:ind w:left="3402" w:hanging="426"/>
    </w:pPr>
  </w:style>
  <w:style w:type="table" w:styleId="TableGrid">
    <w:name w:val="Table Grid"/>
    <w:basedOn w:val="TableNormal"/>
    <w:rsid w:val="00CB6667"/>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6D69C7"/>
  </w:style>
  <w:style w:type="character" w:styleId="FootnoteReference">
    <w:name w:val="footnote reference"/>
    <w:basedOn w:val="DefaultParagraphFont"/>
    <w:semiHidden/>
    <w:rsid w:val="006D69C7"/>
    <w:rPr>
      <w:vertAlign w:val="superscript"/>
    </w:rPr>
  </w:style>
  <w:style w:type="character" w:styleId="CommentReference">
    <w:name w:val="annotation reference"/>
    <w:basedOn w:val="DefaultParagraphFont"/>
    <w:semiHidden/>
    <w:rsid w:val="000D087A"/>
    <w:rPr>
      <w:sz w:val="16"/>
      <w:szCs w:val="16"/>
    </w:rPr>
  </w:style>
  <w:style w:type="paragraph" w:styleId="CommentText">
    <w:name w:val="annotation text"/>
    <w:basedOn w:val="Normal"/>
    <w:semiHidden/>
    <w:rsid w:val="000D087A"/>
  </w:style>
  <w:style w:type="paragraph" w:styleId="CommentSubject">
    <w:name w:val="annotation subject"/>
    <w:basedOn w:val="CommentText"/>
    <w:next w:val="CommentText"/>
    <w:semiHidden/>
    <w:rsid w:val="000D087A"/>
    <w:rPr>
      <w:b/>
      <w:bCs/>
    </w:rPr>
  </w:style>
  <w:style w:type="paragraph" w:styleId="BalloonText">
    <w:name w:val="Balloon Text"/>
    <w:basedOn w:val="Normal"/>
    <w:semiHidden/>
    <w:rsid w:val="000D087A"/>
    <w:rPr>
      <w:rFonts w:ascii="Tahoma" w:hAnsi="Tahoma" w:cs="Tahoma"/>
      <w:sz w:val="16"/>
      <w:szCs w:val="16"/>
    </w:rPr>
  </w:style>
  <w:style w:type="paragraph" w:customStyle="1" w:styleId="Body">
    <w:name w:val="Body"/>
    <w:basedOn w:val="Normal"/>
    <w:rsid w:val="00394475"/>
    <w:pPr>
      <w:spacing w:before="120" w:after="0"/>
    </w:pPr>
    <w:rPr>
      <w:sz w:val="22"/>
    </w:rPr>
  </w:style>
  <w:style w:type="paragraph" w:styleId="TableofFigures">
    <w:name w:val="table of figures"/>
    <w:basedOn w:val="Normal"/>
    <w:next w:val="Normal"/>
    <w:semiHidden/>
    <w:rsid w:val="00241C5F"/>
  </w:style>
  <w:style w:type="character" w:customStyle="1" w:styleId="TableHeadingChar">
    <w:name w:val="Table Heading Char"/>
    <w:basedOn w:val="DefaultParagraphFont"/>
    <w:link w:val="TableHeading"/>
    <w:rsid w:val="00B46049"/>
    <w:rPr>
      <w:rFonts w:ascii="Arial" w:hAnsi="Arial"/>
      <w:b/>
      <w:sz w:val="18"/>
      <w:lang w:val="en-AU" w:eastAsia="en-US" w:bidi="ar-SA"/>
    </w:rPr>
  </w:style>
  <w:style w:type="character" w:customStyle="1" w:styleId="TextbodyChar">
    <w:name w:val="Text body Char"/>
    <w:basedOn w:val="DefaultParagraphFont"/>
    <w:link w:val="Textbody"/>
    <w:rsid w:val="00B46049"/>
    <w:rPr>
      <w:rFonts w:ascii="Arial" w:hAnsi="Arial"/>
      <w:lang w:val="en-AU" w:eastAsia="en-US" w:bidi="ar-SA"/>
    </w:rPr>
  </w:style>
  <w:style w:type="character" w:customStyle="1" w:styleId="TableTextChar">
    <w:name w:val="Table Text Char"/>
    <w:basedOn w:val="TextbodyChar"/>
    <w:link w:val="TableText"/>
    <w:rsid w:val="00B46049"/>
    <w:rPr>
      <w:rFonts w:ascii="Arial" w:hAnsi="Arial"/>
      <w:sz w:val="18"/>
      <w:lang w:val="en-AU" w:eastAsia="en-US" w:bidi="ar-SA"/>
    </w:rPr>
  </w:style>
  <w:style w:type="character" w:styleId="Strong">
    <w:name w:val="Strong"/>
    <w:uiPriority w:val="22"/>
    <w:qFormat/>
    <w:rsid w:val="00EE5A3F"/>
    <w:rPr>
      <w:b/>
      <w:bCs/>
    </w:rPr>
  </w:style>
  <w:style w:type="paragraph" w:customStyle="1" w:styleId="Char">
    <w:name w:val="Char"/>
    <w:basedOn w:val="Normal"/>
    <w:rsid w:val="002F3541"/>
    <w:pPr>
      <w:keepNext/>
      <w:spacing w:after="0"/>
    </w:pPr>
    <w:rPr>
      <w:rFonts w:ascii="Times New Roman" w:hAnsi="Times New Roman" w:cs="Arial"/>
      <w:sz w:val="22"/>
      <w:szCs w:val="22"/>
    </w:rPr>
  </w:style>
  <w:style w:type="character" w:customStyle="1" w:styleId="Subheading">
    <w:name w:val="Subheading"/>
    <w:basedOn w:val="DefaultParagraphFont"/>
    <w:rsid w:val="000F28BA"/>
    <w:rPr>
      <w:rFonts w:ascii="Arial" w:hAnsi="Arial"/>
      <w:b/>
      <w:sz w:val="19"/>
    </w:rPr>
  </w:style>
  <w:style w:type="character" w:customStyle="1" w:styleId="Heading3Char">
    <w:name w:val="Heading 3 Char"/>
    <w:basedOn w:val="DefaultParagraphFont"/>
    <w:link w:val="Heading3"/>
    <w:rsid w:val="00B77BED"/>
    <w:rPr>
      <w:rFonts w:ascii="Arial Bold" w:hAnsi="Arial Bold"/>
      <w:b/>
      <w:sz w:val="24"/>
      <w:lang w:eastAsia="en-US"/>
    </w:rPr>
  </w:style>
  <w:style w:type="character" w:customStyle="1" w:styleId="Heading4Char">
    <w:name w:val="Heading 4 Char"/>
    <w:basedOn w:val="DefaultParagraphFont"/>
    <w:link w:val="Heading4"/>
    <w:rsid w:val="000738F3"/>
    <w:rPr>
      <w:rFonts w:ascii="Arial Bold" w:hAnsi="Arial Bold"/>
      <w:b/>
      <w:sz w:val="22"/>
      <w:lang w:eastAsia="en-US"/>
    </w:rPr>
  </w:style>
  <w:style w:type="paragraph" w:styleId="NormalWeb">
    <w:name w:val="Normal (Web)"/>
    <w:basedOn w:val="Normal"/>
    <w:uiPriority w:val="99"/>
    <w:rsid w:val="000E2F1B"/>
    <w:pPr>
      <w:spacing w:before="100" w:beforeAutospacing="1" w:after="100" w:afterAutospacing="1"/>
    </w:pPr>
    <w:rPr>
      <w:rFonts w:ascii="Times New Roman" w:hAnsi="Times New Roman"/>
      <w:sz w:val="24"/>
      <w:szCs w:val="24"/>
      <w:lang w:val="en-US"/>
    </w:rPr>
  </w:style>
  <w:style w:type="paragraph" w:customStyle="1" w:styleId="Style3">
    <w:name w:val="Style3"/>
    <w:basedOn w:val="Heading3"/>
    <w:rsid w:val="006D4610"/>
    <w:pPr>
      <w:widowControl/>
      <w:numPr>
        <w:ilvl w:val="0"/>
        <w:numId w:val="0"/>
      </w:numPr>
      <w:suppressAutoHyphens w:val="0"/>
    </w:pPr>
    <w:rPr>
      <w:rFonts w:ascii="Times New Roman" w:eastAsia="MS Mincho" w:hAnsi="Times New Roman"/>
      <w:lang w:eastAsia="ja-JP"/>
    </w:rPr>
  </w:style>
  <w:style w:type="paragraph" w:customStyle="1" w:styleId="searchfor">
    <w:name w:val="searchfor"/>
    <w:basedOn w:val="Normal"/>
    <w:rsid w:val="00165F8F"/>
    <w:pPr>
      <w:spacing w:before="100" w:beforeAutospacing="1" w:after="100" w:afterAutospacing="1"/>
    </w:pPr>
    <w:rPr>
      <w:rFonts w:ascii="Times New Roman" w:hAnsi="Times New Roman"/>
      <w:sz w:val="24"/>
      <w:szCs w:val="24"/>
      <w:lang w:eastAsia="en-AU"/>
    </w:rPr>
  </w:style>
  <w:style w:type="paragraph" w:customStyle="1" w:styleId="DotPoint">
    <w:name w:val="DotPoint"/>
    <w:basedOn w:val="Normal"/>
    <w:rsid w:val="00D14B2D"/>
    <w:pPr>
      <w:numPr>
        <w:numId w:val="3"/>
      </w:numPr>
      <w:spacing w:after="180"/>
      <w:ind w:left="714" w:hanging="357"/>
    </w:pPr>
    <w:rPr>
      <w:sz w:val="22"/>
      <w:szCs w:val="16"/>
      <w:lang w:eastAsia="en-AU"/>
    </w:rPr>
  </w:style>
  <w:style w:type="paragraph" w:styleId="ListParagraph">
    <w:name w:val="List Paragraph"/>
    <w:basedOn w:val="Normal"/>
    <w:uiPriority w:val="34"/>
    <w:qFormat/>
    <w:rsid w:val="00436281"/>
    <w:pPr>
      <w:spacing w:after="0"/>
      <w:ind w:left="720"/>
      <w:contextualSpacing/>
    </w:pPr>
    <w:rPr>
      <w:szCs w:val="24"/>
      <w:lang w:eastAsia="en-AU"/>
    </w:rPr>
  </w:style>
  <w:style w:type="character" w:customStyle="1" w:styleId="ssens">
    <w:name w:val="ssens"/>
    <w:basedOn w:val="DefaultParagraphFont"/>
    <w:rsid w:val="00D3681F"/>
  </w:style>
  <w:style w:type="paragraph" w:customStyle="1" w:styleId="CCBodyText">
    <w:name w:val="+CC Body Text"/>
    <w:link w:val="CCBodyTextChar"/>
    <w:uiPriority w:val="99"/>
    <w:rsid w:val="00D3681F"/>
    <w:pPr>
      <w:spacing w:after="180"/>
    </w:pPr>
    <w:rPr>
      <w:rFonts w:ascii="Arial" w:hAnsi="Arial"/>
      <w:sz w:val="22"/>
      <w:szCs w:val="24"/>
      <w:lang w:eastAsia="en-AU"/>
    </w:rPr>
  </w:style>
  <w:style w:type="character" w:customStyle="1" w:styleId="CCBodyTextChar">
    <w:name w:val="+CC Body Text Char"/>
    <w:basedOn w:val="DefaultParagraphFont"/>
    <w:link w:val="CCBodyText"/>
    <w:uiPriority w:val="99"/>
    <w:locked/>
    <w:rsid w:val="00D3681F"/>
    <w:rPr>
      <w:rFonts w:ascii="Arial" w:hAnsi="Arial"/>
      <w:sz w:val="22"/>
      <w:szCs w:val="24"/>
      <w:lang w:eastAsia="en-AU"/>
    </w:rPr>
  </w:style>
  <w:style w:type="paragraph" w:customStyle="1" w:styleId="01BodyText">
    <w:name w:val="01 BodyText"/>
    <w:basedOn w:val="Normal"/>
    <w:link w:val="01BodyTextChar"/>
    <w:qFormat/>
    <w:rsid w:val="00834D55"/>
  </w:style>
  <w:style w:type="character" w:customStyle="1" w:styleId="01BodyTextChar">
    <w:name w:val="01 BodyText Char"/>
    <w:basedOn w:val="DefaultParagraphFont"/>
    <w:link w:val="01BodyText"/>
    <w:rsid w:val="00834D55"/>
    <w:rPr>
      <w:rFonts w:ascii="Arial" w:hAnsi="Arial"/>
      <w:lang w:eastAsia="en-US"/>
    </w:rPr>
  </w:style>
  <w:style w:type="paragraph" w:styleId="NoSpacing">
    <w:name w:val="No Spacing"/>
    <w:uiPriority w:val="1"/>
    <w:qFormat/>
    <w:rsid w:val="00D3681F"/>
    <w:rPr>
      <w:rFonts w:asciiTheme="minorHAnsi" w:eastAsiaTheme="minorHAnsi" w:hAnsiTheme="minorHAnsi" w:cstheme="minorBidi"/>
      <w:sz w:val="22"/>
      <w:szCs w:val="22"/>
      <w:lang w:val="en-US" w:eastAsia="en-US"/>
    </w:rPr>
  </w:style>
  <w:style w:type="paragraph" w:customStyle="1" w:styleId="CCDotpoint">
    <w:name w:val="+CC Dot point"/>
    <w:link w:val="CCDotpointChar"/>
    <w:uiPriority w:val="99"/>
    <w:rsid w:val="00C74F59"/>
    <w:pPr>
      <w:numPr>
        <w:numId w:val="4"/>
      </w:numPr>
    </w:pPr>
    <w:rPr>
      <w:rFonts w:ascii="Arial" w:hAnsi="Arial"/>
      <w:sz w:val="22"/>
      <w:szCs w:val="24"/>
      <w:lang w:eastAsia="en-AU"/>
    </w:rPr>
  </w:style>
  <w:style w:type="character" w:customStyle="1" w:styleId="CCDotpointChar">
    <w:name w:val="+CC Dot point Char"/>
    <w:basedOn w:val="DefaultParagraphFont"/>
    <w:link w:val="CCDotpoint"/>
    <w:uiPriority w:val="99"/>
    <w:locked/>
    <w:rsid w:val="00C74F59"/>
    <w:rPr>
      <w:rFonts w:ascii="Arial" w:hAnsi="Arial"/>
      <w:sz w:val="22"/>
      <w:szCs w:val="24"/>
      <w:lang w:eastAsia="en-AU"/>
    </w:rPr>
  </w:style>
  <w:style w:type="character" w:customStyle="1" w:styleId="BodyTextChar">
    <w:name w:val="Body Text Char"/>
    <w:basedOn w:val="DefaultParagraphFont"/>
    <w:link w:val="BodyText"/>
    <w:rsid w:val="00102FAB"/>
    <w:rPr>
      <w:rFonts w:ascii="Arial" w:hAnsi="Arial"/>
      <w:lang w:eastAsia="en-US"/>
    </w:rPr>
  </w:style>
  <w:style w:type="paragraph" w:styleId="Revision">
    <w:name w:val="Revision"/>
    <w:hidden/>
    <w:uiPriority w:val="99"/>
    <w:semiHidden/>
    <w:rsid w:val="0086664A"/>
    <w:rPr>
      <w:rFonts w:ascii="Arial" w:hAnsi="Arial"/>
      <w:lang w:eastAsia="en-US"/>
    </w:rPr>
  </w:style>
  <w:style w:type="character" w:customStyle="1" w:styleId="HeaderChar">
    <w:name w:val="Header Char"/>
    <w:basedOn w:val="DefaultParagraphFont"/>
    <w:link w:val="Header"/>
    <w:uiPriority w:val="99"/>
    <w:rsid w:val="005A2503"/>
    <w:rPr>
      <w:rFonts w:ascii="Arial" w:hAnsi="Arial"/>
      <w:sz w:val="16"/>
      <w:lang w:eastAsia="en-US"/>
    </w:rPr>
  </w:style>
  <w:style w:type="character" w:customStyle="1" w:styleId="FooterChar">
    <w:name w:val="Footer Char"/>
    <w:basedOn w:val="DefaultParagraphFont"/>
    <w:link w:val="Footer"/>
    <w:uiPriority w:val="99"/>
    <w:rsid w:val="005A2503"/>
    <w:rPr>
      <w:rFonts w:ascii="Arial" w:hAnsi="Arial"/>
      <w:lang w:eastAsia="en-US"/>
    </w:rPr>
  </w:style>
  <w:style w:type="paragraph" w:customStyle="1" w:styleId="BodyText1">
    <w:name w:val="Body Text1"/>
    <w:basedOn w:val="Normal"/>
    <w:uiPriority w:val="99"/>
    <w:rsid w:val="005A2503"/>
    <w:pPr>
      <w:widowControl w:val="0"/>
      <w:suppressAutoHyphens/>
      <w:autoSpaceDE w:val="0"/>
      <w:autoSpaceDN w:val="0"/>
      <w:adjustRightInd w:val="0"/>
      <w:spacing w:after="240" w:line="312" w:lineRule="auto"/>
      <w:textAlignment w:val="center"/>
    </w:pPr>
    <w:rPr>
      <w:rFonts w:ascii="ArialMT" w:eastAsiaTheme="minorHAnsi" w:hAnsi="ArialMT" w:cs="ArialMT"/>
      <w:color w:val="000000"/>
      <w:lang w:val="en-GB"/>
    </w:rPr>
  </w:style>
  <w:style w:type="character" w:customStyle="1" w:styleId="Heading2Char">
    <w:name w:val="Heading 2 Char"/>
    <w:basedOn w:val="DefaultParagraphFont"/>
    <w:link w:val="Heading2"/>
    <w:uiPriority w:val="9"/>
    <w:rsid w:val="005A2503"/>
    <w:rPr>
      <w:rFonts w:ascii="Arial" w:hAnsi="Arial"/>
      <w:b/>
      <w:sz w:val="28"/>
      <w:lang w:eastAsia="en-US"/>
    </w:rPr>
  </w:style>
  <w:style w:type="character" w:customStyle="1" w:styleId="Heading1Char">
    <w:name w:val="Heading 1 Char"/>
    <w:basedOn w:val="DefaultParagraphFont"/>
    <w:link w:val="Heading1"/>
    <w:rsid w:val="005A2503"/>
    <w:rPr>
      <w:rFonts w:ascii="Arial" w:hAnsi="Arial"/>
      <w:b/>
      <w:sz w:val="32"/>
      <w:lang w:eastAsia="en-US"/>
    </w:rPr>
  </w:style>
  <w:style w:type="character" w:customStyle="1" w:styleId="apple-converted-space">
    <w:name w:val="apple-converted-space"/>
    <w:basedOn w:val="DefaultParagraphFont"/>
    <w:rsid w:val="005A2503"/>
  </w:style>
  <w:style w:type="character" w:customStyle="1" w:styleId="updated">
    <w:name w:val="updated"/>
    <w:basedOn w:val="DefaultParagraphFont"/>
    <w:rsid w:val="005A2503"/>
  </w:style>
  <w:style w:type="paragraph" w:customStyle="1" w:styleId="updated1">
    <w:name w:val="updated1"/>
    <w:basedOn w:val="Normal"/>
    <w:rsid w:val="005A2503"/>
    <w:pPr>
      <w:spacing w:before="100" w:beforeAutospacing="1" w:after="100" w:afterAutospacing="1" w:line="312" w:lineRule="auto"/>
    </w:pPr>
    <w:rPr>
      <w:rFonts w:ascii="Times" w:eastAsiaTheme="minorHAnsi" w:hAnsi="Times" w:cstheme="minorBidi"/>
    </w:rPr>
  </w:style>
  <w:style w:type="character" w:styleId="HTMLCode">
    <w:name w:val="HTML Code"/>
    <w:basedOn w:val="DefaultParagraphFont"/>
    <w:uiPriority w:val="99"/>
    <w:unhideWhenUsed/>
    <w:rsid w:val="005A2503"/>
    <w:rPr>
      <w:rFonts w:ascii="Courier" w:eastAsiaTheme="minorHAnsi" w:hAnsi="Courier" w:cs="Courier"/>
      <w:sz w:val="20"/>
      <w:szCs w:val="20"/>
    </w:rPr>
  </w:style>
  <w:style w:type="character" w:customStyle="1" w:styleId="apple-style-span">
    <w:name w:val="apple-style-span"/>
    <w:basedOn w:val="DefaultParagraphFont"/>
    <w:rsid w:val="005A2503"/>
  </w:style>
  <w:style w:type="paragraph" w:styleId="HTMLPreformatted">
    <w:name w:val="HTML Preformatted"/>
    <w:basedOn w:val="Normal"/>
    <w:link w:val="HTMLPreformattedChar"/>
    <w:uiPriority w:val="99"/>
    <w:unhideWhenUsed/>
    <w:rsid w:val="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rPr>
  </w:style>
  <w:style w:type="character" w:customStyle="1" w:styleId="HTMLPreformattedChar">
    <w:name w:val="HTML Preformatted Char"/>
    <w:basedOn w:val="DefaultParagraphFont"/>
    <w:link w:val="HTMLPreformatted"/>
    <w:uiPriority w:val="99"/>
    <w:rsid w:val="005A2503"/>
    <w:rPr>
      <w:rFonts w:ascii="Courier" w:eastAsiaTheme="minorHAnsi" w:hAnsi="Courier" w:cs="Courier"/>
      <w:lang w:eastAsia="en-US"/>
    </w:rPr>
  </w:style>
  <w:style w:type="character" w:customStyle="1" w:styleId="superseded">
    <w:name w:val="superseded"/>
    <w:basedOn w:val="DefaultParagraphFont"/>
    <w:rsid w:val="005A2503"/>
  </w:style>
  <w:style w:type="paragraph" w:styleId="EndnoteText">
    <w:name w:val="endnote text"/>
    <w:basedOn w:val="Normal"/>
    <w:link w:val="EndnoteTextChar"/>
    <w:rsid w:val="00E6042E"/>
    <w:pPr>
      <w:spacing w:after="0"/>
    </w:pPr>
  </w:style>
  <w:style w:type="character" w:customStyle="1" w:styleId="EndnoteTextChar">
    <w:name w:val="Endnote Text Char"/>
    <w:basedOn w:val="DefaultParagraphFont"/>
    <w:link w:val="EndnoteText"/>
    <w:rsid w:val="00E6042E"/>
    <w:rPr>
      <w:rFonts w:ascii="Arial" w:hAnsi="Arial"/>
      <w:lang w:eastAsia="en-US"/>
    </w:rPr>
  </w:style>
  <w:style w:type="character" w:styleId="EndnoteReference">
    <w:name w:val="endnote reference"/>
    <w:basedOn w:val="DefaultParagraphFont"/>
    <w:rsid w:val="00E6042E"/>
    <w:rPr>
      <w:vertAlign w:val="superscript"/>
    </w:rPr>
  </w:style>
  <w:style w:type="character" w:styleId="HTMLCite">
    <w:name w:val="HTML Cite"/>
    <w:basedOn w:val="DefaultParagraphFont"/>
    <w:uiPriority w:val="99"/>
    <w:unhideWhenUsed/>
    <w:rsid w:val="00584D5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5185"/>
    <w:pPr>
      <w:spacing w:after="120"/>
    </w:pPr>
    <w:rPr>
      <w:rFonts w:ascii="Arial" w:hAnsi="Arial"/>
      <w:lang w:eastAsia="en-US"/>
    </w:rPr>
  </w:style>
  <w:style w:type="paragraph" w:styleId="Heading1">
    <w:name w:val="heading 1"/>
    <w:basedOn w:val="Normal"/>
    <w:next w:val="Normal"/>
    <w:link w:val="Heading1Char"/>
    <w:qFormat/>
    <w:rsid w:val="00DD761B"/>
    <w:pPr>
      <w:keepNext/>
      <w:pageBreakBefore/>
      <w:widowControl w:val="0"/>
      <w:numPr>
        <w:numId w:val="2"/>
      </w:numPr>
      <w:suppressAutoHyphens/>
      <w:spacing w:before="240"/>
      <w:ind w:left="851" w:hanging="851"/>
      <w:outlineLvl w:val="0"/>
    </w:pPr>
    <w:rPr>
      <w:b/>
      <w:sz w:val="32"/>
    </w:rPr>
  </w:style>
  <w:style w:type="paragraph" w:styleId="Heading2">
    <w:name w:val="heading 2"/>
    <w:basedOn w:val="Normal"/>
    <w:next w:val="Normal"/>
    <w:link w:val="Heading2Char"/>
    <w:uiPriority w:val="9"/>
    <w:qFormat/>
    <w:rsid w:val="00DD761B"/>
    <w:pPr>
      <w:keepNext/>
      <w:widowControl w:val="0"/>
      <w:numPr>
        <w:ilvl w:val="1"/>
        <w:numId w:val="2"/>
      </w:numPr>
      <w:suppressAutoHyphens/>
      <w:spacing w:before="240"/>
      <w:outlineLvl w:val="1"/>
    </w:pPr>
    <w:rPr>
      <w:b/>
      <w:sz w:val="28"/>
    </w:rPr>
  </w:style>
  <w:style w:type="paragraph" w:styleId="Heading3">
    <w:name w:val="heading 3"/>
    <w:basedOn w:val="Normal"/>
    <w:next w:val="Normal"/>
    <w:link w:val="Heading3Char"/>
    <w:qFormat/>
    <w:rsid w:val="00B77BED"/>
    <w:pPr>
      <w:keepNext/>
      <w:widowControl w:val="0"/>
      <w:numPr>
        <w:ilvl w:val="2"/>
        <w:numId w:val="2"/>
      </w:numPr>
      <w:suppressAutoHyphens/>
      <w:spacing w:before="240"/>
      <w:ind w:left="851" w:hanging="851"/>
      <w:outlineLvl w:val="2"/>
    </w:pPr>
    <w:rPr>
      <w:rFonts w:ascii="Arial Bold" w:hAnsi="Arial Bold"/>
      <w:b/>
      <w:sz w:val="24"/>
    </w:rPr>
  </w:style>
  <w:style w:type="paragraph" w:styleId="Heading4">
    <w:name w:val="heading 4"/>
    <w:basedOn w:val="Normal"/>
    <w:next w:val="Normal"/>
    <w:link w:val="Heading4Char"/>
    <w:qFormat/>
    <w:rsid w:val="000738F3"/>
    <w:pPr>
      <w:keepNext/>
      <w:widowControl w:val="0"/>
      <w:numPr>
        <w:ilvl w:val="3"/>
        <w:numId w:val="2"/>
      </w:numPr>
      <w:suppressAutoHyphens/>
      <w:spacing w:before="240"/>
      <w:ind w:left="851" w:hanging="851"/>
      <w:outlineLvl w:val="3"/>
    </w:pPr>
    <w:rPr>
      <w:rFonts w:ascii="Arial Bold" w:hAnsi="Arial Bold"/>
      <w:b/>
      <w:sz w:val="22"/>
    </w:rPr>
  </w:style>
  <w:style w:type="paragraph" w:styleId="Heading5">
    <w:name w:val="heading 5"/>
    <w:basedOn w:val="Normal"/>
    <w:next w:val="Normal"/>
    <w:qFormat/>
    <w:rsid w:val="00345185"/>
    <w:pPr>
      <w:keepNext/>
      <w:numPr>
        <w:ilvl w:val="4"/>
        <w:numId w:val="2"/>
      </w:numPr>
      <w:tabs>
        <w:tab w:val="left" w:pos="1008"/>
      </w:tabs>
      <w:suppressAutoHyphens/>
      <w:spacing w:before="120"/>
      <w:outlineLvl w:val="4"/>
    </w:pPr>
    <w:rPr>
      <w:rFonts w:ascii="Arial Bold" w:hAnsi="Arial Bold"/>
      <w:b/>
    </w:rPr>
  </w:style>
  <w:style w:type="paragraph" w:styleId="Heading6">
    <w:name w:val="heading 6"/>
    <w:basedOn w:val="Normal"/>
    <w:next w:val="Normal"/>
    <w:qFormat/>
    <w:rsid w:val="00345185"/>
    <w:pPr>
      <w:keepNext/>
      <w:numPr>
        <w:ilvl w:val="5"/>
        <w:numId w:val="2"/>
      </w:numPr>
      <w:tabs>
        <w:tab w:val="left" w:pos="1152"/>
      </w:tabs>
      <w:suppressAutoHyphens/>
      <w:spacing w:before="120"/>
      <w:outlineLvl w:val="5"/>
    </w:pPr>
    <w:rPr>
      <w:rFonts w:ascii="Arial Black" w:hAnsi="Arial Black"/>
      <w:sz w:val="22"/>
    </w:rPr>
  </w:style>
  <w:style w:type="paragraph" w:styleId="Heading7">
    <w:name w:val="heading 7"/>
    <w:basedOn w:val="Normal"/>
    <w:next w:val="Normal"/>
    <w:qFormat/>
    <w:rsid w:val="00345185"/>
    <w:pPr>
      <w:keepNext/>
      <w:numPr>
        <w:ilvl w:val="6"/>
        <w:numId w:val="2"/>
      </w:numPr>
      <w:tabs>
        <w:tab w:val="left" w:pos="1296"/>
      </w:tabs>
      <w:suppressAutoHyphens/>
      <w:spacing w:before="120"/>
      <w:outlineLvl w:val="6"/>
    </w:pPr>
    <w:rPr>
      <w:rFonts w:ascii="Arial Black" w:hAnsi="Arial Black"/>
      <w:sz w:val="22"/>
    </w:rPr>
  </w:style>
  <w:style w:type="paragraph" w:styleId="Heading8">
    <w:name w:val="heading 8"/>
    <w:basedOn w:val="Normal"/>
    <w:next w:val="Normal"/>
    <w:qFormat/>
    <w:rsid w:val="00345185"/>
    <w:pPr>
      <w:keepNext/>
      <w:numPr>
        <w:ilvl w:val="7"/>
        <w:numId w:val="2"/>
      </w:numPr>
      <w:tabs>
        <w:tab w:val="left" w:pos="1440"/>
      </w:tabs>
      <w:suppressAutoHyphens/>
      <w:spacing w:before="120"/>
      <w:outlineLvl w:val="7"/>
    </w:pPr>
    <w:rPr>
      <w:rFonts w:ascii="Arial Black" w:hAnsi="Arial Black"/>
      <w:sz w:val="22"/>
    </w:rPr>
  </w:style>
  <w:style w:type="paragraph" w:styleId="Heading9">
    <w:name w:val="heading 9"/>
    <w:basedOn w:val="Normal"/>
    <w:next w:val="Normal"/>
    <w:qFormat/>
    <w:rsid w:val="00345185"/>
    <w:pPr>
      <w:keepNext/>
      <w:numPr>
        <w:ilvl w:val="8"/>
        <w:numId w:val="2"/>
      </w:numPr>
      <w:tabs>
        <w:tab w:val="left" w:pos="1584"/>
      </w:tabs>
      <w:suppressAutoHyphens/>
      <w:spacing w:before="120"/>
      <w:outlineLvl w:val="8"/>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eading1">
    <w:name w:val="unHeading 1"/>
    <w:basedOn w:val="Normal"/>
    <w:rsid w:val="00345185"/>
    <w:pPr>
      <w:suppressAutoHyphens/>
      <w:spacing w:before="240"/>
    </w:pPr>
    <w:rPr>
      <w:b/>
      <w:sz w:val="32"/>
    </w:rPr>
  </w:style>
  <w:style w:type="paragraph" w:customStyle="1" w:styleId="Textbody">
    <w:name w:val="Text body"/>
    <w:basedOn w:val="Normal"/>
    <w:link w:val="TextbodyChar"/>
    <w:rsid w:val="00345185"/>
    <w:pPr>
      <w:widowControl w:val="0"/>
      <w:suppressAutoHyphens/>
    </w:pPr>
  </w:style>
  <w:style w:type="paragraph" w:styleId="TOC1">
    <w:name w:val="toc 1"/>
    <w:basedOn w:val="Normal"/>
    <w:next w:val="Normal"/>
    <w:uiPriority w:val="39"/>
    <w:rsid w:val="00F80F0D"/>
    <w:pPr>
      <w:widowControl w:val="0"/>
      <w:tabs>
        <w:tab w:val="left" w:pos="567"/>
        <w:tab w:val="right" w:leader="dot" w:pos="8301"/>
      </w:tabs>
      <w:suppressAutoHyphens/>
      <w:spacing w:before="120" w:after="0"/>
      <w:ind w:left="567" w:hanging="567"/>
    </w:pPr>
    <w:rPr>
      <w:rFonts w:ascii="Arial Bold" w:hAnsi="Arial Bold"/>
      <w:b/>
      <w:caps/>
    </w:rPr>
  </w:style>
  <w:style w:type="paragraph" w:styleId="TOC2">
    <w:name w:val="toc 2"/>
    <w:basedOn w:val="Normal"/>
    <w:next w:val="Normal"/>
    <w:uiPriority w:val="39"/>
    <w:rsid w:val="00F80F0D"/>
    <w:pPr>
      <w:widowControl w:val="0"/>
      <w:suppressAutoHyphens/>
      <w:spacing w:after="0"/>
      <w:ind w:left="1135" w:hanging="851"/>
    </w:pPr>
    <w:rPr>
      <w:b/>
    </w:rPr>
  </w:style>
  <w:style w:type="paragraph" w:styleId="TOC3">
    <w:name w:val="toc 3"/>
    <w:basedOn w:val="Normal"/>
    <w:next w:val="Normal"/>
    <w:uiPriority w:val="39"/>
    <w:rsid w:val="00345185"/>
    <w:pPr>
      <w:widowControl w:val="0"/>
      <w:tabs>
        <w:tab w:val="left" w:pos="567"/>
        <w:tab w:val="left" w:pos="1418"/>
        <w:tab w:val="right" w:leader="dot" w:pos="8301"/>
      </w:tabs>
      <w:suppressAutoHyphens/>
      <w:spacing w:after="0"/>
      <w:ind w:left="1418" w:hanging="851"/>
    </w:pPr>
  </w:style>
  <w:style w:type="paragraph" w:styleId="Header">
    <w:name w:val="header"/>
    <w:basedOn w:val="Normal"/>
    <w:link w:val="HeaderChar"/>
    <w:uiPriority w:val="99"/>
    <w:rsid w:val="00345185"/>
    <w:pPr>
      <w:widowControl w:val="0"/>
      <w:tabs>
        <w:tab w:val="center" w:pos="4153"/>
        <w:tab w:val="right" w:pos="8306"/>
      </w:tabs>
      <w:suppressAutoHyphens/>
    </w:pPr>
    <w:rPr>
      <w:sz w:val="16"/>
    </w:rPr>
  </w:style>
  <w:style w:type="character" w:styleId="PageNumber">
    <w:name w:val="page number"/>
    <w:basedOn w:val="DefaultParagraphFont"/>
    <w:rsid w:val="00345185"/>
  </w:style>
  <w:style w:type="paragraph" w:styleId="Footer">
    <w:name w:val="footer"/>
    <w:basedOn w:val="Normal"/>
    <w:link w:val="FooterChar"/>
    <w:uiPriority w:val="99"/>
    <w:rsid w:val="00345185"/>
    <w:pPr>
      <w:widowControl w:val="0"/>
      <w:tabs>
        <w:tab w:val="center" w:pos="4153"/>
        <w:tab w:val="right" w:pos="8306"/>
      </w:tabs>
      <w:suppressAutoHyphens/>
    </w:pPr>
  </w:style>
  <w:style w:type="character" w:styleId="Hyperlink">
    <w:name w:val="Hyperlink"/>
    <w:basedOn w:val="DefaultParagraphFont"/>
    <w:uiPriority w:val="99"/>
    <w:rsid w:val="00345185"/>
    <w:rPr>
      <w:color w:val="0000FF"/>
      <w:u w:val="single"/>
    </w:rPr>
  </w:style>
  <w:style w:type="paragraph" w:customStyle="1" w:styleId="TitleMinor">
    <w:name w:val="Title Minor"/>
    <w:basedOn w:val="Normal"/>
    <w:rsid w:val="00345185"/>
    <w:pPr>
      <w:jc w:val="right"/>
    </w:pPr>
    <w:rPr>
      <w:smallCaps/>
      <w:sz w:val="22"/>
    </w:rPr>
  </w:style>
  <w:style w:type="character" w:styleId="Emphasis">
    <w:name w:val="Emphasis"/>
    <w:basedOn w:val="DefaultParagraphFont"/>
    <w:uiPriority w:val="20"/>
    <w:qFormat/>
    <w:rsid w:val="00345185"/>
    <w:rPr>
      <w:i/>
    </w:rPr>
  </w:style>
  <w:style w:type="paragraph" w:customStyle="1" w:styleId="SubTitle1">
    <w:name w:val="SubTitle1"/>
    <w:basedOn w:val="Normal"/>
    <w:rsid w:val="00345185"/>
    <w:pPr>
      <w:pBdr>
        <w:bottom w:val="single" w:sz="6" w:space="14" w:color="auto"/>
      </w:pBdr>
      <w:spacing w:after="60"/>
      <w:jc w:val="right"/>
      <w:outlineLvl w:val="0"/>
    </w:pPr>
    <w:rPr>
      <w:b/>
      <w:color w:val="808080"/>
      <w:kern w:val="28"/>
      <w:sz w:val="48"/>
    </w:rPr>
  </w:style>
  <w:style w:type="paragraph" w:styleId="Title">
    <w:name w:val="Title"/>
    <w:basedOn w:val="Normal"/>
    <w:qFormat/>
    <w:rsid w:val="00345185"/>
    <w:pPr>
      <w:spacing w:before="60" w:after="60"/>
      <w:jc w:val="right"/>
      <w:outlineLvl w:val="0"/>
    </w:pPr>
    <w:rPr>
      <w:rFonts w:ascii="Arial Black" w:hAnsi="Arial Black"/>
      <w:b/>
      <w:smallCaps/>
      <w:kern w:val="28"/>
      <w:sz w:val="56"/>
    </w:rPr>
  </w:style>
  <w:style w:type="paragraph" w:customStyle="1" w:styleId="NotHeading2">
    <w:name w:val="Not Heading 2"/>
    <w:basedOn w:val="Header"/>
    <w:rsid w:val="00345185"/>
    <w:pPr>
      <w:tabs>
        <w:tab w:val="clear" w:pos="4153"/>
        <w:tab w:val="clear" w:pos="8306"/>
        <w:tab w:val="num" w:pos="720"/>
      </w:tabs>
      <w:ind w:left="720" w:hanging="720"/>
      <w:jc w:val="both"/>
    </w:pPr>
    <w:rPr>
      <w:rFonts w:ascii="Arial Bold" w:hAnsi="Arial Bold"/>
      <w:b/>
      <w:sz w:val="20"/>
    </w:rPr>
  </w:style>
  <w:style w:type="paragraph" w:customStyle="1" w:styleId="NotHeading3">
    <w:name w:val="Not Heading 3"/>
    <w:basedOn w:val="Header"/>
    <w:rsid w:val="00345185"/>
    <w:pPr>
      <w:tabs>
        <w:tab w:val="clear" w:pos="4153"/>
        <w:tab w:val="clear" w:pos="8306"/>
        <w:tab w:val="num" w:pos="720"/>
      </w:tabs>
      <w:ind w:left="720" w:hanging="720"/>
      <w:jc w:val="both"/>
    </w:pPr>
    <w:rPr>
      <w:sz w:val="20"/>
    </w:rPr>
  </w:style>
  <w:style w:type="paragraph" w:customStyle="1" w:styleId="AlphaList">
    <w:name w:val="AlphaList"/>
    <w:basedOn w:val="Header"/>
    <w:rsid w:val="00345185"/>
    <w:pPr>
      <w:numPr>
        <w:numId w:val="1"/>
      </w:numPr>
      <w:tabs>
        <w:tab w:val="clear" w:pos="4153"/>
        <w:tab w:val="clear" w:pos="8306"/>
      </w:tabs>
      <w:jc w:val="both"/>
    </w:pPr>
    <w:rPr>
      <w:sz w:val="20"/>
    </w:rPr>
  </w:style>
  <w:style w:type="paragraph" w:styleId="ListBullet">
    <w:name w:val="List Bullet"/>
    <w:basedOn w:val="Normal"/>
    <w:rsid w:val="00345185"/>
    <w:pPr>
      <w:tabs>
        <w:tab w:val="num" w:pos="360"/>
      </w:tabs>
      <w:ind w:left="360" w:hanging="360"/>
    </w:pPr>
  </w:style>
  <w:style w:type="paragraph" w:styleId="ListBullet2">
    <w:name w:val="List Bullet 2"/>
    <w:basedOn w:val="Normal"/>
    <w:rsid w:val="00345185"/>
    <w:pPr>
      <w:tabs>
        <w:tab w:val="num" w:pos="643"/>
      </w:tabs>
      <w:ind w:left="643" w:hanging="360"/>
    </w:pPr>
  </w:style>
  <w:style w:type="paragraph" w:styleId="ListBullet3">
    <w:name w:val="List Bullet 3"/>
    <w:basedOn w:val="Normal"/>
    <w:rsid w:val="00345185"/>
    <w:pPr>
      <w:tabs>
        <w:tab w:val="num" w:pos="926"/>
      </w:tabs>
      <w:ind w:left="926" w:hanging="360"/>
    </w:pPr>
  </w:style>
  <w:style w:type="paragraph" w:styleId="ListBullet4">
    <w:name w:val="List Bullet 4"/>
    <w:basedOn w:val="Normal"/>
    <w:rsid w:val="00345185"/>
    <w:pPr>
      <w:tabs>
        <w:tab w:val="num" w:pos="1209"/>
      </w:tabs>
      <w:ind w:left="1209" w:hanging="360"/>
    </w:pPr>
  </w:style>
  <w:style w:type="paragraph" w:styleId="ListBullet5">
    <w:name w:val="List Bullet 5"/>
    <w:basedOn w:val="Normal"/>
    <w:rsid w:val="00345185"/>
    <w:pPr>
      <w:tabs>
        <w:tab w:val="num" w:pos="1492"/>
      </w:tabs>
      <w:ind w:left="1492" w:hanging="360"/>
    </w:pPr>
  </w:style>
  <w:style w:type="paragraph" w:styleId="ListNumber">
    <w:name w:val="List Number"/>
    <w:basedOn w:val="Normal"/>
    <w:rsid w:val="00345185"/>
    <w:pPr>
      <w:tabs>
        <w:tab w:val="num" w:pos="360"/>
      </w:tabs>
      <w:ind w:left="360" w:hanging="360"/>
    </w:pPr>
  </w:style>
  <w:style w:type="paragraph" w:styleId="ListNumber2">
    <w:name w:val="List Number 2"/>
    <w:basedOn w:val="Normal"/>
    <w:rsid w:val="00345185"/>
    <w:pPr>
      <w:tabs>
        <w:tab w:val="num" w:pos="643"/>
      </w:tabs>
      <w:ind w:left="643" w:hanging="360"/>
    </w:pPr>
  </w:style>
  <w:style w:type="paragraph" w:styleId="ListNumber3">
    <w:name w:val="List Number 3"/>
    <w:basedOn w:val="Normal"/>
    <w:rsid w:val="00345185"/>
    <w:pPr>
      <w:tabs>
        <w:tab w:val="num" w:pos="926"/>
      </w:tabs>
      <w:ind w:left="926" w:hanging="360"/>
    </w:pPr>
  </w:style>
  <w:style w:type="paragraph" w:styleId="ListNumber4">
    <w:name w:val="List Number 4"/>
    <w:basedOn w:val="Normal"/>
    <w:rsid w:val="00345185"/>
    <w:pPr>
      <w:tabs>
        <w:tab w:val="num" w:pos="1209"/>
      </w:tabs>
      <w:ind w:left="1209" w:hanging="360"/>
    </w:pPr>
  </w:style>
  <w:style w:type="paragraph" w:styleId="ListNumber5">
    <w:name w:val="List Number 5"/>
    <w:basedOn w:val="Normal"/>
    <w:rsid w:val="00345185"/>
    <w:pPr>
      <w:tabs>
        <w:tab w:val="num" w:pos="1568"/>
      </w:tabs>
      <w:ind w:left="1568" w:hanging="360"/>
    </w:pPr>
  </w:style>
  <w:style w:type="character" w:styleId="LineNumber">
    <w:name w:val="line number"/>
    <w:basedOn w:val="DefaultParagraphFont"/>
    <w:rsid w:val="00345185"/>
  </w:style>
  <w:style w:type="paragraph" w:styleId="Caption">
    <w:name w:val="caption"/>
    <w:basedOn w:val="Normal"/>
    <w:next w:val="Normal"/>
    <w:qFormat/>
    <w:rsid w:val="00345185"/>
    <w:pPr>
      <w:spacing w:before="120"/>
      <w:jc w:val="center"/>
    </w:pPr>
    <w:rPr>
      <w:rFonts w:ascii="Arial Bold" w:hAnsi="Arial Bold"/>
      <w:caps/>
      <w:sz w:val="16"/>
    </w:rPr>
  </w:style>
  <w:style w:type="paragraph" w:styleId="DocumentMap">
    <w:name w:val="Document Map"/>
    <w:basedOn w:val="Normal"/>
    <w:semiHidden/>
    <w:rsid w:val="00345185"/>
    <w:pPr>
      <w:shd w:val="clear" w:color="auto" w:fill="000080"/>
    </w:pPr>
    <w:rPr>
      <w:rFonts w:ascii="Tahoma" w:hAnsi="Tahoma"/>
    </w:rPr>
  </w:style>
  <w:style w:type="character" w:styleId="FollowedHyperlink">
    <w:name w:val="FollowedHyperlink"/>
    <w:basedOn w:val="DefaultParagraphFont"/>
    <w:rsid w:val="00345185"/>
    <w:rPr>
      <w:color w:val="800080"/>
      <w:u w:val="single"/>
    </w:rPr>
  </w:style>
  <w:style w:type="paragraph" w:customStyle="1" w:styleId="TableCaption">
    <w:name w:val="Table Caption"/>
    <w:basedOn w:val="Caption"/>
    <w:rsid w:val="00345185"/>
    <w:pPr>
      <w:keepNext/>
      <w:spacing w:before="360"/>
      <w:jc w:val="left"/>
    </w:pPr>
    <w:rPr>
      <w:rFonts w:ascii="Arial" w:hAnsi="Arial"/>
      <w:b/>
      <w:i/>
      <w:caps w:val="0"/>
      <w:sz w:val="20"/>
      <w:lang w:val="en-GB"/>
    </w:rPr>
  </w:style>
  <w:style w:type="paragraph" w:customStyle="1" w:styleId="TableHeading">
    <w:name w:val="Table Heading"/>
    <w:basedOn w:val="Normal"/>
    <w:link w:val="TableHeadingChar"/>
    <w:rsid w:val="00345185"/>
    <w:pPr>
      <w:spacing w:before="120"/>
    </w:pPr>
    <w:rPr>
      <w:b/>
      <w:sz w:val="18"/>
    </w:rPr>
  </w:style>
  <w:style w:type="paragraph" w:customStyle="1" w:styleId="TableHeadingC">
    <w:name w:val="Table HeadingC"/>
    <w:basedOn w:val="TableHeading"/>
    <w:rsid w:val="00345185"/>
    <w:pPr>
      <w:jc w:val="center"/>
    </w:pPr>
  </w:style>
  <w:style w:type="paragraph" w:customStyle="1" w:styleId="TableText">
    <w:name w:val="Table Text"/>
    <w:basedOn w:val="Textbody"/>
    <w:link w:val="TableTextChar"/>
    <w:rsid w:val="00345185"/>
    <w:pPr>
      <w:widowControl/>
      <w:suppressAutoHyphens w:val="0"/>
      <w:spacing w:before="60" w:after="60"/>
    </w:pPr>
    <w:rPr>
      <w:sz w:val="18"/>
    </w:rPr>
  </w:style>
  <w:style w:type="paragraph" w:customStyle="1" w:styleId="TableTextC">
    <w:name w:val="Table TextC"/>
    <w:basedOn w:val="TableText"/>
    <w:rsid w:val="00345185"/>
    <w:pPr>
      <w:jc w:val="center"/>
    </w:pPr>
  </w:style>
  <w:style w:type="paragraph" w:customStyle="1" w:styleId="TableTextC0">
    <w:name w:val="TableTextC"/>
    <w:basedOn w:val="Textbody"/>
    <w:rsid w:val="00345185"/>
    <w:pPr>
      <w:widowControl/>
      <w:suppressAutoHyphens w:val="0"/>
      <w:spacing w:before="60" w:after="60"/>
      <w:jc w:val="center"/>
    </w:pPr>
    <w:rPr>
      <w:sz w:val="18"/>
    </w:rPr>
  </w:style>
  <w:style w:type="paragraph" w:customStyle="1" w:styleId="Text">
    <w:name w:val="Text"/>
    <w:basedOn w:val="Normal"/>
    <w:rsid w:val="00345185"/>
    <w:pPr>
      <w:tabs>
        <w:tab w:val="left" w:pos="360"/>
      </w:tabs>
      <w:ind w:left="360" w:hanging="360"/>
    </w:pPr>
    <w:rPr>
      <w:sz w:val="22"/>
    </w:rPr>
  </w:style>
  <w:style w:type="paragraph" w:styleId="TOC4">
    <w:name w:val="toc 4"/>
    <w:basedOn w:val="Normal"/>
    <w:next w:val="Normal"/>
    <w:autoRedefine/>
    <w:rsid w:val="00345185"/>
    <w:pPr>
      <w:ind w:left="600"/>
    </w:pPr>
  </w:style>
  <w:style w:type="paragraph" w:styleId="TOC5">
    <w:name w:val="toc 5"/>
    <w:basedOn w:val="Normal"/>
    <w:next w:val="Normal"/>
    <w:autoRedefine/>
    <w:rsid w:val="00345185"/>
    <w:pPr>
      <w:ind w:left="800"/>
    </w:pPr>
  </w:style>
  <w:style w:type="paragraph" w:styleId="TOC6">
    <w:name w:val="toc 6"/>
    <w:basedOn w:val="Normal"/>
    <w:next w:val="Normal"/>
    <w:autoRedefine/>
    <w:rsid w:val="00345185"/>
    <w:pPr>
      <w:ind w:left="1000"/>
    </w:pPr>
  </w:style>
  <w:style w:type="paragraph" w:styleId="TOC7">
    <w:name w:val="toc 7"/>
    <w:basedOn w:val="Normal"/>
    <w:next w:val="Normal"/>
    <w:autoRedefine/>
    <w:rsid w:val="00345185"/>
    <w:pPr>
      <w:ind w:left="1200"/>
    </w:pPr>
  </w:style>
  <w:style w:type="paragraph" w:styleId="TOC8">
    <w:name w:val="toc 8"/>
    <w:basedOn w:val="Normal"/>
    <w:next w:val="Normal"/>
    <w:autoRedefine/>
    <w:rsid w:val="00345185"/>
    <w:pPr>
      <w:ind w:left="1400"/>
    </w:pPr>
  </w:style>
  <w:style w:type="paragraph" w:styleId="TOC9">
    <w:name w:val="toc 9"/>
    <w:basedOn w:val="Normal"/>
    <w:next w:val="Normal"/>
    <w:autoRedefine/>
    <w:rsid w:val="00345185"/>
    <w:pPr>
      <w:ind w:left="1600"/>
    </w:pPr>
  </w:style>
  <w:style w:type="paragraph" w:customStyle="1" w:styleId="InfoBlue">
    <w:name w:val="InfoBlue"/>
    <w:basedOn w:val="Normal"/>
    <w:next w:val="BodyText"/>
    <w:autoRedefine/>
    <w:rsid w:val="001D36CA"/>
    <w:pPr>
      <w:widowControl w:val="0"/>
      <w:spacing w:line="240" w:lineRule="atLeast"/>
      <w:ind w:left="720"/>
    </w:pPr>
    <w:rPr>
      <w:rFonts w:ascii="Times New Roman" w:hAnsi="Times New Roman"/>
      <w:i/>
      <w:color w:val="0000FF"/>
      <w:lang w:val="en-US"/>
    </w:rPr>
  </w:style>
  <w:style w:type="paragraph" w:styleId="BodyText">
    <w:name w:val="Body Text"/>
    <w:basedOn w:val="Normal"/>
    <w:link w:val="BodyTextChar"/>
    <w:rsid w:val="001D36CA"/>
  </w:style>
  <w:style w:type="paragraph" w:customStyle="1" w:styleId="DashEm">
    <w:name w:val="Dash: Em"/>
    <w:basedOn w:val="Normal"/>
    <w:semiHidden/>
    <w:rsid w:val="00C6601F"/>
    <w:pPr>
      <w:tabs>
        <w:tab w:val="num" w:pos="425"/>
      </w:tabs>
      <w:spacing w:before="240" w:after="140" w:line="280" w:lineRule="atLeast"/>
      <w:ind w:left="425" w:hanging="425"/>
    </w:pPr>
    <w:rPr>
      <w:rFonts w:cs="Arial"/>
      <w:sz w:val="21"/>
      <w:szCs w:val="24"/>
      <w:lang w:val="en-US" w:eastAsia="en-AU"/>
    </w:rPr>
  </w:style>
  <w:style w:type="paragraph" w:customStyle="1" w:styleId="DashEm1">
    <w:name w:val="Dash: Em 1"/>
    <w:basedOn w:val="Normal"/>
    <w:rsid w:val="00C6601F"/>
    <w:pPr>
      <w:tabs>
        <w:tab w:val="num" w:pos="425"/>
      </w:tabs>
      <w:spacing w:before="120" w:after="0"/>
      <w:ind w:left="425" w:hanging="425"/>
    </w:pPr>
    <w:rPr>
      <w:rFonts w:cs="Arial"/>
      <w:sz w:val="21"/>
      <w:szCs w:val="24"/>
      <w:lang w:val="en-US" w:eastAsia="en-AU"/>
    </w:rPr>
  </w:style>
  <w:style w:type="paragraph" w:customStyle="1" w:styleId="DashEn1">
    <w:name w:val="Dash: En 1"/>
    <w:basedOn w:val="DashEm"/>
    <w:rsid w:val="00C6601F"/>
    <w:pPr>
      <w:tabs>
        <w:tab w:val="clear" w:pos="425"/>
        <w:tab w:val="num" w:pos="850"/>
      </w:tabs>
      <w:ind w:left="850"/>
    </w:pPr>
  </w:style>
  <w:style w:type="paragraph" w:customStyle="1" w:styleId="DashEn2">
    <w:name w:val="Dash: En 2"/>
    <w:basedOn w:val="DashEn1"/>
    <w:semiHidden/>
    <w:rsid w:val="00C6601F"/>
    <w:pPr>
      <w:tabs>
        <w:tab w:val="clear" w:pos="850"/>
        <w:tab w:val="num" w:pos="1276"/>
      </w:tabs>
      <w:ind w:left="1276" w:hanging="426"/>
    </w:pPr>
  </w:style>
  <w:style w:type="paragraph" w:customStyle="1" w:styleId="DashEn3">
    <w:name w:val="Dash: En 3"/>
    <w:basedOn w:val="DashEn2"/>
    <w:semiHidden/>
    <w:rsid w:val="00C6601F"/>
    <w:pPr>
      <w:tabs>
        <w:tab w:val="clear" w:pos="1276"/>
        <w:tab w:val="num" w:pos="1701"/>
      </w:tabs>
      <w:ind w:left="1701" w:hanging="425"/>
    </w:pPr>
  </w:style>
  <w:style w:type="paragraph" w:customStyle="1" w:styleId="DashEn4">
    <w:name w:val="Dash: En 4"/>
    <w:basedOn w:val="DashEn3"/>
    <w:semiHidden/>
    <w:rsid w:val="00C6601F"/>
    <w:pPr>
      <w:tabs>
        <w:tab w:val="clear" w:pos="1701"/>
        <w:tab w:val="num" w:pos="2126"/>
      </w:tabs>
      <w:ind w:left="2126"/>
    </w:pPr>
  </w:style>
  <w:style w:type="paragraph" w:customStyle="1" w:styleId="DashEn5">
    <w:name w:val="Dash: En 5"/>
    <w:basedOn w:val="DashEn4"/>
    <w:semiHidden/>
    <w:rsid w:val="00C6601F"/>
    <w:pPr>
      <w:tabs>
        <w:tab w:val="clear" w:pos="2126"/>
        <w:tab w:val="num" w:pos="2551"/>
      </w:tabs>
      <w:ind w:left="2551"/>
    </w:pPr>
  </w:style>
  <w:style w:type="paragraph" w:customStyle="1" w:styleId="DashEn6">
    <w:name w:val="Dash: En 6"/>
    <w:basedOn w:val="DashEn5"/>
    <w:semiHidden/>
    <w:rsid w:val="00C6601F"/>
    <w:pPr>
      <w:tabs>
        <w:tab w:val="clear" w:pos="2551"/>
        <w:tab w:val="num" w:pos="2976"/>
      </w:tabs>
      <w:ind w:left="2976"/>
    </w:pPr>
  </w:style>
  <w:style w:type="paragraph" w:customStyle="1" w:styleId="DashEn7">
    <w:name w:val="Dash: En 7"/>
    <w:basedOn w:val="DashEn6"/>
    <w:semiHidden/>
    <w:rsid w:val="00C6601F"/>
    <w:pPr>
      <w:tabs>
        <w:tab w:val="clear" w:pos="2976"/>
        <w:tab w:val="num" w:pos="3402"/>
      </w:tabs>
      <w:ind w:left="3402" w:hanging="426"/>
    </w:pPr>
  </w:style>
  <w:style w:type="table" w:styleId="TableGrid">
    <w:name w:val="Table Grid"/>
    <w:basedOn w:val="TableNormal"/>
    <w:rsid w:val="00CB6667"/>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6D69C7"/>
  </w:style>
  <w:style w:type="character" w:styleId="FootnoteReference">
    <w:name w:val="footnote reference"/>
    <w:basedOn w:val="DefaultParagraphFont"/>
    <w:semiHidden/>
    <w:rsid w:val="006D69C7"/>
    <w:rPr>
      <w:vertAlign w:val="superscript"/>
    </w:rPr>
  </w:style>
  <w:style w:type="character" w:styleId="CommentReference">
    <w:name w:val="annotation reference"/>
    <w:basedOn w:val="DefaultParagraphFont"/>
    <w:semiHidden/>
    <w:rsid w:val="000D087A"/>
    <w:rPr>
      <w:sz w:val="16"/>
      <w:szCs w:val="16"/>
    </w:rPr>
  </w:style>
  <w:style w:type="paragraph" w:styleId="CommentText">
    <w:name w:val="annotation text"/>
    <w:basedOn w:val="Normal"/>
    <w:semiHidden/>
    <w:rsid w:val="000D087A"/>
  </w:style>
  <w:style w:type="paragraph" w:styleId="CommentSubject">
    <w:name w:val="annotation subject"/>
    <w:basedOn w:val="CommentText"/>
    <w:next w:val="CommentText"/>
    <w:semiHidden/>
    <w:rsid w:val="000D087A"/>
    <w:rPr>
      <w:b/>
      <w:bCs/>
    </w:rPr>
  </w:style>
  <w:style w:type="paragraph" w:styleId="BalloonText">
    <w:name w:val="Balloon Text"/>
    <w:basedOn w:val="Normal"/>
    <w:semiHidden/>
    <w:rsid w:val="000D087A"/>
    <w:rPr>
      <w:rFonts w:ascii="Tahoma" w:hAnsi="Tahoma" w:cs="Tahoma"/>
      <w:sz w:val="16"/>
      <w:szCs w:val="16"/>
    </w:rPr>
  </w:style>
  <w:style w:type="paragraph" w:customStyle="1" w:styleId="Body">
    <w:name w:val="Body"/>
    <w:basedOn w:val="Normal"/>
    <w:rsid w:val="00394475"/>
    <w:pPr>
      <w:spacing w:before="120" w:after="0"/>
    </w:pPr>
    <w:rPr>
      <w:sz w:val="22"/>
    </w:rPr>
  </w:style>
  <w:style w:type="paragraph" w:styleId="TableofFigures">
    <w:name w:val="table of figures"/>
    <w:basedOn w:val="Normal"/>
    <w:next w:val="Normal"/>
    <w:semiHidden/>
    <w:rsid w:val="00241C5F"/>
  </w:style>
  <w:style w:type="character" w:customStyle="1" w:styleId="TableHeadingChar">
    <w:name w:val="Table Heading Char"/>
    <w:basedOn w:val="DefaultParagraphFont"/>
    <w:link w:val="TableHeading"/>
    <w:rsid w:val="00B46049"/>
    <w:rPr>
      <w:rFonts w:ascii="Arial" w:hAnsi="Arial"/>
      <w:b/>
      <w:sz w:val="18"/>
      <w:lang w:val="en-AU" w:eastAsia="en-US" w:bidi="ar-SA"/>
    </w:rPr>
  </w:style>
  <w:style w:type="character" w:customStyle="1" w:styleId="TextbodyChar">
    <w:name w:val="Text body Char"/>
    <w:basedOn w:val="DefaultParagraphFont"/>
    <w:link w:val="Textbody"/>
    <w:rsid w:val="00B46049"/>
    <w:rPr>
      <w:rFonts w:ascii="Arial" w:hAnsi="Arial"/>
      <w:lang w:val="en-AU" w:eastAsia="en-US" w:bidi="ar-SA"/>
    </w:rPr>
  </w:style>
  <w:style w:type="character" w:customStyle="1" w:styleId="TableTextChar">
    <w:name w:val="Table Text Char"/>
    <w:basedOn w:val="TextbodyChar"/>
    <w:link w:val="TableText"/>
    <w:rsid w:val="00B46049"/>
    <w:rPr>
      <w:rFonts w:ascii="Arial" w:hAnsi="Arial"/>
      <w:sz w:val="18"/>
      <w:lang w:val="en-AU" w:eastAsia="en-US" w:bidi="ar-SA"/>
    </w:rPr>
  </w:style>
  <w:style w:type="character" w:styleId="Strong">
    <w:name w:val="Strong"/>
    <w:uiPriority w:val="22"/>
    <w:qFormat/>
    <w:rsid w:val="00EE5A3F"/>
    <w:rPr>
      <w:b/>
      <w:bCs/>
    </w:rPr>
  </w:style>
  <w:style w:type="paragraph" w:customStyle="1" w:styleId="Char">
    <w:name w:val="Char"/>
    <w:basedOn w:val="Normal"/>
    <w:rsid w:val="002F3541"/>
    <w:pPr>
      <w:keepNext/>
      <w:spacing w:after="0"/>
    </w:pPr>
    <w:rPr>
      <w:rFonts w:ascii="Times New Roman" w:hAnsi="Times New Roman" w:cs="Arial"/>
      <w:sz w:val="22"/>
      <w:szCs w:val="22"/>
    </w:rPr>
  </w:style>
  <w:style w:type="character" w:customStyle="1" w:styleId="Subheading">
    <w:name w:val="Subheading"/>
    <w:basedOn w:val="DefaultParagraphFont"/>
    <w:rsid w:val="000F28BA"/>
    <w:rPr>
      <w:rFonts w:ascii="Arial" w:hAnsi="Arial"/>
      <w:b/>
      <w:sz w:val="19"/>
    </w:rPr>
  </w:style>
  <w:style w:type="character" w:customStyle="1" w:styleId="Heading3Char">
    <w:name w:val="Heading 3 Char"/>
    <w:basedOn w:val="DefaultParagraphFont"/>
    <w:link w:val="Heading3"/>
    <w:rsid w:val="00B77BED"/>
    <w:rPr>
      <w:rFonts w:ascii="Arial Bold" w:hAnsi="Arial Bold"/>
      <w:b/>
      <w:sz w:val="24"/>
      <w:lang w:eastAsia="en-US"/>
    </w:rPr>
  </w:style>
  <w:style w:type="character" w:customStyle="1" w:styleId="Heading4Char">
    <w:name w:val="Heading 4 Char"/>
    <w:basedOn w:val="DefaultParagraphFont"/>
    <w:link w:val="Heading4"/>
    <w:rsid w:val="000738F3"/>
    <w:rPr>
      <w:rFonts w:ascii="Arial Bold" w:hAnsi="Arial Bold"/>
      <w:b/>
      <w:sz w:val="22"/>
      <w:lang w:eastAsia="en-US"/>
    </w:rPr>
  </w:style>
  <w:style w:type="paragraph" w:styleId="NormalWeb">
    <w:name w:val="Normal (Web)"/>
    <w:basedOn w:val="Normal"/>
    <w:uiPriority w:val="99"/>
    <w:rsid w:val="000E2F1B"/>
    <w:pPr>
      <w:spacing w:before="100" w:beforeAutospacing="1" w:after="100" w:afterAutospacing="1"/>
    </w:pPr>
    <w:rPr>
      <w:rFonts w:ascii="Times New Roman" w:hAnsi="Times New Roman"/>
      <w:sz w:val="24"/>
      <w:szCs w:val="24"/>
      <w:lang w:val="en-US"/>
    </w:rPr>
  </w:style>
  <w:style w:type="paragraph" w:customStyle="1" w:styleId="Style3">
    <w:name w:val="Style3"/>
    <w:basedOn w:val="Heading3"/>
    <w:rsid w:val="006D4610"/>
    <w:pPr>
      <w:widowControl/>
      <w:numPr>
        <w:ilvl w:val="0"/>
        <w:numId w:val="0"/>
      </w:numPr>
      <w:suppressAutoHyphens w:val="0"/>
    </w:pPr>
    <w:rPr>
      <w:rFonts w:ascii="Times New Roman" w:eastAsia="MS Mincho" w:hAnsi="Times New Roman"/>
      <w:lang w:eastAsia="ja-JP"/>
    </w:rPr>
  </w:style>
  <w:style w:type="paragraph" w:customStyle="1" w:styleId="searchfor">
    <w:name w:val="searchfor"/>
    <w:basedOn w:val="Normal"/>
    <w:rsid w:val="00165F8F"/>
    <w:pPr>
      <w:spacing w:before="100" w:beforeAutospacing="1" w:after="100" w:afterAutospacing="1"/>
    </w:pPr>
    <w:rPr>
      <w:rFonts w:ascii="Times New Roman" w:hAnsi="Times New Roman"/>
      <w:sz w:val="24"/>
      <w:szCs w:val="24"/>
      <w:lang w:eastAsia="en-AU"/>
    </w:rPr>
  </w:style>
  <w:style w:type="paragraph" w:customStyle="1" w:styleId="DotPoint">
    <w:name w:val="DotPoint"/>
    <w:basedOn w:val="Normal"/>
    <w:rsid w:val="00D14B2D"/>
    <w:pPr>
      <w:numPr>
        <w:numId w:val="3"/>
      </w:numPr>
      <w:spacing w:after="180"/>
      <w:ind w:left="714" w:hanging="357"/>
    </w:pPr>
    <w:rPr>
      <w:sz w:val="22"/>
      <w:szCs w:val="16"/>
      <w:lang w:eastAsia="en-AU"/>
    </w:rPr>
  </w:style>
  <w:style w:type="paragraph" w:styleId="ListParagraph">
    <w:name w:val="List Paragraph"/>
    <w:basedOn w:val="Normal"/>
    <w:uiPriority w:val="34"/>
    <w:qFormat/>
    <w:rsid w:val="00436281"/>
    <w:pPr>
      <w:spacing w:after="0"/>
      <w:ind w:left="720"/>
      <w:contextualSpacing/>
    </w:pPr>
    <w:rPr>
      <w:szCs w:val="24"/>
      <w:lang w:eastAsia="en-AU"/>
    </w:rPr>
  </w:style>
  <w:style w:type="character" w:customStyle="1" w:styleId="ssens">
    <w:name w:val="ssens"/>
    <w:basedOn w:val="DefaultParagraphFont"/>
    <w:rsid w:val="00D3681F"/>
  </w:style>
  <w:style w:type="paragraph" w:customStyle="1" w:styleId="CCBodyText">
    <w:name w:val="+CC Body Text"/>
    <w:link w:val="CCBodyTextChar"/>
    <w:uiPriority w:val="99"/>
    <w:rsid w:val="00D3681F"/>
    <w:pPr>
      <w:spacing w:after="180"/>
    </w:pPr>
    <w:rPr>
      <w:rFonts w:ascii="Arial" w:hAnsi="Arial"/>
      <w:sz w:val="22"/>
      <w:szCs w:val="24"/>
      <w:lang w:eastAsia="en-AU"/>
    </w:rPr>
  </w:style>
  <w:style w:type="character" w:customStyle="1" w:styleId="CCBodyTextChar">
    <w:name w:val="+CC Body Text Char"/>
    <w:basedOn w:val="DefaultParagraphFont"/>
    <w:link w:val="CCBodyText"/>
    <w:uiPriority w:val="99"/>
    <w:locked/>
    <w:rsid w:val="00D3681F"/>
    <w:rPr>
      <w:rFonts w:ascii="Arial" w:hAnsi="Arial"/>
      <w:sz w:val="22"/>
      <w:szCs w:val="24"/>
      <w:lang w:eastAsia="en-AU"/>
    </w:rPr>
  </w:style>
  <w:style w:type="paragraph" w:customStyle="1" w:styleId="01BodyText">
    <w:name w:val="01 BodyText"/>
    <w:basedOn w:val="Normal"/>
    <w:link w:val="01BodyTextChar"/>
    <w:qFormat/>
    <w:rsid w:val="00834D55"/>
  </w:style>
  <w:style w:type="character" w:customStyle="1" w:styleId="01BodyTextChar">
    <w:name w:val="01 BodyText Char"/>
    <w:basedOn w:val="DefaultParagraphFont"/>
    <w:link w:val="01BodyText"/>
    <w:rsid w:val="00834D55"/>
    <w:rPr>
      <w:rFonts w:ascii="Arial" w:hAnsi="Arial"/>
      <w:lang w:eastAsia="en-US"/>
    </w:rPr>
  </w:style>
  <w:style w:type="paragraph" w:styleId="NoSpacing">
    <w:name w:val="No Spacing"/>
    <w:uiPriority w:val="1"/>
    <w:qFormat/>
    <w:rsid w:val="00D3681F"/>
    <w:rPr>
      <w:rFonts w:asciiTheme="minorHAnsi" w:eastAsiaTheme="minorHAnsi" w:hAnsiTheme="minorHAnsi" w:cstheme="minorBidi"/>
      <w:sz w:val="22"/>
      <w:szCs w:val="22"/>
      <w:lang w:val="en-US" w:eastAsia="en-US"/>
    </w:rPr>
  </w:style>
  <w:style w:type="paragraph" w:customStyle="1" w:styleId="CCDotpoint">
    <w:name w:val="+CC Dot point"/>
    <w:link w:val="CCDotpointChar"/>
    <w:uiPriority w:val="99"/>
    <w:rsid w:val="00C74F59"/>
    <w:pPr>
      <w:numPr>
        <w:numId w:val="4"/>
      </w:numPr>
    </w:pPr>
    <w:rPr>
      <w:rFonts w:ascii="Arial" w:hAnsi="Arial"/>
      <w:sz w:val="22"/>
      <w:szCs w:val="24"/>
      <w:lang w:eastAsia="en-AU"/>
    </w:rPr>
  </w:style>
  <w:style w:type="character" w:customStyle="1" w:styleId="CCDotpointChar">
    <w:name w:val="+CC Dot point Char"/>
    <w:basedOn w:val="DefaultParagraphFont"/>
    <w:link w:val="CCDotpoint"/>
    <w:uiPriority w:val="99"/>
    <w:locked/>
    <w:rsid w:val="00C74F59"/>
    <w:rPr>
      <w:rFonts w:ascii="Arial" w:hAnsi="Arial"/>
      <w:sz w:val="22"/>
      <w:szCs w:val="24"/>
      <w:lang w:eastAsia="en-AU"/>
    </w:rPr>
  </w:style>
  <w:style w:type="character" w:customStyle="1" w:styleId="BodyTextChar">
    <w:name w:val="Body Text Char"/>
    <w:basedOn w:val="DefaultParagraphFont"/>
    <w:link w:val="BodyText"/>
    <w:rsid w:val="00102FAB"/>
    <w:rPr>
      <w:rFonts w:ascii="Arial" w:hAnsi="Arial"/>
      <w:lang w:eastAsia="en-US"/>
    </w:rPr>
  </w:style>
  <w:style w:type="paragraph" w:styleId="Revision">
    <w:name w:val="Revision"/>
    <w:hidden/>
    <w:uiPriority w:val="99"/>
    <w:semiHidden/>
    <w:rsid w:val="0086664A"/>
    <w:rPr>
      <w:rFonts w:ascii="Arial" w:hAnsi="Arial"/>
      <w:lang w:eastAsia="en-US"/>
    </w:rPr>
  </w:style>
  <w:style w:type="character" w:customStyle="1" w:styleId="HeaderChar">
    <w:name w:val="Header Char"/>
    <w:basedOn w:val="DefaultParagraphFont"/>
    <w:link w:val="Header"/>
    <w:uiPriority w:val="99"/>
    <w:rsid w:val="005A2503"/>
    <w:rPr>
      <w:rFonts w:ascii="Arial" w:hAnsi="Arial"/>
      <w:sz w:val="16"/>
      <w:lang w:eastAsia="en-US"/>
    </w:rPr>
  </w:style>
  <w:style w:type="character" w:customStyle="1" w:styleId="FooterChar">
    <w:name w:val="Footer Char"/>
    <w:basedOn w:val="DefaultParagraphFont"/>
    <w:link w:val="Footer"/>
    <w:uiPriority w:val="99"/>
    <w:rsid w:val="005A2503"/>
    <w:rPr>
      <w:rFonts w:ascii="Arial" w:hAnsi="Arial"/>
      <w:lang w:eastAsia="en-US"/>
    </w:rPr>
  </w:style>
  <w:style w:type="paragraph" w:customStyle="1" w:styleId="BodyText1">
    <w:name w:val="Body Text1"/>
    <w:basedOn w:val="Normal"/>
    <w:uiPriority w:val="99"/>
    <w:rsid w:val="005A2503"/>
    <w:pPr>
      <w:widowControl w:val="0"/>
      <w:suppressAutoHyphens/>
      <w:autoSpaceDE w:val="0"/>
      <w:autoSpaceDN w:val="0"/>
      <w:adjustRightInd w:val="0"/>
      <w:spacing w:after="240" w:line="312" w:lineRule="auto"/>
      <w:textAlignment w:val="center"/>
    </w:pPr>
    <w:rPr>
      <w:rFonts w:ascii="ArialMT" w:eastAsiaTheme="minorHAnsi" w:hAnsi="ArialMT" w:cs="ArialMT"/>
      <w:color w:val="000000"/>
      <w:lang w:val="en-GB"/>
    </w:rPr>
  </w:style>
  <w:style w:type="character" w:customStyle="1" w:styleId="Heading2Char">
    <w:name w:val="Heading 2 Char"/>
    <w:basedOn w:val="DefaultParagraphFont"/>
    <w:link w:val="Heading2"/>
    <w:uiPriority w:val="9"/>
    <w:rsid w:val="005A2503"/>
    <w:rPr>
      <w:rFonts w:ascii="Arial" w:hAnsi="Arial"/>
      <w:b/>
      <w:sz w:val="28"/>
      <w:lang w:eastAsia="en-US"/>
    </w:rPr>
  </w:style>
  <w:style w:type="character" w:customStyle="1" w:styleId="Heading1Char">
    <w:name w:val="Heading 1 Char"/>
    <w:basedOn w:val="DefaultParagraphFont"/>
    <w:link w:val="Heading1"/>
    <w:rsid w:val="005A2503"/>
    <w:rPr>
      <w:rFonts w:ascii="Arial" w:hAnsi="Arial"/>
      <w:b/>
      <w:sz w:val="32"/>
      <w:lang w:eastAsia="en-US"/>
    </w:rPr>
  </w:style>
  <w:style w:type="character" w:customStyle="1" w:styleId="apple-converted-space">
    <w:name w:val="apple-converted-space"/>
    <w:basedOn w:val="DefaultParagraphFont"/>
    <w:rsid w:val="005A2503"/>
  </w:style>
  <w:style w:type="character" w:customStyle="1" w:styleId="updated">
    <w:name w:val="updated"/>
    <w:basedOn w:val="DefaultParagraphFont"/>
    <w:rsid w:val="005A2503"/>
  </w:style>
  <w:style w:type="paragraph" w:customStyle="1" w:styleId="updated1">
    <w:name w:val="updated1"/>
    <w:basedOn w:val="Normal"/>
    <w:rsid w:val="005A2503"/>
    <w:pPr>
      <w:spacing w:before="100" w:beforeAutospacing="1" w:after="100" w:afterAutospacing="1" w:line="312" w:lineRule="auto"/>
    </w:pPr>
    <w:rPr>
      <w:rFonts w:ascii="Times" w:eastAsiaTheme="minorHAnsi" w:hAnsi="Times" w:cstheme="minorBidi"/>
    </w:rPr>
  </w:style>
  <w:style w:type="character" w:styleId="HTMLCode">
    <w:name w:val="HTML Code"/>
    <w:basedOn w:val="DefaultParagraphFont"/>
    <w:uiPriority w:val="99"/>
    <w:unhideWhenUsed/>
    <w:rsid w:val="005A2503"/>
    <w:rPr>
      <w:rFonts w:ascii="Courier" w:eastAsiaTheme="minorHAnsi" w:hAnsi="Courier" w:cs="Courier"/>
      <w:sz w:val="20"/>
      <w:szCs w:val="20"/>
    </w:rPr>
  </w:style>
  <w:style w:type="character" w:customStyle="1" w:styleId="apple-style-span">
    <w:name w:val="apple-style-span"/>
    <w:basedOn w:val="DefaultParagraphFont"/>
    <w:rsid w:val="005A2503"/>
  </w:style>
  <w:style w:type="paragraph" w:styleId="HTMLPreformatted">
    <w:name w:val="HTML Preformatted"/>
    <w:basedOn w:val="Normal"/>
    <w:link w:val="HTMLPreformattedChar"/>
    <w:uiPriority w:val="99"/>
    <w:unhideWhenUsed/>
    <w:rsid w:val="005A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rPr>
  </w:style>
  <w:style w:type="character" w:customStyle="1" w:styleId="HTMLPreformattedChar">
    <w:name w:val="HTML Preformatted Char"/>
    <w:basedOn w:val="DefaultParagraphFont"/>
    <w:link w:val="HTMLPreformatted"/>
    <w:uiPriority w:val="99"/>
    <w:rsid w:val="005A2503"/>
    <w:rPr>
      <w:rFonts w:ascii="Courier" w:eastAsiaTheme="minorHAnsi" w:hAnsi="Courier" w:cs="Courier"/>
      <w:lang w:eastAsia="en-US"/>
    </w:rPr>
  </w:style>
  <w:style w:type="character" w:customStyle="1" w:styleId="superseded">
    <w:name w:val="superseded"/>
    <w:basedOn w:val="DefaultParagraphFont"/>
    <w:rsid w:val="005A2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1388">
      <w:bodyDiv w:val="1"/>
      <w:marLeft w:val="0"/>
      <w:marRight w:val="0"/>
      <w:marTop w:val="0"/>
      <w:marBottom w:val="0"/>
      <w:divBdr>
        <w:top w:val="none" w:sz="0" w:space="0" w:color="auto"/>
        <w:left w:val="none" w:sz="0" w:space="0" w:color="auto"/>
        <w:bottom w:val="none" w:sz="0" w:space="0" w:color="auto"/>
        <w:right w:val="none" w:sz="0" w:space="0" w:color="auto"/>
      </w:divBdr>
    </w:div>
    <w:div w:id="57436602">
      <w:bodyDiv w:val="1"/>
      <w:marLeft w:val="0"/>
      <w:marRight w:val="0"/>
      <w:marTop w:val="0"/>
      <w:marBottom w:val="0"/>
      <w:divBdr>
        <w:top w:val="none" w:sz="0" w:space="0" w:color="auto"/>
        <w:left w:val="none" w:sz="0" w:space="0" w:color="auto"/>
        <w:bottom w:val="none" w:sz="0" w:space="0" w:color="auto"/>
        <w:right w:val="none" w:sz="0" w:space="0" w:color="auto"/>
      </w:divBdr>
    </w:div>
    <w:div w:id="69930594">
      <w:bodyDiv w:val="1"/>
      <w:marLeft w:val="0"/>
      <w:marRight w:val="0"/>
      <w:marTop w:val="0"/>
      <w:marBottom w:val="0"/>
      <w:divBdr>
        <w:top w:val="none" w:sz="0" w:space="0" w:color="auto"/>
        <w:left w:val="none" w:sz="0" w:space="0" w:color="auto"/>
        <w:bottom w:val="none" w:sz="0" w:space="0" w:color="auto"/>
        <w:right w:val="none" w:sz="0" w:space="0" w:color="auto"/>
      </w:divBdr>
    </w:div>
    <w:div w:id="97799379">
      <w:bodyDiv w:val="1"/>
      <w:marLeft w:val="0"/>
      <w:marRight w:val="0"/>
      <w:marTop w:val="0"/>
      <w:marBottom w:val="0"/>
      <w:divBdr>
        <w:top w:val="none" w:sz="0" w:space="0" w:color="auto"/>
        <w:left w:val="none" w:sz="0" w:space="0" w:color="auto"/>
        <w:bottom w:val="none" w:sz="0" w:space="0" w:color="auto"/>
        <w:right w:val="none" w:sz="0" w:space="0" w:color="auto"/>
      </w:divBdr>
    </w:div>
    <w:div w:id="138226865">
      <w:bodyDiv w:val="1"/>
      <w:marLeft w:val="0"/>
      <w:marRight w:val="0"/>
      <w:marTop w:val="0"/>
      <w:marBottom w:val="0"/>
      <w:divBdr>
        <w:top w:val="none" w:sz="0" w:space="0" w:color="auto"/>
        <w:left w:val="none" w:sz="0" w:space="0" w:color="auto"/>
        <w:bottom w:val="none" w:sz="0" w:space="0" w:color="auto"/>
        <w:right w:val="none" w:sz="0" w:space="0" w:color="auto"/>
      </w:divBdr>
    </w:div>
    <w:div w:id="218321960">
      <w:bodyDiv w:val="1"/>
      <w:marLeft w:val="0"/>
      <w:marRight w:val="0"/>
      <w:marTop w:val="0"/>
      <w:marBottom w:val="0"/>
      <w:divBdr>
        <w:top w:val="none" w:sz="0" w:space="0" w:color="auto"/>
        <w:left w:val="none" w:sz="0" w:space="0" w:color="auto"/>
        <w:bottom w:val="none" w:sz="0" w:space="0" w:color="auto"/>
        <w:right w:val="none" w:sz="0" w:space="0" w:color="auto"/>
      </w:divBdr>
    </w:div>
    <w:div w:id="259486905">
      <w:bodyDiv w:val="1"/>
      <w:marLeft w:val="0"/>
      <w:marRight w:val="0"/>
      <w:marTop w:val="0"/>
      <w:marBottom w:val="0"/>
      <w:divBdr>
        <w:top w:val="none" w:sz="0" w:space="0" w:color="auto"/>
        <w:left w:val="none" w:sz="0" w:space="0" w:color="auto"/>
        <w:bottom w:val="none" w:sz="0" w:space="0" w:color="auto"/>
        <w:right w:val="none" w:sz="0" w:space="0" w:color="auto"/>
      </w:divBdr>
    </w:div>
    <w:div w:id="359821597">
      <w:bodyDiv w:val="1"/>
      <w:marLeft w:val="0"/>
      <w:marRight w:val="0"/>
      <w:marTop w:val="0"/>
      <w:marBottom w:val="0"/>
      <w:divBdr>
        <w:top w:val="none" w:sz="0" w:space="0" w:color="auto"/>
        <w:left w:val="none" w:sz="0" w:space="0" w:color="auto"/>
        <w:bottom w:val="none" w:sz="0" w:space="0" w:color="auto"/>
        <w:right w:val="none" w:sz="0" w:space="0" w:color="auto"/>
      </w:divBdr>
    </w:div>
    <w:div w:id="475072313">
      <w:bodyDiv w:val="1"/>
      <w:marLeft w:val="0"/>
      <w:marRight w:val="0"/>
      <w:marTop w:val="0"/>
      <w:marBottom w:val="0"/>
      <w:divBdr>
        <w:top w:val="none" w:sz="0" w:space="0" w:color="auto"/>
        <w:left w:val="none" w:sz="0" w:space="0" w:color="auto"/>
        <w:bottom w:val="none" w:sz="0" w:space="0" w:color="auto"/>
        <w:right w:val="none" w:sz="0" w:space="0" w:color="auto"/>
      </w:divBdr>
    </w:div>
    <w:div w:id="550700183">
      <w:bodyDiv w:val="1"/>
      <w:marLeft w:val="0"/>
      <w:marRight w:val="0"/>
      <w:marTop w:val="0"/>
      <w:marBottom w:val="0"/>
      <w:divBdr>
        <w:top w:val="none" w:sz="0" w:space="0" w:color="auto"/>
        <w:left w:val="none" w:sz="0" w:space="0" w:color="auto"/>
        <w:bottom w:val="none" w:sz="0" w:space="0" w:color="auto"/>
        <w:right w:val="none" w:sz="0" w:space="0" w:color="auto"/>
      </w:divBdr>
    </w:div>
    <w:div w:id="561251986">
      <w:bodyDiv w:val="1"/>
      <w:marLeft w:val="0"/>
      <w:marRight w:val="0"/>
      <w:marTop w:val="0"/>
      <w:marBottom w:val="0"/>
      <w:divBdr>
        <w:top w:val="none" w:sz="0" w:space="0" w:color="auto"/>
        <w:left w:val="none" w:sz="0" w:space="0" w:color="auto"/>
        <w:bottom w:val="none" w:sz="0" w:space="0" w:color="auto"/>
        <w:right w:val="none" w:sz="0" w:space="0" w:color="auto"/>
      </w:divBdr>
    </w:div>
    <w:div w:id="618221472">
      <w:bodyDiv w:val="1"/>
      <w:marLeft w:val="0"/>
      <w:marRight w:val="0"/>
      <w:marTop w:val="0"/>
      <w:marBottom w:val="0"/>
      <w:divBdr>
        <w:top w:val="none" w:sz="0" w:space="0" w:color="auto"/>
        <w:left w:val="none" w:sz="0" w:space="0" w:color="auto"/>
        <w:bottom w:val="none" w:sz="0" w:space="0" w:color="auto"/>
        <w:right w:val="none" w:sz="0" w:space="0" w:color="auto"/>
      </w:divBdr>
      <w:divsChild>
        <w:div w:id="402609799">
          <w:marLeft w:val="0"/>
          <w:marRight w:val="0"/>
          <w:marTop w:val="0"/>
          <w:marBottom w:val="0"/>
          <w:divBdr>
            <w:top w:val="none" w:sz="0" w:space="0" w:color="auto"/>
            <w:left w:val="none" w:sz="0" w:space="0" w:color="auto"/>
            <w:bottom w:val="none" w:sz="0" w:space="0" w:color="auto"/>
            <w:right w:val="none" w:sz="0" w:space="0" w:color="auto"/>
          </w:divBdr>
          <w:divsChild>
            <w:div w:id="212540532">
              <w:marLeft w:val="0"/>
              <w:marRight w:val="0"/>
              <w:marTop w:val="0"/>
              <w:marBottom w:val="0"/>
              <w:divBdr>
                <w:top w:val="none" w:sz="0" w:space="0" w:color="auto"/>
                <w:left w:val="none" w:sz="0" w:space="0" w:color="auto"/>
                <w:bottom w:val="none" w:sz="0" w:space="0" w:color="auto"/>
                <w:right w:val="none" w:sz="0" w:space="0" w:color="auto"/>
              </w:divBdr>
              <w:divsChild>
                <w:div w:id="346563206">
                  <w:marLeft w:val="0"/>
                  <w:marRight w:val="0"/>
                  <w:marTop w:val="0"/>
                  <w:marBottom w:val="0"/>
                  <w:divBdr>
                    <w:top w:val="none" w:sz="0" w:space="0" w:color="auto"/>
                    <w:left w:val="none" w:sz="0" w:space="0" w:color="auto"/>
                    <w:bottom w:val="none" w:sz="0" w:space="0" w:color="auto"/>
                    <w:right w:val="none" w:sz="0" w:space="0" w:color="auto"/>
                  </w:divBdr>
                </w:div>
              </w:divsChild>
            </w:div>
            <w:div w:id="533465746">
              <w:marLeft w:val="0"/>
              <w:marRight w:val="0"/>
              <w:marTop w:val="0"/>
              <w:marBottom w:val="0"/>
              <w:divBdr>
                <w:top w:val="none" w:sz="0" w:space="0" w:color="auto"/>
                <w:left w:val="none" w:sz="0" w:space="0" w:color="auto"/>
                <w:bottom w:val="none" w:sz="0" w:space="0" w:color="auto"/>
                <w:right w:val="none" w:sz="0" w:space="0" w:color="auto"/>
              </w:divBdr>
              <w:divsChild>
                <w:div w:id="1547377887">
                  <w:marLeft w:val="0"/>
                  <w:marRight w:val="0"/>
                  <w:marTop w:val="0"/>
                  <w:marBottom w:val="0"/>
                  <w:divBdr>
                    <w:top w:val="none" w:sz="0" w:space="0" w:color="auto"/>
                    <w:left w:val="none" w:sz="0" w:space="0" w:color="auto"/>
                    <w:bottom w:val="none" w:sz="0" w:space="0" w:color="auto"/>
                    <w:right w:val="none" w:sz="0" w:space="0" w:color="auto"/>
                  </w:divBdr>
                </w:div>
              </w:divsChild>
            </w:div>
            <w:div w:id="1407415867">
              <w:marLeft w:val="0"/>
              <w:marRight w:val="0"/>
              <w:marTop w:val="0"/>
              <w:marBottom w:val="0"/>
              <w:divBdr>
                <w:top w:val="none" w:sz="0" w:space="0" w:color="auto"/>
                <w:left w:val="none" w:sz="0" w:space="0" w:color="auto"/>
                <w:bottom w:val="none" w:sz="0" w:space="0" w:color="auto"/>
                <w:right w:val="none" w:sz="0" w:space="0" w:color="auto"/>
              </w:divBdr>
              <w:divsChild>
                <w:div w:id="267390425">
                  <w:marLeft w:val="0"/>
                  <w:marRight w:val="0"/>
                  <w:marTop w:val="0"/>
                  <w:marBottom w:val="0"/>
                  <w:divBdr>
                    <w:top w:val="none" w:sz="0" w:space="0" w:color="auto"/>
                    <w:left w:val="none" w:sz="0" w:space="0" w:color="auto"/>
                    <w:bottom w:val="none" w:sz="0" w:space="0" w:color="auto"/>
                    <w:right w:val="none" w:sz="0" w:space="0" w:color="auto"/>
                  </w:divBdr>
                </w:div>
                <w:div w:id="736783162">
                  <w:marLeft w:val="0"/>
                  <w:marRight w:val="0"/>
                  <w:marTop w:val="0"/>
                  <w:marBottom w:val="0"/>
                  <w:divBdr>
                    <w:top w:val="none" w:sz="0" w:space="0" w:color="auto"/>
                    <w:left w:val="none" w:sz="0" w:space="0" w:color="auto"/>
                    <w:bottom w:val="none" w:sz="0" w:space="0" w:color="auto"/>
                    <w:right w:val="none" w:sz="0" w:space="0" w:color="auto"/>
                  </w:divBdr>
                  <w:divsChild>
                    <w:div w:id="1371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791578">
      <w:bodyDiv w:val="1"/>
      <w:marLeft w:val="0"/>
      <w:marRight w:val="0"/>
      <w:marTop w:val="0"/>
      <w:marBottom w:val="0"/>
      <w:divBdr>
        <w:top w:val="none" w:sz="0" w:space="0" w:color="auto"/>
        <w:left w:val="none" w:sz="0" w:space="0" w:color="auto"/>
        <w:bottom w:val="none" w:sz="0" w:space="0" w:color="auto"/>
        <w:right w:val="none" w:sz="0" w:space="0" w:color="auto"/>
      </w:divBdr>
    </w:div>
    <w:div w:id="660423266">
      <w:bodyDiv w:val="1"/>
      <w:marLeft w:val="0"/>
      <w:marRight w:val="0"/>
      <w:marTop w:val="0"/>
      <w:marBottom w:val="0"/>
      <w:divBdr>
        <w:top w:val="none" w:sz="0" w:space="0" w:color="auto"/>
        <w:left w:val="none" w:sz="0" w:space="0" w:color="auto"/>
        <w:bottom w:val="none" w:sz="0" w:space="0" w:color="auto"/>
        <w:right w:val="none" w:sz="0" w:space="0" w:color="auto"/>
      </w:divBdr>
    </w:div>
    <w:div w:id="682316281">
      <w:bodyDiv w:val="1"/>
      <w:marLeft w:val="0"/>
      <w:marRight w:val="0"/>
      <w:marTop w:val="0"/>
      <w:marBottom w:val="0"/>
      <w:divBdr>
        <w:top w:val="none" w:sz="0" w:space="0" w:color="auto"/>
        <w:left w:val="none" w:sz="0" w:space="0" w:color="auto"/>
        <w:bottom w:val="none" w:sz="0" w:space="0" w:color="auto"/>
        <w:right w:val="none" w:sz="0" w:space="0" w:color="auto"/>
      </w:divBdr>
    </w:div>
    <w:div w:id="719086396">
      <w:bodyDiv w:val="1"/>
      <w:marLeft w:val="0"/>
      <w:marRight w:val="0"/>
      <w:marTop w:val="0"/>
      <w:marBottom w:val="0"/>
      <w:divBdr>
        <w:top w:val="none" w:sz="0" w:space="0" w:color="auto"/>
        <w:left w:val="none" w:sz="0" w:space="0" w:color="auto"/>
        <w:bottom w:val="none" w:sz="0" w:space="0" w:color="auto"/>
        <w:right w:val="none" w:sz="0" w:space="0" w:color="auto"/>
      </w:divBdr>
    </w:div>
    <w:div w:id="774982471">
      <w:bodyDiv w:val="1"/>
      <w:marLeft w:val="0"/>
      <w:marRight w:val="0"/>
      <w:marTop w:val="0"/>
      <w:marBottom w:val="0"/>
      <w:divBdr>
        <w:top w:val="none" w:sz="0" w:space="0" w:color="auto"/>
        <w:left w:val="none" w:sz="0" w:space="0" w:color="auto"/>
        <w:bottom w:val="none" w:sz="0" w:space="0" w:color="auto"/>
        <w:right w:val="none" w:sz="0" w:space="0" w:color="auto"/>
      </w:divBdr>
    </w:div>
    <w:div w:id="811752207">
      <w:bodyDiv w:val="1"/>
      <w:marLeft w:val="0"/>
      <w:marRight w:val="0"/>
      <w:marTop w:val="0"/>
      <w:marBottom w:val="0"/>
      <w:divBdr>
        <w:top w:val="none" w:sz="0" w:space="0" w:color="auto"/>
        <w:left w:val="none" w:sz="0" w:space="0" w:color="auto"/>
        <w:bottom w:val="none" w:sz="0" w:space="0" w:color="auto"/>
        <w:right w:val="none" w:sz="0" w:space="0" w:color="auto"/>
      </w:divBdr>
    </w:div>
    <w:div w:id="828863134">
      <w:bodyDiv w:val="1"/>
      <w:marLeft w:val="0"/>
      <w:marRight w:val="0"/>
      <w:marTop w:val="0"/>
      <w:marBottom w:val="0"/>
      <w:divBdr>
        <w:top w:val="none" w:sz="0" w:space="0" w:color="auto"/>
        <w:left w:val="none" w:sz="0" w:space="0" w:color="auto"/>
        <w:bottom w:val="none" w:sz="0" w:space="0" w:color="auto"/>
        <w:right w:val="none" w:sz="0" w:space="0" w:color="auto"/>
      </w:divBdr>
    </w:div>
    <w:div w:id="936333666">
      <w:bodyDiv w:val="1"/>
      <w:marLeft w:val="0"/>
      <w:marRight w:val="0"/>
      <w:marTop w:val="0"/>
      <w:marBottom w:val="0"/>
      <w:divBdr>
        <w:top w:val="none" w:sz="0" w:space="0" w:color="auto"/>
        <w:left w:val="none" w:sz="0" w:space="0" w:color="auto"/>
        <w:bottom w:val="none" w:sz="0" w:space="0" w:color="auto"/>
        <w:right w:val="none" w:sz="0" w:space="0" w:color="auto"/>
      </w:divBdr>
    </w:div>
    <w:div w:id="1008486830">
      <w:bodyDiv w:val="1"/>
      <w:marLeft w:val="0"/>
      <w:marRight w:val="0"/>
      <w:marTop w:val="0"/>
      <w:marBottom w:val="0"/>
      <w:divBdr>
        <w:top w:val="none" w:sz="0" w:space="0" w:color="auto"/>
        <w:left w:val="none" w:sz="0" w:space="0" w:color="auto"/>
        <w:bottom w:val="none" w:sz="0" w:space="0" w:color="auto"/>
        <w:right w:val="none" w:sz="0" w:space="0" w:color="auto"/>
      </w:divBdr>
    </w:div>
    <w:div w:id="1017855726">
      <w:bodyDiv w:val="1"/>
      <w:marLeft w:val="0"/>
      <w:marRight w:val="0"/>
      <w:marTop w:val="0"/>
      <w:marBottom w:val="0"/>
      <w:divBdr>
        <w:top w:val="none" w:sz="0" w:space="0" w:color="auto"/>
        <w:left w:val="none" w:sz="0" w:space="0" w:color="auto"/>
        <w:bottom w:val="none" w:sz="0" w:space="0" w:color="auto"/>
        <w:right w:val="none" w:sz="0" w:space="0" w:color="auto"/>
      </w:divBdr>
    </w:div>
    <w:div w:id="1023673454">
      <w:bodyDiv w:val="1"/>
      <w:marLeft w:val="0"/>
      <w:marRight w:val="0"/>
      <w:marTop w:val="0"/>
      <w:marBottom w:val="0"/>
      <w:divBdr>
        <w:top w:val="none" w:sz="0" w:space="0" w:color="auto"/>
        <w:left w:val="none" w:sz="0" w:space="0" w:color="auto"/>
        <w:bottom w:val="none" w:sz="0" w:space="0" w:color="auto"/>
        <w:right w:val="none" w:sz="0" w:space="0" w:color="auto"/>
      </w:divBdr>
    </w:div>
    <w:div w:id="1181316163">
      <w:bodyDiv w:val="1"/>
      <w:marLeft w:val="0"/>
      <w:marRight w:val="0"/>
      <w:marTop w:val="0"/>
      <w:marBottom w:val="0"/>
      <w:divBdr>
        <w:top w:val="none" w:sz="0" w:space="0" w:color="auto"/>
        <w:left w:val="none" w:sz="0" w:space="0" w:color="auto"/>
        <w:bottom w:val="none" w:sz="0" w:space="0" w:color="auto"/>
        <w:right w:val="none" w:sz="0" w:space="0" w:color="auto"/>
      </w:divBdr>
    </w:div>
    <w:div w:id="1197038176">
      <w:bodyDiv w:val="1"/>
      <w:marLeft w:val="0"/>
      <w:marRight w:val="0"/>
      <w:marTop w:val="0"/>
      <w:marBottom w:val="0"/>
      <w:divBdr>
        <w:top w:val="none" w:sz="0" w:space="0" w:color="auto"/>
        <w:left w:val="none" w:sz="0" w:space="0" w:color="auto"/>
        <w:bottom w:val="none" w:sz="0" w:space="0" w:color="auto"/>
        <w:right w:val="none" w:sz="0" w:space="0" w:color="auto"/>
      </w:divBdr>
    </w:div>
    <w:div w:id="1202286358">
      <w:bodyDiv w:val="1"/>
      <w:marLeft w:val="0"/>
      <w:marRight w:val="0"/>
      <w:marTop w:val="0"/>
      <w:marBottom w:val="0"/>
      <w:divBdr>
        <w:top w:val="none" w:sz="0" w:space="0" w:color="auto"/>
        <w:left w:val="none" w:sz="0" w:space="0" w:color="auto"/>
        <w:bottom w:val="none" w:sz="0" w:space="0" w:color="auto"/>
        <w:right w:val="none" w:sz="0" w:space="0" w:color="auto"/>
      </w:divBdr>
    </w:div>
    <w:div w:id="1213081400">
      <w:bodyDiv w:val="1"/>
      <w:marLeft w:val="0"/>
      <w:marRight w:val="0"/>
      <w:marTop w:val="0"/>
      <w:marBottom w:val="0"/>
      <w:divBdr>
        <w:top w:val="none" w:sz="0" w:space="0" w:color="auto"/>
        <w:left w:val="none" w:sz="0" w:space="0" w:color="auto"/>
        <w:bottom w:val="none" w:sz="0" w:space="0" w:color="auto"/>
        <w:right w:val="none" w:sz="0" w:space="0" w:color="auto"/>
      </w:divBdr>
    </w:div>
    <w:div w:id="1225027304">
      <w:bodyDiv w:val="1"/>
      <w:marLeft w:val="0"/>
      <w:marRight w:val="0"/>
      <w:marTop w:val="0"/>
      <w:marBottom w:val="0"/>
      <w:divBdr>
        <w:top w:val="none" w:sz="0" w:space="0" w:color="auto"/>
        <w:left w:val="none" w:sz="0" w:space="0" w:color="auto"/>
        <w:bottom w:val="none" w:sz="0" w:space="0" w:color="auto"/>
        <w:right w:val="none" w:sz="0" w:space="0" w:color="auto"/>
      </w:divBdr>
    </w:div>
    <w:div w:id="1250458364">
      <w:bodyDiv w:val="1"/>
      <w:marLeft w:val="0"/>
      <w:marRight w:val="0"/>
      <w:marTop w:val="0"/>
      <w:marBottom w:val="0"/>
      <w:divBdr>
        <w:top w:val="none" w:sz="0" w:space="0" w:color="auto"/>
        <w:left w:val="none" w:sz="0" w:space="0" w:color="auto"/>
        <w:bottom w:val="none" w:sz="0" w:space="0" w:color="auto"/>
        <w:right w:val="none" w:sz="0" w:space="0" w:color="auto"/>
      </w:divBdr>
    </w:div>
    <w:div w:id="1255355266">
      <w:bodyDiv w:val="1"/>
      <w:marLeft w:val="0"/>
      <w:marRight w:val="0"/>
      <w:marTop w:val="0"/>
      <w:marBottom w:val="0"/>
      <w:divBdr>
        <w:top w:val="none" w:sz="0" w:space="0" w:color="auto"/>
        <w:left w:val="none" w:sz="0" w:space="0" w:color="auto"/>
        <w:bottom w:val="none" w:sz="0" w:space="0" w:color="auto"/>
        <w:right w:val="none" w:sz="0" w:space="0" w:color="auto"/>
      </w:divBdr>
    </w:div>
    <w:div w:id="1267883471">
      <w:bodyDiv w:val="1"/>
      <w:marLeft w:val="0"/>
      <w:marRight w:val="0"/>
      <w:marTop w:val="0"/>
      <w:marBottom w:val="0"/>
      <w:divBdr>
        <w:top w:val="none" w:sz="0" w:space="0" w:color="auto"/>
        <w:left w:val="none" w:sz="0" w:space="0" w:color="auto"/>
        <w:bottom w:val="none" w:sz="0" w:space="0" w:color="auto"/>
        <w:right w:val="none" w:sz="0" w:space="0" w:color="auto"/>
      </w:divBdr>
    </w:div>
    <w:div w:id="1413773051">
      <w:bodyDiv w:val="1"/>
      <w:marLeft w:val="0"/>
      <w:marRight w:val="0"/>
      <w:marTop w:val="0"/>
      <w:marBottom w:val="0"/>
      <w:divBdr>
        <w:top w:val="none" w:sz="0" w:space="0" w:color="auto"/>
        <w:left w:val="none" w:sz="0" w:space="0" w:color="auto"/>
        <w:bottom w:val="none" w:sz="0" w:space="0" w:color="auto"/>
        <w:right w:val="none" w:sz="0" w:space="0" w:color="auto"/>
      </w:divBdr>
    </w:div>
    <w:div w:id="1426419420">
      <w:bodyDiv w:val="1"/>
      <w:marLeft w:val="0"/>
      <w:marRight w:val="0"/>
      <w:marTop w:val="0"/>
      <w:marBottom w:val="0"/>
      <w:divBdr>
        <w:top w:val="none" w:sz="0" w:space="0" w:color="auto"/>
        <w:left w:val="none" w:sz="0" w:space="0" w:color="auto"/>
        <w:bottom w:val="none" w:sz="0" w:space="0" w:color="auto"/>
        <w:right w:val="none" w:sz="0" w:space="0" w:color="auto"/>
      </w:divBdr>
    </w:div>
    <w:div w:id="1493133939">
      <w:bodyDiv w:val="1"/>
      <w:marLeft w:val="0"/>
      <w:marRight w:val="0"/>
      <w:marTop w:val="0"/>
      <w:marBottom w:val="0"/>
      <w:divBdr>
        <w:top w:val="none" w:sz="0" w:space="0" w:color="auto"/>
        <w:left w:val="none" w:sz="0" w:space="0" w:color="auto"/>
        <w:bottom w:val="none" w:sz="0" w:space="0" w:color="auto"/>
        <w:right w:val="none" w:sz="0" w:space="0" w:color="auto"/>
      </w:divBdr>
    </w:div>
    <w:div w:id="1507789847">
      <w:bodyDiv w:val="1"/>
      <w:marLeft w:val="0"/>
      <w:marRight w:val="0"/>
      <w:marTop w:val="0"/>
      <w:marBottom w:val="0"/>
      <w:divBdr>
        <w:top w:val="none" w:sz="0" w:space="0" w:color="auto"/>
        <w:left w:val="none" w:sz="0" w:space="0" w:color="auto"/>
        <w:bottom w:val="none" w:sz="0" w:space="0" w:color="auto"/>
        <w:right w:val="none" w:sz="0" w:space="0" w:color="auto"/>
      </w:divBdr>
    </w:div>
    <w:div w:id="1546989153">
      <w:bodyDiv w:val="1"/>
      <w:marLeft w:val="0"/>
      <w:marRight w:val="0"/>
      <w:marTop w:val="0"/>
      <w:marBottom w:val="0"/>
      <w:divBdr>
        <w:top w:val="none" w:sz="0" w:space="0" w:color="auto"/>
        <w:left w:val="none" w:sz="0" w:space="0" w:color="auto"/>
        <w:bottom w:val="none" w:sz="0" w:space="0" w:color="auto"/>
        <w:right w:val="none" w:sz="0" w:space="0" w:color="auto"/>
      </w:divBdr>
    </w:div>
    <w:div w:id="1581720845">
      <w:bodyDiv w:val="1"/>
      <w:marLeft w:val="0"/>
      <w:marRight w:val="0"/>
      <w:marTop w:val="0"/>
      <w:marBottom w:val="0"/>
      <w:divBdr>
        <w:top w:val="none" w:sz="0" w:space="0" w:color="auto"/>
        <w:left w:val="none" w:sz="0" w:space="0" w:color="auto"/>
        <w:bottom w:val="none" w:sz="0" w:space="0" w:color="auto"/>
        <w:right w:val="none" w:sz="0" w:space="0" w:color="auto"/>
      </w:divBdr>
    </w:div>
    <w:div w:id="1680279508">
      <w:bodyDiv w:val="1"/>
      <w:marLeft w:val="0"/>
      <w:marRight w:val="0"/>
      <w:marTop w:val="0"/>
      <w:marBottom w:val="0"/>
      <w:divBdr>
        <w:top w:val="none" w:sz="0" w:space="0" w:color="auto"/>
        <w:left w:val="none" w:sz="0" w:space="0" w:color="auto"/>
        <w:bottom w:val="none" w:sz="0" w:space="0" w:color="auto"/>
        <w:right w:val="none" w:sz="0" w:space="0" w:color="auto"/>
      </w:divBdr>
    </w:div>
    <w:div w:id="1797990678">
      <w:bodyDiv w:val="1"/>
      <w:marLeft w:val="0"/>
      <w:marRight w:val="0"/>
      <w:marTop w:val="0"/>
      <w:marBottom w:val="0"/>
      <w:divBdr>
        <w:top w:val="none" w:sz="0" w:space="0" w:color="auto"/>
        <w:left w:val="none" w:sz="0" w:space="0" w:color="auto"/>
        <w:bottom w:val="none" w:sz="0" w:space="0" w:color="auto"/>
        <w:right w:val="none" w:sz="0" w:space="0" w:color="auto"/>
      </w:divBdr>
    </w:div>
    <w:div w:id="1880434058">
      <w:bodyDiv w:val="1"/>
      <w:marLeft w:val="0"/>
      <w:marRight w:val="0"/>
      <w:marTop w:val="0"/>
      <w:marBottom w:val="0"/>
      <w:divBdr>
        <w:top w:val="none" w:sz="0" w:space="0" w:color="auto"/>
        <w:left w:val="none" w:sz="0" w:space="0" w:color="auto"/>
        <w:bottom w:val="none" w:sz="0" w:space="0" w:color="auto"/>
        <w:right w:val="none" w:sz="0" w:space="0" w:color="auto"/>
      </w:divBdr>
    </w:div>
    <w:div w:id="1894727262">
      <w:bodyDiv w:val="1"/>
      <w:marLeft w:val="0"/>
      <w:marRight w:val="0"/>
      <w:marTop w:val="0"/>
      <w:marBottom w:val="0"/>
      <w:divBdr>
        <w:top w:val="none" w:sz="0" w:space="0" w:color="auto"/>
        <w:left w:val="none" w:sz="0" w:space="0" w:color="auto"/>
        <w:bottom w:val="none" w:sz="0" w:space="0" w:color="auto"/>
        <w:right w:val="none" w:sz="0" w:space="0" w:color="auto"/>
      </w:divBdr>
    </w:div>
    <w:div w:id="1908880062">
      <w:bodyDiv w:val="1"/>
      <w:marLeft w:val="0"/>
      <w:marRight w:val="0"/>
      <w:marTop w:val="0"/>
      <w:marBottom w:val="0"/>
      <w:divBdr>
        <w:top w:val="none" w:sz="0" w:space="0" w:color="auto"/>
        <w:left w:val="none" w:sz="0" w:space="0" w:color="auto"/>
        <w:bottom w:val="none" w:sz="0" w:space="0" w:color="auto"/>
        <w:right w:val="none" w:sz="0" w:space="0" w:color="auto"/>
      </w:divBdr>
    </w:div>
    <w:div w:id="1911689194">
      <w:bodyDiv w:val="1"/>
      <w:marLeft w:val="0"/>
      <w:marRight w:val="0"/>
      <w:marTop w:val="0"/>
      <w:marBottom w:val="0"/>
      <w:divBdr>
        <w:top w:val="none" w:sz="0" w:space="0" w:color="auto"/>
        <w:left w:val="none" w:sz="0" w:space="0" w:color="auto"/>
        <w:bottom w:val="none" w:sz="0" w:space="0" w:color="auto"/>
        <w:right w:val="none" w:sz="0" w:space="0" w:color="auto"/>
      </w:divBdr>
    </w:div>
    <w:div w:id="1919942943">
      <w:bodyDiv w:val="1"/>
      <w:marLeft w:val="0"/>
      <w:marRight w:val="0"/>
      <w:marTop w:val="0"/>
      <w:marBottom w:val="0"/>
      <w:divBdr>
        <w:top w:val="none" w:sz="0" w:space="0" w:color="auto"/>
        <w:left w:val="none" w:sz="0" w:space="0" w:color="auto"/>
        <w:bottom w:val="none" w:sz="0" w:space="0" w:color="auto"/>
        <w:right w:val="none" w:sz="0" w:space="0" w:color="auto"/>
      </w:divBdr>
    </w:div>
    <w:div w:id="1967153473">
      <w:bodyDiv w:val="1"/>
      <w:marLeft w:val="0"/>
      <w:marRight w:val="0"/>
      <w:marTop w:val="0"/>
      <w:marBottom w:val="0"/>
      <w:divBdr>
        <w:top w:val="none" w:sz="0" w:space="0" w:color="auto"/>
        <w:left w:val="none" w:sz="0" w:space="0" w:color="auto"/>
        <w:bottom w:val="none" w:sz="0" w:space="0" w:color="auto"/>
        <w:right w:val="none" w:sz="0" w:space="0" w:color="auto"/>
      </w:divBdr>
    </w:div>
    <w:div w:id="1978026107">
      <w:bodyDiv w:val="1"/>
      <w:marLeft w:val="0"/>
      <w:marRight w:val="0"/>
      <w:marTop w:val="0"/>
      <w:marBottom w:val="0"/>
      <w:divBdr>
        <w:top w:val="none" w:sz="0" w:space="0" w:color="auto"/>
        <w:left w:val="none" w:sz="0" w:space="0" w:color="auto"/>
        <w:bottom w:val="none" w:sz="0" w:space="0" w:color="auto"/>
        <w:right w:val="none" w:sz="0" w:space="0" w:color="auto"/>
      </w:divBdr>
    </w:div>
    <w:div w:id="2054039668">
      <w:bodyDiv w:val="1"/>
      <w:marLeft w:val="0"/>
      <w:marRight w:val="0"/>
      <w:marTop w:val="0"/>
      <w:marBottom w:val="0"/>
      <w:divBdr>
        <w:top w:val="none" w:sz="0" w:space="0" w:color="auto"/>
        <w:left w:val="none" w:sz="0" w:space="0" w:color="auto"/>
        <w:bottom w:val="none" w:sz="0" w:space="0" w:color="auto"/>
        <w:right w:val="none" w:sz="0" w:space="0" w:color="auto"/>
      </w:divBdr>
    </w:div>
    <w:div w:id="2069303418">
      <w:bodyDiv w:val="1"/>
      <w:marLeft w:val="0"/>
      <w:marRight w:val="0"/>
      <w:marTop w:val="0"/>
      <w:marBottom w:val="0"/>
      <w:divBdr>
        <w:top w:val="none" w:sz="0" w:space="0" w:color="auto"/>
        <w:left w:val="none" w:sz="0" w:space="0" w:color="auto"/>
        <w:bottom w:val="none" w:sz="0" w:space="0" w:color="auto"/>
        <w:right w:val="none" w:sz="0" w:space="0" w:color="auto"/>
      </w:divBdr>
    </w:div>
    <w:div w:id="214284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microsoft.com/office/2007/relationships/diagramDrawing" Target="diagrams/drawing1.xml"/><Relationship Id="rId21" Type="http://schemas.openxmlformats.org/officeDocument/2006/relationships/image" Target="media/image2.emf"/><Relationship Id="rId22" Type="http://schemas.openxmlformats.org/officeDocument/2006/relationships/oleObject" Target="embeddings/oleObject2.bin"/><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comments" Target="comments.xml"/><Relationship Id="rId14" Type="http://schemas.openxmlformats.org/officeDocument/2006/relationships/image" Target="media/image1.emf"/><Relationship Id="rId15" Type="http://schemas.openxmlformats.org/officeDocument/2006/relationships/oleObject" Target="embeddings/oleObject1.bin"/><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vanhasstar\Application%20Data\Microsoft\Templates\BR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E754AD-23D4-784A-BF84-4908A5994FED}" type="doc">
      <dgm:prSet loTypeId="urn:microsoft.com/office/officeart/2005/8/layout/hierarchy6" loCatId="" qsTypeId="urn:microsoft.com/office/officeart/2005/8/quickstyle/simple1" qsCatId="simple" csTypeId="urn:microsoft.com/office/officeart/2005/8/colors/accent1_2" csCatId="accent1" phldr="1"/>
      <dgm:spPr/>
      <dgm:t>
        <a:bodyPr/>
        <a:lstStyle/>
        <a:p>
          <a:endParaRPr lang="en-US"/>
        </a:p>
      </dgm:t>
    </dgm:pt>
    <dgm:pt modelId="{55900102-1353-D843-A96A-DE706BD37B7F}">
      <dgm:prSet phldrT="[Text]">
        <dgm:style>
          <a:lnRef idx="2">
            <a:schemeClr val="dk1"/>
          </a:lnRef>
          <a:fillRef idx="1">
            <a:schemeClr val="lt1"/>
          </a:fillRef>
          <a:effectRef idx="0">
            <a:schemeClr val="dk1"/>
          </a:effectRef>
          <a:fontRef idx="minor">
            <a:schemeClr val="dk1"/>
          </a:fontRef>
        </dgm:style>
      </dgm:prSet>
      <dgm:spPr/>
      <dgm:t>
        <a:bodyPr/>
        <a:lstStyle/>
        <a:p>
          <a:r>
            <a:rPr lang="en-US"/>
            <a:t>Learning area</a:t>
          </a:r>
        </a:p>
      </dgm:t>
    </dgm:pt>
    <dgm:pt modelId="{6316B69E-F260-2843-9B92-3E25A1EB7557}" type="parTrans" cxnId="{6FCF028A-C3A5-454E-B7E0-0C024669971C}">
      <dgm:prSet/>
      <dgm:spPr/>
      <dgm:t>
        <a:bodyPr/>
        <a:lstStyle/>
        <a:p>
          <a:endParaRPr lang="en-US"/>
        </a:p>
      </dgm:t>
    </dgm:pt>
    <dgm:pt modelId="{AAE3F805-10C6-8146-95F0-316B3D2D31EE}" type="sibTrans" cxnId="{6FCF028A-C3A5-454E-B7E0-0C024669971C}">
      <dgm:prSet/>
      <dgm:spPr/>
      <dgm:t>
        <a:bodyPr/>
        <a:lstStyle/>
        <a:p>
          <a:endParaRPr lang="en-US"/>
        </a:p>
      </dgm:t>
    </dgm:pt>
    <dgm:pt modelId="{B202836B-33BB-4146-A029-8E074DE7AA3A}" type="asst">
      <dgm:prSet phldrT="[Text]">
        <dgm:style>
          <a:lnRef idx="2">
            <a:schemeClr val="dk1"/>
          </a:lnRef>
          <a:fillRef idx="1">
            <a:schemeClr val="lt1"/>
          </a:fillRef>
          <a:effectRef idx="0">
            <a:schemeClr val="dk1"/>
          </a:effectRef>
          <a:fontRef idx="minor">
            <a:schemeClr val="dk1"/>
          </a:fontRef>
        </dgm:style>
      </dgm:prSet>
      <dgm:spPr/>
      <dgm:t>
        <a:bodyPr/>
        <a:lstStyle/>
        <a:p>
          <a:r>
            <a:rPr lang="en-US"/>
            <a:t>Stage</a:t>
          </a:r>
        </a:p>
      </dgm:t>
    </dgm:pt>
    <dgm:pt modelId="{1BDEE813-2EA8-5049-B824-537F609352E9}" type="parTrans" cxnId="{B44175D1-1DB1-8A4B-A886-9C48C97F634C}">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A8442F0F-68C0-8848-AA0E-0E5A3C7924AF}" type="sibTrans" cxnId="{B44175D1-1DB1-8A4B-A886-9C48C97F634C}">
      <dgm:prSet/>
      <dgm:spPr/>
      <dgm:t>
        <a:bodyPr/>
        <a:lstStyle/>
        <a:p>
          <a:endParaRPr lang="en-US"/>
        </a:p>
      </dgm:t>
    </dgm:pt>
    <dgm:pt modelId="{14478BB8-1C3B-9C43-99C5-18EA82D5C109}">
      <dgm:prSet phldrT="[Text]">
        <dgm:style>
          <a:lnRef idx="2">
            <a:schemeClr val="dk1"/>
          </a:lnRef>
          <a:fillRef idx="1">
            <a:schemeClr val="lt1"/>
          </a:fillRef>
          <a:effectRef idx="0">
            <a:schemeClr val="dk1"/>
          </a:effectRef>
          <a:fontRef idx="minor">
            <a:schemeClr val="dk1"/>
          </a:fontRef>
        </dgm:style>
      </dgm:prSet>
      <dgm:spPr/>
      <dgm:t>
        <a:bodyPr/>
        <a:lstStyle/>
        <a:p>
          <a:r>
            <a:rPr lang="en-US"/>
            <a:t>Strand (not History)</a:t>
          </a:r>
        </a:p>
      </dgm:t>
    </dgm:pt>
    <dgm:pt modelId="{C9FB0EC3-8977-C240-8687-70155A4B76FC}" type="parTrans" cxnId="{90527BE2-41B5-2740-BB70-7BCF78D22F2E}">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92A73F82-B4EF-F648-89AD-A27110956CF7}" type="sibTrans" cxnId="{90527BE2-41B5-2740-BB70-7BCF78D22F2E}">
      <dgm:prSet/>
      <dgm:spPr/>
      <dgm:t>
        <a:bodyPr/>
        <a:lstStyle/>
        <a:p>
          <a:endParaRPr lang="en-US"/>
        </a:p>
      </dgm:t>
    </dgm:pt>
    <dgm:pt modelId="{A530303A-21D6-4242-9879-B0B65B7BD93D}">
      <dgm:prSet phldrT="[Text]">
        <dgm:style>
          <a:lnRef idx="2">
            <a:schemeClr val="dk1"/>
          </a:lnRef>
          <a:fillRef idx="1">
            <a:schemeClr val="lt1"/>
          </a:fillRef>
          <a:effectRef idx="0">
            <a:schemeClr val="dk1"/>
          </a:effectRef>
          <a:fontRef idx="minor">
            <a:schemeClr val="dk1"/>
          </a:fontRef>
        </dgm:style>
      </dgm:prSet>
      <dgm:spPr/>
      <dgm:t>
        <a:bodyPr/>
        <a:lstStyle/>
        <a:p>
          <a:r>
            <a:rPr lang="en-US"/>
            <a:t>Substrand (inconsistently applied)</a:t>
          </a:r>
        </a:p>
      </dgm:t>
    </dgm:pt>
    <dgm:pt modelId="{94573A78-30D5-474A-BB26-CF07F0B0D3F5}" type="parTrans" cxnId="{094E35DA-DF99-594E-9443-D656D03DFCF1}">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FD9C3EBC-D142-354E-B5CA-A9193FE83FDE}" type="sibTrans" cxnId="{094E35DA-DF99-594E-9443-D656D03DFCF1}">
      <dgm:prSet/>
      <dgm:spPr/>
      <dgm:t>
        <a:bodyPr/>
        <a:lstStyle/>
        <a:p>
          <a:endParaRPr lang="en-US"/>
        </a:p>
      </dgm:t>
    </dgm:pt>
    <dgm:pt modelId="{B9983CE9-C1D7-3A45-8255-4EF0E438C42B}" type="asst">
      <dgm:prSet phldrT="[Text]">
        <dgm:style>
          <a:lnRef idx="2">
            <a:schemeClr val="dk1"/>
          </a:lnRef>
          <a:fillRef idx="1">
            <a:schemeClr val="lt1"/>
          </a:fillRef>
          <a:effectRef idx="0">
            <a:schemeClr val="dk1"/>
          </a:effectRef>
          <a:fontRef idx="minor">
            <a:schemeClr val="dk1"/>
          </a:fontRef>
        </dgm:style>
      </dgm:prSet>
      <dgm:spPr/>
      <dgm:t>
        <a:bodyPr/>
        <a:lstStyle/>
        <a:p>
          <a:r>
            <a:rPr lang="en-US"/>
            <a:t>Content group</a:t>
          </a:r>
        </a:p>
      </dgm:t>
    </dgm:pt>
    <dgm:pt modelId="{2EED6B27-A440-ED48-AC0D-89A25DF53611}" type="parTrans" cxnId="{8D92FD37-06D5-B046-8FF2-934923E684BD}">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F12B71E0-6258-9B45-AD9D-C833EBE497F3}" type="sibTrans" cxnId="{8D92FD37-06D5-B046-8FF2-934923E684BD}">
      <dgm:prSet/>
      <dgm:spPr/>
      <dgm:t>
        <a:bodyPr/>
        <a:lstStyle/>
        <a:p>
          <a:endParaRPr lang="en-US"/>
        </a:p>
      </dgm:t>
    </dgm:pt>
    <dgm:pt modelId="{9E3D339E-E8AD-2742-B95C-04023CC30DC7}" type="asst">
      <dgm:prSet phldrT="[Text]">
        <dgm:style>
          <a:lnRef idx="2">
            <a:schemeClr val="dk1"/>
          </a:lnRef>
          <a:fillRef idx="1">
            <a:schemeClr val="lt1"/>
          </a:fillRef>
          <a:effectRef idx="0">
            <a:schemeClr val="dk1"/>
          </a:effectRef>
          <a:fontRef idx="minor">
            <a:schemeClr val="dk1"/>
          </a:fontRef>
        </dgm:style>
      </dgm:prSet>
      <dgm:spPr/>
      <dgm:t>
        <a:bodyPr/>
        <a:lstStyle/>
        <a:p>
          <a:r>
            <a:rPr lang="en-US"/>
            <a:t>L1 Content description</a:t>
          </a:r>
        </a:p>
      </dgm:t>
    </dgm:pt>
    <dgm:pt modelId="{62F472AF-AB58-0744-B887-0BF6014B6ACE}" type="parTrans" cxnId="{1E5F538C-60DF-844C-9452-EC36761EA0E0}">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CA907ED4-061C-E848-A19E-FFC7FB5F9E7D}" type="sibTrans" cxnId="{1E5F538C-60DF-844C-9452-EC36761EA0E0}">
      <dgm:prSet/>
      <dgm:spPr/>
      <dgm:t>
        <a:bodyPr/>
        <a:lstStyle/>
        <a:p>
          <a:endParaRPr lang="en-US"/>
        </a:p>
      </dgm:t>
    </dgm:pt>
    <dgm:pt modelId="{0227B14F-6044-314E-9C8A-CD59FCFE32A2}" type="asst">
      <dgm:prSet phldrT="[Text]">
        <dgm:style>
          <a:lnRef idx="2">
            <a:schemeClr val="dk1"/>
          </a:lnRef>
          <a:fillRef idx="1">
            <a:schemeClr val="lt1"/>
          </a:fillRef>
          <a:effectRef idx="0">
            <a:schemeClr val="dk1"/>
          </a:effectRef>
          <a:fontRef idx="minor">
            <a:schemeClr val="dk1"/>
          </a:fontRef>
        </dgm:style>
      </dgm:prSet>
      <dgm:spPr/>
      <dgm:t>
        <a:bodyPr/>
        <a:lstStyle/>
        <a:p>
          <a:r>
            <a:rPr lang="en-US"/>
            <a:t>L2 Content description</a:t>
          </a:r>
        </a:p>
      </dgm:t>
    </dgm:pt>
    <dgm:pt modelId="{17922273-647F-4642-B4AA-9CD7DE02FA11}" type="parTrans" cxnId="{B6D4BD95-C3B7-EB42-AE63-B930943A1ABF}">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D39A30CC-3181-D946-812A-7623D4375FDE}" type="sibTrans" cxnId="{B6D4BD95-C3B7-EB42-AE63-B930943A1ABF}">
      <dgm:prSet/>
      <dgm:spPr/>
      <dgm:t>
        <a:bodyPr/>
        <a:lstStyle/>
        <a:p>
          <a:endParaRPr lang="en-US"/>
        </a:p>
      </dgm:t>
    </dgm:pt>
    <dgm:pt modelId="{2D5A0971-7CF9-8548-860D-10FF974C913D}" type="asst">
      <dgm:prSet phldrT="[Text]">
        <dgm:style>
          <a:lnRef idx="2">
            <a:schemeClr val="dk1"/>
          </a:lnRef>
          <a:fillRef idx="1">
            <a:schemeClr val="lt1"/>
          </a:fillRef>
          <a:effectRef idx="0">
            <a:schemeClr val="dk1"/>
          </a:effectRef>
          <a:fontRef idx="minor">
            <a:schemeClr val="dk1"/>
          </a:fontRef>
        </dgm:style>
      </dgm:prSet>
      <dgm:spPr/>
      <dgm:t>
        <a:bodyPr/>
        <a:lstStyle/>
        <a:p>
          <a:r>
            <a:rPr lang="en-US"/>
            <a:t>L3 Content description</a:t>
          </a:r>
        </a:p>
      </dgm:t>
    </dgm:pt>
    <dgm:pt modelId="{4FEB8BE8-8A0F-C349-AAB9-C022A66F158C}" type="parTrans" cxnId="{6B5E0EB4-74BA-9F44-811C-E278BB840272}">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FF30F9F2-7F6F-7B48-8739-72C9568EB823}" type="sibTrans" cxnId="{6B5E0EB4-74BA-9F44-811C-E278BB840272}">
      <dgm:prSet/>
      <dgm:spPr/>
      <dgm:t>
        <a:bodyPr/>
        <a:lstStyle/>
        <a:p>
          <a:endParaRPr lang="en-US"/>
        </a:p>
      </dgm:t>
    </dgm:pt>
    <dgm:pt modelId="{AADA6660-3F5F-6A41-831F-5D8025E1E670}" type="asst">
      <dgm:prSet phldrT="[Text]">
        <dgm:style>
          <a:lnRef idx="2">
            <a:schemeClr val="dk1"/>
          </a:lnRef>
          <a:fillRef idx="1">
            <a:schemeClr val="lt1"/>
          </a:fillRef>
          <a:effectRef idx="0">
            <a:schemeClr val="dk1"/>
          </a:effectRef>
          <a:fontRef idx="minor">
            <a:schemeClr val="dk1"/>
          </a:fontRef>
        </dgm:style>
      </dgm:prSet>
      <dgm:spPr/>
      <dgm:t>
        <a:bodyPr/>
        <a:lstStyle/>
        <a:p>
          <a:r>
            <a:rPr lang="en-US"/>
            <a:t>L4 Content description</a:t>
          </a:r>
        </a:p>
      </dgm:t>
    </dgm:pt>
    <dgm:pt modelId="{F49106D0-DED0-6A4A-9A5B-05A46CF08BA0}" type="parTrans" cxnId="{A5A86723-1339-1445-AFD2-11067D7E1A7A}">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DF64BD4D-FD71-E24D-8BE5-0FCA37801F17}" type="sibTrans" cxnId="{A5A86723-1339-1445-AFD2-11067D7E1A7A}">
      <dgm:prSet/>
      <dgm:spPr/>
      <dgm:t>
        <a:bodyPr/>
        <a:lstStyle/>
        <a:p>
          <a:endParaRPr lang="en-US"/>
        </a:p>
      </dgm:t>
    </dgm:pt>
    <dgm:pt modelId="{9DCF243F-677A-6F49-8C98-30A4E004FDE3}" type="asst">
      <dgm:prSet phldrT="[Text]">
        <dgm:style>
          <a:lnRef idx="2">
            <a:schemeClr val="dk1"/>
          </a:lnRef>
          <a:fillRef idx="1">
            <a:schemeClr val="lt1"/>
          </a:fillRef>
          <a:effectRef idx="0">
            <a:schemeClr val="dk1"/>
          </a:effectRef>
          <a:fontRef idx="minor">
            <a:schemeClr val="dk1"/>
          </a:fontRef>
        </dgm:style>
      </dgm:prSet>
      <dgm:spPr/>
      <dgm:t>
        <a:bodyPr/>
        <a:lstStyle/>
        <a:p>
          <a:r>
            <a:rPr lang="en-US"/>
            <a:t>Outcomes</a:t>
          </a:r>
        </a:p>
      </dgm:t>
    </dgm:pt>
    <dgm:pt modelId="{31B532CA-32CA-0F4C-83FF-4DB32BF670CD}" type="parTrans" cxnId="{7E636D7D-2171-FA42-B47F-8D4C18512BAB}">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071EC4D3-82AA-1044-BE7E-5F3E679D4AEB}" type="sibTrans" cxnId="{7E636D7D-2171-FA42-B47F-8D4C18512BAB}">
      <dgm:prSet/>
      <dgm:spPr/>
      <dgm:t>
        <a:bodyPr/>
        <a:lstStyle/>
        <a:p>
          <a:endParaRPr lang="en-US"/>
        </a:p>
      </dgm:t>
    </dgm:pt>
    <dgm:pt modelId="{F395C9D0-8240-654D-825B-7B08121FB08A}" type="asst">
      <dgm:prSet phldrT="[Text]">
        <dgm:style>
          <a:lnRef idx="2">
            <a:schemeClr val="dk1"/>
          </a:lnRef>
          <a:fillRef idx="1">
            <a:schemeClr val="lt1"/>
          </a:fillRef>
          <a:effectRef idx="0">
            <a:schemeClr val="dk1"/>
          </a:effectRef>
          <a:fontRef idx="minor">
            <a:schemeClr val="dk1"/>
          </a:fontRef>
        </dgm:style>
      </dgm:prSet>
      <dgm:spPr/>
      <dgm:t>
        <a:bodyPr/>
        <a:lstStyle/>
        <a:p>
          <a:r>
            <a:rPr lang="en-US"/>
            <a:t>Prefatory/Concluding Material</a:t>
          </a:r>
        </a:p>
      </dgm:t>
    </dgm:pt>
    <dgm:pt modelId="{5DBAFDC4-5D0E-6948-B80B-5A4505C0BCC6}" type="parTrans" cxnId="{409CCE48-7233-844F-BE1A-66B2EDC6AED2}">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051F01B7-089B-D644-BC26-B6A128DDE8C3}" type="sibTrans" cxnId="{409CCE48-7233-844F-BE1A-66B2EDC6AED2}">
      <dgm:prSet/>
      <dgm:spPr/>
      <dgm:t>
        <a:bodyPr/>
        <a:lstStyle/>
        <a:p>
          <a:endParaRPr lang="en-US"/>
        </a:p>
      </dgm:t>
    </dgm:pt>
    <dgm:pt modelId="{1D6A4D9E-D7F4-E04B-BD91-0784FD19A492}" type="asst">
      <dgm:prSet>
        <dgm:style>
          <a:lnRef idx="2">
            <a:schemeClr val="dk1"/>
          </a:lnRef>
          <a:fillRef idx="1">
            <a:schemeClr val="lt1"/>
          </a:fillRef>
          <a:effectRef idx="0">
            <a:schemeClr val="dk1"/>
          </a:effectRef>
          <a:fontRef idx="minor">
            <a:schemeClr val="dk1"/>
          </a:fontRef>
        </dgm:style>
      </dgm:prSet>
      <dgm:spPr/>
      <dgm:t>
        <a:bodyPr/>
        <a:lstStyle/>
        <a:p>
          <a:r>
            <a:rPr lang="en-US"/>
            <a:t>Stage statements</a:t>
          </a:r>
        </a:p>
      </dgm:t>
    </dgm:pt>
    <dgm:pt modelId="{740B1455-94D0-3742-9217-94066F297119}" type="parTrans" cxnId="{8E7E5A66-CDF1-4243-9840-6FB10421743D}">
      <dgm:prSet/>
      <dgm:spPr/>
      <dgm:t>
        <a:bodyPr/>
        <a:lstStyle/>
        <a:p>
          <a:endParaRPr lang="en-US"/>
        </a:p>
      </dgm:t>
    </dgm:pt>
    <dgm:pt modelId="{05DB56BD-3FCE-234E-8571-D1AED2BAFA9E}" type="sibTrans" cxnId="{8E7E5A66-CDF1-4243-9840-6FB10421743D}">
      <dgm:prSet/>
      <dgm:spPr/>
      <dgm:t>
        <a:bodyPr/>
        <a:lstStyle/>
        <a:p>
          <a:endParaRPr lang="en-US"/>
        </a:p>
      </dgm:t>
    </dgm:pt>
    <dgm:pt modelId="{48320CB9-7F3C-AC41-BE64-357914262CB9}" type="asst">
      <dgm:prSet phldrT="[Text]">
        <dgm:style>
          <a:lnRef idx="2">
            <a:schemeClr val="dk1"/>
          </a:lnRef>
          <a:fillRef idx="1">
            <a:schemeClr val="lt1"/>
          </a:fillRef>
          <a:effectRef idx="0">
            <a:schemeClr val="dk1"/>
          </a:effectRef>
          <a:fontRef idx="minor">
            <a:schemeClr val="dk1"/>
          </a:fontRef>
        </dgm:style>
      </dgm:prSet>
      <dgm:spPr/>
      <dgm:t>
        <a:bodyPr/>
        <a:lstStyle/>
        <a:p>
          <a:r>
            <a:rPr lang="en-US"/>
            <a:t>Content group</a:t>
          </a:r>
        </a:p>
      </dgm:t>
    </dgm:pt>
    <dgm:pt modelId="{CEC2BF03-99E2-A348-8D77-F566B8870A33}" type="parTrans" cxnId="{F9193E07-FDC9-1644-BC49-33ABE14038A3}">
      <dgm:prSet/>
      <dgm:spPr/>
      <dgm:t>
        <a:bodyPr/>
        <a:lstStyle/>
        <a:p>
          <a:endParaRPr lang="en-AU"/>
        </a:p>
      </dgm:t>
    </dgm:pt>
    <dgm:pt modelId="{60BF0519-760E-CC4C-96BF-92AC1D390E23}" type="sibTrans" cxnId="{F9193E07-FDC9-1644-BC49-33ABE14038A3}">
      <dgm:prSet/>
      <dgm:spPr/>
      <dgm:t>
        <a:bodyPr/>
        <a:lstStyle/>
        <a:p>
          <a:endParaRPr lang="en-AU"/>
        </a:p>
      </dgm:t>
    </dgm:pt>
    <dgm:pt modelId="{124B78C3-0DC4-AD4D-809F-A971E9363F3E}" type="pres">
      <dgm:prSet presAssocID="{DAE754AD-23D4-784A-BF84-4908A5994FED}" presName="mainComposite" presStyleCnt="0">
        <dgm:presLayoutVars>
          <dgm:chPref val="1"/>
          <dgm:dir/>
          <dgm:animOne val="branch"/>
          <dgm:animLvl val="lvl"/>
          <dgm:resizeHandles val="exact"/>
        </dgm:presLayoutVars>
      </dgm:prSet>
      <dgm:spPr/>
      <dgm:t>
        <a:bodyPr/>
        <a:lstStyle/>
        <a:p>
          <a:endParaRPr lang="en-AU"/>
        </a:p>
      </dgm:t>
    </dgm:pt>
    <dgm:pt modelId="{4FD1074A-F0AA-A949-A9E6-8ADB125BF726}" type="pres">
      <dgm:prSet presAssocID="{DAE754AD-23D4-784A-BF84-4908A5994FED}" presName="hierFlow" presStyleCnt="0"/>
      <dgm:spPr/>
    </dgm:pt>
    <dgm:pt modelId="{D799E9FC-B196-6A48-AADB-7FAD3CA732F5}" type="pres">
      <dgm:prSet presAssocID="{DAE754AD-23D4-784A-BF84-4908A5994FED}" presName="hierChild1" presStyleCnt="0">
        <dgm:presLayoutVars>
          <dgm:chPref val="1"/>
          <dgm:animOne val="branch"/>
          <dgm:animLvl val="lvl"/>
        </dgm:presLayoutVars>
      </dgm:prSet>
      <dgm:spPr/>
    </dgm:pt>
    <dgm:pt modelId="{3A4D2E10-4290-E04D-844E-F608509DB332}" type="pres">
      <dgm:prSet presAssocID="{55900102-1353-D843-A96A-DE706BD37B7F}" presName="Name14" presStyleCnt="0"/>
      <dgm:spPr/>
    </dgm:pt>
    <dgm:pt modelId="{001444C9-ECBE-F74E-B059-944001E764DF}" type="pres">
      <dgm:prSet presAssocID="{55900102-1353-D843-A96A-DE706BD37B7F}" presName="level1Shape" presStyleLbl="node0" presStyleIdx="0" presStyleCnt="1">
        <dgm:presLayoutVars>
          <dgm:chPref val="3"/>
        </dgm:presLayoutVars>
      </dgm:prSet>
      <dgm:spPr/>
      <dgm:t>
        <a:bodyPr/>
        <a:lstStyle/>
        <a:p>
          <a:endParaRPr lang="en-AU"/>
        </a:p>
      </dgm:t>
    </dgm:pt>
    <dgm:pt modelId="{7E374D82-89E6-624F-A6AB-33CCFB265401}" type="pres">
      <dgm:prSet presAssocID="{55900102-1353-D843-A96A-DE706BD37B7F}" presName="hierChild2" presStyleCnt="0"/>
      <dgm:spPr/>
    </dgm:pt>
    <dgm:pt modelId="{C22D8E40-26D8-DE42-9698-5EFF392AC627}" type="pres">
      <dgm:prSet presAssocID="{5DBAFDC4-5D0E-6948-B80B-5A4505C0BCC6}" presName="Name19" presStyleLbl="parChTrans1D2" presStyleIdx="0" presStyleCnt="3"/>
      <dgm:spPr/>
      <dgm:t>
        <a:bodyPr/>
        <a:lstStyle/>
        <a:p>
          <a:endParaRPr lang="en-AU"/>
        </a:p>
      </dgm:t>
    </dgm:pt>
    <dgm:pt modelId="{6BC41CBB-F0C2-464C-8806-899346F612AC}" type="pres">
      <dgm:prSet presAssocID="{F395C9D0-8240-654D-825B-7B08121FB08A}" presName="Name21" presStyleCnt="0"/>
      <dgm:spPr/>
    </dgm:pt>
    <dgm:pt modelId="{84F40D0F-BD7F-D546-9E0A-B319383B510B}" type="pres">
      <dgm:prSet presAssocID="{F395C9D0-8240-654D-825B-7B08121FB08A}" presName="level2Shape" presStyleLbl="asst1" presStyleIdx="0" presStyleCnt="10"/>
      <dgm:spPr/>
      <dgm:t>
        <a:bodyPr/>
        <a:lstStyle/>
        <a:p>
          <a:endParaRPr lang="en-AU"/>
        </a:p>
      </dgm:t>
    </dgm:pt>
    <dgm:pt modelId="{ABF323F4-7CB8-584E-A0F2-DCFAA7936A20}" type="pres">
      <dgm:prSet presAssocID="{F395C9D0-8240-654D-825B-7B08121FB08A}" presName="hierChild3" presStyleCnt="0"/>
      <dgm:spPr/>
    </dgm:pt>
    <dgm:pt modelId="{434CF08D-50FD-044A-9874-FA8467976353}" type="pres">
      <dgm:prSet presAssocID="{740B1455-94D0-3742-9217-94066F297119}" presName="Name19" presStyleLbl="parChTrans1D3" presStyleIdx="0" presStyleCnt="3"/>
      <dgm:spPr/>
      <dgm:t>
        <a:bodyPr/>
        <a:lstStyle/>
        <a:p>
          <a:endParaRPr lang="en-AU"/>
        </a:p>
      </dgm:t>
    </dgm:pt>
    <dgm:pt modelId="{0F9ED43A-8356-D64F-A852-E1A13985BA15}" type="pres">
      <dgm:prSet presAssocID="{1D6A4D9E-D7F4-E04B-BD91-0784FD19A492}" presName="Name21" presStyleCnt="0"/>
      <dgm:spPr/>
    </dgm:pt>
    <dgm:pt modelId="{0FBB6405-BB83-9A47-8D27-411E2E499107}" type="pres">
      <dgm:prSet presAssocID="{1D6A4D9E-D7F4-E04B-BD91-0784FD19A492}" presName="level2Shape" presStyleLbl="asst1" presStyleIdx="1" presStyleCnt="10"/>
      <dgm:spPr/>
      <dgm:t>
        <a:bodyPr/>
        <a:lstStyle/>
        <a:p>
          <a:endParaRPr lang="en-US"/>
        </a:p>
      </dgm:t>
    </dgm:pt>
    <dgm:pt modelId="{92A70EF1-342B-1C42-9FF5-B4293C0EFBA2}" type="pres">
      <dgm:prSet presAssocID="{1D6A4D9E-D7F4-E04B-BD91-0784FD19A492}" presName="hierChild3" presStyleCnt="0"/>
      <dgm:spPr/>
    </dgm:pt>
    <dgm:pt modelId="{9BEACBFE-1F4F-244A-93E5-4A70F9625614}" type="pres">
      <dgm:prSet presAssocID="{1BDEE813-2EA8-5049-B824-537F609352E9}" presName="Name19" presStyleLbl="parChTrans1D2" presStyleIdx="1" presStyleCnt="3"/>
      <dgm:spPr/>
      <dgm:t>
        <a:bodyPr/>
        <a:lstStyle/>
        <a:p>
          <a:endParaRPr lang="en-AU"/>
        </a:p>
      </dgm:t>
    </dgm:pt>
    <dgm:pt modelId="{73DA0F36-BA73-4145-B2C5-C3421FDCD2F5}" type="pres">
      <dgm:prSet presAssocID="{B202836B-33BB-4146-A029-8E074DE7AA3A}" presName="Name21" presStyleCnt="0"/>
      <dgm:spPr/>
    </dgm:pt>
    <dgm:pt modelId="{B82336AB-DEFF-8245-AAFD-ADB98A6D9BFA}" type="pres">
      <dgm:prSet presAssocID="{B202836B-33BB-4146-A029-8E074DE7AA3A}" presName="level2Shape" presStyleLbl="asst1" presStyleIdx="2" presStyleCnt="10"/>
      <dgm:spPr/>
      <dgm:t>
        <a:bodyPr/>
        <a:lstStyle/>
        <a:p>
          <a:endParaRPr lang="en-AU"/>
        </a:p>
      </dgm:t>
    </dgm:pt>
    <dgm:pt modelId="{68875AB3-AE5F-1A45-81AF-1D815CA0AEDF}" type="pres">
      <dgm:prSet presAssocID="{B202836B-33BB-4146-A029-8E074DE7AA3A}" presName="hierChild3" presStyleCnt="0"/>
      <dgm:spPr/>
    </dgm:pt>
    <dgm:pt modelId="{731148D0-69B9-7741-82F3-CBD081D37715}" type="pres">
      <dgm:prSet presAssocID="{2EED6B27-A440-ED48-AC0D-89A25DF53611}" presName="Name19" presStyleLbl="parChTrans1D3" presStyleIdx="1" presStyleCnt="3"/>
      <dgm:spPr/>
      <dgm:t>
        <a:bodyPr/>
        <a:lstStyle/>
        <a:p>
          <a:endParaRPr lang="en-AU"/>
        </a:p>
      </dgm:t>
    </dgm:pt>
    <dgm:pt modelId="{E19611B3-0A53-004C-ABED-DABF0F041E8F}" type="pres">
      <dgm:prSet presAssocID="{B9983CE9-C1D7-3A45-8255-4EF0E438C42B}" presName="Name21" presStyleCnt="0"/>
      <dgm:spPr/>
    </dgm:pt>
    <dgm:pt modelId="{4E28CB9F-747E-2348-8CAC-D0BB5A9233C9}" type="pres">
      <dgm:prSet presAssocID="{B9983CE9-C1D7-3A45-8255-4EF0E438C42B}" presName="level2Shape" presStyleLbl="asst1" presStyleIdx="3" presStyleCnt="10"/>
      <dgm:spPr/>
      <dgm:t>
        <a:bodyPr/>
        <a:lstStyle/>
        <a:p>
          <a:endParaRPr lang="en-AU"/>
        </a:p>
      </dgm:t>
    </dgm:pt>
    <dgm:pt modelId="{88379C40-34DC-6647-A492-91AA6F4E5370}" type="pres">
      <dgm:prSet presAssocID="{B9983CE9-C1D7-3A45-8255-4EF0E438C42B}" presName="hierChild3" presStyleCnt="0"/>
      <dgm:spPr/>
    </dgm:pt>
    <dgm:pt modelId="{7C29A294-0D4A-9841-A146-8B28138C7358}" type="pres">
      <dgm:prSet presAssocID="{CEC2BF03-99E2-A348-8D77-F566B8870A33}" presName="Name19" presStyleLbl="parChTrans1D4" presStyleIdx="0" presStyleCnt="6"/>
      <dgm:spPr/>
      <dgm:t>
        <a:bodyPr/>
        <a:lstStyle/>
        <a:p>
          <a:endParaRPr lang="en-AU"/>
        </a:p>
      </dgm:t>
    </dgm:pt>
    <dgm:pt modelId="{700F76B5-BAB0-8A4A-88BD-ED74FE168559}" type="pres">
      <dgm:prSet presAssocID="{48320CB9-7F3C-AC41-BE64-357914262CB9}" presName="Name21" presStyleCnt="0"/>
      <dgm:spPr/>
    </dgm:pt>
    <dgm:pt modelId="{D421A1C9-2EA5-E542-B27F-0AE6B4F64EF1}" type="pres">
      <dgm:prSet presAssocID="{48320CB9-7F3C-AC41-BE64-357914262CB9}" presName="level2Shape" presStyleLbl="asst1" presStyleIdx="4" presStyleCnt="10"/>
      <dgm:spPr/>
      <dgm:t>
        <a:bodyPr/>
        <a:lstStyle/>
        <a:p>
          <a:endParaRPr lang="en-US"/>
        </a:p>
      </dgm:t>
    </dgm:pt>
    <dgm:pt modelId="{B7063D28-0638-944C-B2A2-2E0C0EE3D316}" type="pres">
      <dgm:prSet presAssocID="{48320CB9-7F3C-AC41-BE64-357914262CB9}" presName="hierChild3" presStyleCnt="0"/>
      <dgm:spPr/>
    </dgm:pt>
    <dgm:pt modelId="{8A15CB7D-07AD-D746-A046-E8FBFA5E298B}" type="pres">
      <dgm:prSet presAssocID="{31B532CA-32CA-0F4C-83FF-4DB32BF670CD}" presName="Name19" presStyleLbl="parChTrans1D4" presStyleIdx="1" presStyleCnt="6"/>
      <dgm:spPr/>
      <dgm:t>
        <a:bodyPr/>
        <a:lstStyle/>
        <a:p>
          <a:endParaRPr lang="en-AU"/>
        </a:p>
      </dgm:t>
    </dgm:pt>
    <dgm:pt modelId="{B47CE4CB-DAA4-8740-965F-AD76D5384CE0}" type="pres">
      <dgm:prSet presAssocID="{9DCF243F-677A-6F49-8C98-30A4E004FDE3}" presName="Name21" presStyleCnt="0"/>
      <dgm:spPr/>
    </dgm:pt>
    <dgm:pt modelId="{C682A0D5-05E3-DD4A-9660-D476DB5F1644}" type="pres">
      <dgm:prSet presAssocID="{9DCF243F-677A-6F49-8C98-30A4E004FDE3}" presName="level2Shape" presStyleLbl="asst1" presStyleIdx="5" presStyleCnt="10"/>
      <dgm:spPr/>
      <dgm:t>
        <a:bodyPr/>
        <a:lstStyle/>
        <a:p>
          <a:endParaRPr lang="en-US"/>
        </a:p>
      </dgm:t>
    </dgm:pt>
    <dgm:pt modelId="{1E1B4C92-2474-1D4B-A2AC-7FD16799363C}" type="pres">
      <dgm:prSet presAssocID="{9DCF243F-677A-6F49-8C98-30A4E004FDE3}" presName="hierChild3" presStyleCnt="0"/>
      <dgm:spPr/>
    </dgm:pt>
    <dgm:pt modelId="{118036B0-DAF6-C546-964D-9FA0C6E91FB7}" type="pres">
      <dgm:prSet presAssocID="{62F472AF-AB58-0744-B887-0BF6014B6ACE}" presName="Name19" presStyleLbl="parChTrans1D4" presStyleIdx="2" presStyleCnt="6"/>
      <dgm:spPr/>
      <dgm:t>
        <a:bodyPr/>
        <a:lstStyle/>
        <a:p>
          <a:endParaRPr lang="en-AU"/>
        </a:p>
      </dgm:t>
    </dgm:pt>
    <dgm:pt modelId="{C6DA5409-B24E-EC42-B4AB-951F2DA38030}" type="pres">
      <dgm:prSet presAssocID="{9E3D339E-E8AD-2742-B95C-04023CC30DC7}" presName="Name21" presStyleCnt="0"/>
      <dgm:spPr/>
    </dgm:pt>
    <dgm:pt modelId="{49B93337-BC99-3441-8B53-0AFBA576BC63}" type="pres">
      <dgm:prSet presAssocID="{9E3D339E-E8AD-2742-B95C-04023CC30DC7}" presName="level2Shape" presStyleLbl="asst1" presStyleIdx="6" presStyleCnt="10"/>
      <dgm:spPr/>
      <dgm:t>
        <a:bodyPr/>
        <a:lstStyle/>
        <a:p>
          <a:endParaRPr lang="en-US"/>
        </a:p>
      </dgm:t>
    </dgm:pt>
    <dgm:pt modelId="{F36E6E99-72D8-8741-9E1A-C2526C40D01C}" type="pres">
      <dgm:prSet presAssocID="{9E3D339E-E8AD-2742-B95C-04023CC30DC7}" presName="hierChild3" presStyleCnt="0"/>
      <dgm:spPr/>
    </dgm:pt>
    <dgm:pt modelId="{660A80CF-8752-F045-89D8-BC27769CFF68}" type="pres">
      <dgm:prSet presAssocID="{17922273-647F-4642-B4AA-9CD7DE02FA11}" presName="Name19" presStyleLbl="parChTrans1D4" presStyleIdx="3" presStyleCnt="6"/>
      <dgm:spPr/>
      <dgm:t>
        <a:bodyPr/>
        <a:lstStyle/>
        <a:p>
          <a:endParaRPr lang="en-AU"/>
        </a:p>
      </dgm:t>
    </dgm:pt>
    <dgm:pt modelId="{BAC73616-CD17-6E41-BBE1-0969D697BBED}" type="pres">
      <dgm:prSet presAssocID="{0227B14F-6044-314E-9C8A-CD59FCFE32A2}" presName="Name21" presStyleCnt="0"/>
      <dgm:spPr/>
    </dgm:pt>
    <dgm:pt modelId="{B1ADA219-2E81-AA45-BBE7-71451F728E33}" type="pres">
      <dgm:prSet presAssocID="{0227B14F-6044-314E-9C8A-CD59FCFE32A2}" presName="level2Shape" presStyleLbl="asst1" presStyleIdx="7" presStyleCnt="10"/>
      <dgm:spPr/>
      <dgm:t>
        <a:bodyPr/>
        <a:lstStyle/>
        <a:p>
          <a:endParaRPr lang="en-US"/>
        </a:p>
      </dgm:t>
    </dgm:pt>
    <dgm:pt modelId="{455E402F-C843-2047-BD75-9A34B4543198}" type="pres">
      <dgm:prSet presAssocID="{0227B14F-6044-314E-9C8A-CD59FCFE32A2}" presName="hierChild3" presStyleCnt="0"/>
      <dgm:spPr/>
    </dgm:pt>
    <dgm:pt modelId="{BF2B8A63-5C98-7D46-88FC-0589A7432F27}" type="pres">
      <dgm:prSet presAssocID="{4FEB8BE8-8A0F-C349-AAB9-C022A66F158C}" presName="Name19" presStyleLbl="parChTrans1D4" presStyleIdx="4" presStyleCnt="6"/>
      <dgm:spPr/>
      <dgm:t>
        <a:bodyPr/>
        <a:lstStyle/>
        <a:p>
          <a:endParaRPr lang="en-AU"/>
        </a:p>
      </dgm:t>
    </dgm:pt>
    <dgm:pt modelId="{33149CD7-1924-4643-BAE8-E6B63273B107}" type="pres">
      <dgm:prSet presAssocID="{2D5A0971-7CF9-8548-860D-10FF974C913D}" presName="Name21" presStyleCnt="0"/>
      <dgm:spPr/>
    </dgm:pt>
    <dgm:pt modelId="{56325E76-7A1A-B149-820F-D0BD1E692358}" type="pres">
      <dgm:prSet presAssocID="{2D5A0971-7CF9-8548-860D-10FF974C913D}" presName="level2Shape" presStyleLbl="asst1" presStyleIdx="8" presStyleCnt="10"/>
      <dgm:spPr/>
      <dgm:t>
        <a:bodyPr/>
        <a:lstStyle/>
        <a:p>
          <a:endParaRPr lang="en-US"/>
        </a:p>
      </dgm:t>
    </dgm:pt>
    <dgm:pt modelId="{8F253619-92B8-9047-9994-45644F7DA864}" type="pres">
      <dgm:prSet presAssocID="{2D5A0971-7CF9-8548-860D-10FF974C913D}" presName="hierChild3" presStyleCnt="0"/>
      <dgm:spPr/>
    </dgm:pt>
    <dgm:pt modelId="{88A9A045-C077-794D-9732-607C73FDA98A}" type="pres">
      <dgm:prSet presAssocID="{F49106D0-DED0-6A4A-9A5B-05A46CF08BA0}" presName="Name19" presStyleLbl="parChTrans1D4" presStyleIdx="5" presStyleCnt="6"/>
      <dgm:spPr/>
      <dgm:t>
        <a:bodyPr/>
        <a:lstStyle/>
        <a:p>
          <a:endParaRPr lang="en-AU"/>
        </a:p>
      </dgm:t>
    </dgm:pt>
    <dgm:pt modelId="{091D89EA-BB86-5D48-A391-2BA36ECF97D5}" type="pres">
      <dgm:prSet presAssocID="{AADA6660-3F5F-6A41-831F-5D8025E1E670}" presName="Name21" presStyleCnt="0"/>
      <dgm:spPr/>
    </dgm:pt>
    <dgm:pt modelId="{3530CF74-CA9B-A848-A63B-EC6AFBF36490}" type="pres">
      <dgm:prSet presAssocID="{AADA6660-3F5F-6A41-831F-5D8025E1E670}" presName="level2Shape" presStyleLbl="asst1" presStyleIdx="9" presStyleCnt="10"/>
      <dgm:spPr/>
      <dgm:t>
        <a:bodyPr/>
        <a:lstStyle/>
        <a:p>
          <a:endParaRPr lang="en-US"/>
        </a:p>
      </dgm:t>
    </dgm:pt>
    <dgm:pt modelId="{D27E76EF-575C-DB49-8CC7-334D05F04AF2}" type="pres">
      <dgm:prSet presAssocID="{AADA6660-3F5F-6A41-831F-5D8025E1E670}" presName="hierChild3" presStyleCnt="0"/>
      <dgm:spPr/>
    </dgm:pt>
    <dgm:pt modelId="{A403E21F-6B6E-FF4F-A2D7-73AF9FC770F2}" type="pres">
      <dgm:prSet presAssocID="{C9FB0EC3-8977-C240-8687-70155A4B76FC}" presName="Name19" presStyleLbl="parChTrans1D2" presStyleIdx="2" presStyleCnt="3"/>
      <dgm:spPr/>
      <dgm:t>
        <a:bodyPr/>
        <a:lstStyle/>
        <a:p>
          <a:endParaRPr lang="en-AU"/>
        </a:p>
      </dgm:t>
    </dgm:pt>
    <dgm:pt modelId="{EBD5D7F4-FC3D-EF4A-9EE4-E196E3B64A63}" type="pres">
      <dgm:prSet presAssocID="{14478BB8-1C3B-9C43-99C5-18EA82D5C109}" presName="Name21" presStyleCnt="0"/>
      <dgm:spPr/>
    </dgm:pt>
    <dgm:pt modelId="{B31BA5A1-94A6-2242-871F-C373D1AC9773}" type="pres">
      <dgm:prSet presAssocID="{14478BB8-1C3B-9C43-99C5-18EA82D5C109}" presName="level2Shape" presStyleLbl="node2" presStyleIdx="0" presStyleCnt="1"/>
      <dgm:spPr/>
      <dgm:t>
        <a:bodyPr/>
        <a:lstStyle/>
        <a:p>
          <a:endParaRPr lang="en-AU"/>
        </a:p>
      </dgm:t>
    </dgm:pt>
    <dgm:pt modelId="{92F97E4A-5FCE-4C47-B7A7-6699BB3976BC}" type="pres">
      <dgm:prSet presAssocID="{14478BB8-1C3B-9C43-99C5-18EA82D5C109}" presName="hierChild3" presStyleCnt="0"/>
      <dgm:spPr/>
    </dgm:pt>
    <dgm:pt modelId="{8EB8BC45-AFFF-5D48-95E0-EB2A70BB5BD2}" type="pres">
      <dgm:prSet presAssocID="{94573A78-30D5-474A-BB26-CF07F0B0D3F5}" presName="Name19" presStyleLbl="parChTrans1D3" presStyleIdx="2" presStyleCnt="3"/>
      <dgm:spPr/>
      <dgm:t>
        <a:bodyPr/>
        <a:lstStyle/>
        <a:p>
          <a:endParaRPr lang="en-AU"/>
        </a:p>
      </dgm:t>
    </dgm:pt>
    <dgm:pt modelId="{6B5F280A-A09C-9647-BB11-3157C1F3C262}" type="pres">
      <dgm:prSet presAssocID="{A530303A-21D6-4242-9879-B0B65B7BD93D}" presName="Name21" presStyleCnt="0"/>
      <dgm:spPr/>
    </dgm:pt>
    <dgm:pt modelId="{FCD8BAF8-5908-6143-88D5-AA469796CCB9}" type="pres">
      <dgm:prSet presAssocID="{A530303A-21D6-4242-9879-B0B65B7BD93D}" presName="level2Shape" presStyleLbl="node3" presStyleIdx="0" presStyleCnt="1"/>
      <dgm:spPr/>
      <dgm:t>
        <a:bodyPr/>
        <a:lstStyle/>
        <a:p>
          <a:endParaRPr lang="en-AU"/>
        </a:p>
      </dgm:t>
    </dgm:pt>
    <dgm:pt modelId="{2B913A42-121C-5645-BB50-4855DC88DA00}" type="pres">
      <dgm:prSet presAssocID="{A530303A-21D6-4242-9879-B0B65B7BD93D}" presName="hierChild3" presStyleCnt="0"/>
      <dgm:spPr/>
    </dgm:pt>
    <dgm:pt modelId="{AC1746F8-8857-B74F-BD20-69E30A5E530F}" type="pres">
      <dgm:prSet presAssocID="{DAE754AD-23D4-784A-BF84-4908A5994FED}" presName="bgShapesFlow" presStyleCnt="0"/>
      <dgm:spPr/>
    </dgm:pt>
  </dgm:ptLst>
  <dgm:cxnLst>
    <dgm:cxn modelId="{1E5F538C-60DF-844C-9452-EC36761EA0E0}" srcId="{48320CB9-7F3C-AC41-BE64-357914262CB9}" destId="{9E3D339E-E8AD-2742-B95C-04023CC30DC7}" srcOrd="1" destOrd="0" parTransId="{62F472AF-AB58-0744-B887-0BF6014B6ACE}" sibTransId="{CA907ED4-061C-E848-A19E-FFC7FB5F9E7D}"/>
    <dgm:cxn modelId="{7F32F005-2AB6-0243-AF73-802F06EBE9E4}" type="presOf" srcId="{A530303A-21D6-4242-9879-B0B65B7BD93D}" destId="{FCD8BAF8-5908-6143-88D5-AA469796CCB9}" srcOrd="0" destOrd="0" presId="urn:microsoft.com/office/officeart/2005/8/layout/hierarchy6"/>
    <dgm:cxn modelId="{D171CF81-8216-234E-AF5E-66DB1FA31B03}" type="presOf" srcId="{17922273-647F-4642-B4AA-9CD7DE02FA11}" destId="{660A80CF-8752-F045-89D8-BC27769CFF68}" srcOrd="0" destOrd="0" presId="urn:microsoft.com/office/officeart/2005/8/layout/hierarchy6"/>
    <dgm:cxn modelId="{CD2A5162-A781-AF4F-A521-C3CFA32536A8}" type="presOf" srcId="{94573A78-30D5-474A-BB26-CF07F0B0D3F5}" destId="{8EB8BC45-AFFF-5D48-95E0-EB2A70BB5BD2}" srcOrd="0" destOrd="0" presId="urn:microsoft.com/office/officeart/2005/8/layout/hierarchy6"/>
    <dgm:cxn modelId="{F9193E07-FDC9-1644-BC49-33ABE14038A3}" srcId="{B9983CE9-C1D7-3A45-8255-4EF0E438C42B}" destId="{48320CB9-7F3C-AC41-BE64-357914262CB9}" srcOrd="0" destOrd="0" parTransId="{CEC2BF03-99E2-A348-8D77-F566B8870A33}" sibTransId="{60BF0519-760E-CC4C-96BF-92AC1D390E23}"/>
    <dgm:cxn modelId="{A7E1A5C2-CBFB-1248-A013-57F5E8BB935F}" type="presOf" srcId="{55900102-1353-D843-A96A-DE706BD37B7F}" destId="{001444C9-ECBE-F74E-B059-944001E764DF}" srcOrd="0" destOrd="0" presId="urn:microsoft.com/office/officeart/2005/8/layout/hierarchy6"/>
    <dgm:cxn modelId="{80FE99B1-6AAD-2B46-9BB9-03A6B9F7E4FA}" type="presOf" srcId="{2D5A0971-7CF9-8548-860D-10FF974C913D}" destId="{56325E76-7A1A-B149-820F-D0BD1E692358}" srcOrd="0" destOrd="0" presId="urn:microsoft.com/office/officeart/2005/8/layout/hierarchy6"/>
    <dgm:cxn modelId="{A4842D14-8DFE-044C-8E38-62EF98843A26}" type="presOf" srcId="{F395C9D0-8240-654D-825B-7B08121FB08A}" destId="{84F40D0F-BD7F-D546-9E0A-B319383B510B}" srcOrd="0" destOrd="0" presId="urn:microsoft.com/office/officeart/2005/8/layout/hierarchy6"/>
    <dgm:cxn modelId="{B7454639-49F7-4646-9F3A-C74A66B0FCB9}" type="presOf" srcId="{14478BB8-1C3B-9C43-99C5-18EA82D5C109}" destId="{B31BA5A1-94A6-2242-871F-C373D1AC9773}" srcOrd="0" destOrd="0" presId="urn:microsoft.com/office/officeart/2005/8/layout/hierarchy6"/>
    <dgm:cxn modelId="{78B88C7D-952E-DF40-841E-1EE302CD1764}" type="presOf" srcId="{740B1455-94D0-3742-9217-94066F297119}" destId="{434CF08D-50FD-044A-9874-FA8467976353}" srcOrd="0" destOrd="0" presId="urn:microsoft.com/office/officeart/2005/8/layout/hierarchy6"/>
    <dgm:cxn modelId="{6B5E0EB4-74BA-9F44-811C-E278BB840272}" srcId="{0227B14F-6044-314E-9C8A-CD59FCFE32A2}" destId="{2D5A0971-7CF9-8548-860D-10FF974C913D}" srcOrd="0" destOrd="0" parTransId="{4FEB8BE8-8A0F-C349-AAB9-C022A66F158C}" sibTransId="{FF30F9F2-7F6F-7B48-8739-72C9568EB823}"/>
    <dgm:cxn modelId="{BE55DC55-0FDB-2242-A518-3A7A60783C5D}" type="presOf" srcId="{4FEB8BE8-8A0F-C349-AAB9-C022A66F158C}" destId="{BF2B8A63-5C98-7D46-88FC-0589A7432F27}" srcOrd="0" destOrd="0" presId="urn:microsoft.com/office/officeart/2005/8/layout/hierarchy6"/>
    <dgm:cxn modelId="{3F386E07-7A1B-DA46-8D66-4EAB907AFF56}" type="presOf" srcId="{1D6A4D9E-D7F4-E04B-BD91-0784FD19A492}" destId="{0FBB6405-BB83-9A47-8D27-411E2E499107}" srcOrd="0" destOrd="0" presId="urn:microsoft.com/office/officeart/2005/8/layout/hierarchy6"/>
    <dgm:cxn modelId="{FDCE6E86-CE4C-264C-AA17-7C4F6C08B282}" type="presOf" srcId="{5DBAFDC4-5D0E-6948-B80B-5A4505C0BCC6}" destId="{C22D8E40-26D8-DE42-9698-5EFF392AC627}" srcOrd="0" destOrd="0" presId="urn:microsoft.com/office/officeart/2005/8/layout/hierarchy6"/>
    <dgm:cxn modelId="{339821FA-D62C-5648-8FB9-5DC54B9B02E7}" type="presOf" srcId="{F49106D0-DED0-6A4A-9A5B-05A46CF08BA0}" destId="{88A9A045-C077-794D-9732-607C73FDA98A}" srcOrd="0" destOrd="0" presId="urn:microsoft.com/office/officeart/2005/8/layout/hierarchy6"/>
    <dgm:cxn modelId="{AE352208-FCA8-C34E-BA87-AF02EC9DE890}" type="presOf" srcId="{AADA6660-3F5F-6A41-831F-5D8025E1E670}" destId="{3530CF74-CA9B-A848-A63B-EC6AFBF36490}" srcOrd="0" destOrd="0" presId="urn:microsoft.com/office/officeart/2005/8/layout/hierarchy6"/>
    <dgm:cxn modelId="{B44175D1-1DB1-8A4B-A886-9C48C97F634C}" srcId="{55900102-1353-D843-A96A-DE706BD37B7F}" destId="{B202836B-33BB-4146-A029-8E074DE7AA3A}" srcOrd="1" destOrd="0" parTransId="{1BDEE813-2EA8-5049-B824-537F609352E9}" sibTransId="{A8442F0F-68C0-8848-AA0E-0E5A3C7924AF}"/>
    <dgm:cxn modelId="{A5A86723-1339-1445-AFD2-11067D7E1A7A}" srcId="{0227B14F-6044-314E-9C8A-CD59FCFE32A2}" destId="{AADA6660-3F5F-6A41-831F-5D8025E1E670}" srcOrd="1" destOrd="0" parTransId="{F49106D0-DED0-6A4A-9A5B-05A46CF08BA0}" sibTransId="{DF64BD4D-FD71-E24D-8BE5-0FCA37801F17}"/>
    <dgm:cxn modelId="{8D607E85-3610-C44D-8FBD-CAAA918BE29D}" type="presOf" srcId="{1BDEE813-2EA8-5049-B824-537F609352E9}" destId="{9BEACBFE-1F4F-244A-93E5-4A70F9625614}" srcOrd="0" destOrd="0" presId="urn:microsoft.com/office/officeart/2005/8/layout/hierarchy6"/>
    <dgm:cxn modelId="{5E5FC4BB-2739-6143-BAA1-2BE354E6A7F1}" type="presOf" srcId="{B9983CE9-C1D7-3A45-8255-4EF0E438C42B}" destId="{4E28CB9F-747E-2348-8CAC-D0BB5A9233C9}" srcOrd="0" destOrd="0" presId="urn:microsoft.com/office/officeart/2005/8/layout/hierarchy6"/>
    <dgm:cxn modelId="{8E7E5A66-CDF1-4243-9840-6FB10421743D}" srcId="{F395C9D0-8240-654D-825B-7B08121FB08A}" destId="{1D6A4D9E-D7F4-E04B-BD91-0784FD19A492}" srcOrd="0" destOrd="0" parTransId="{740B1455-94D0-3742-9217-94066F297119}" sibTransId="{05DB56BD-3FCE-234E-8571-D1AED2BAFA9E}"/>
    <dgm:cxn modelId="{6FCF028A-C3A5-454E-B7E0-0C024669971C}" srcId="{DAE754AD-23D4-784A-BF84-4908A5994FED}" destId="{55900102-1353-D843-A96A-DE706BD37B7F}" srcOrd="0" destOrd="0" parTransId="{6316B69E-F260-2843-9B92-3E25A1EB7557}" sibTransId="{AAE3F805-10C6-8146-95F0-316B3D2D31EE}"/>
    <dgm:cxn modelId="{8C9D3E24-474B-6C45-AB97-345D6E8766F7}" type="presOf" srcId="{CEC2BF03-99E2-A348-8D77-F566B8870A33}" destId="{7C29A294-0D4A-9841-A146-8B28138C7358}" srcOrd="0" destOrd="0" presId="urn:microsoft.com/office/officeart/2005/8/layout/hierarchy6"/>
    <dgm:cxn modelId="{F879B351-2424-5C4B-9D1D-F402D0059290}" type="presOf" srcId="{9E3D339E-E8AD-2742-B95C-04023CC30DC7}" destId="{49B93337-BC99-3441-8B53-0AFBA576BC63}" srcOrd="0" destOrd="0" presId="urn:microsoft.com/office/officeart/2005/8/layout/hierarchy6"/>
    <dgm:cxn modelId="{B5BBFBCC-582C-D145-B9C9-58534ED60162}" type="presOf" srcId="{C9FB0EC3-8977-C240-8687-70155A4B76FC}" destId="{A403E21F-6B6E-FF4F-A2D7-73AF9FC770F2}" srcOrd="0" destOrd="0" presId="urn:microsoft.com/office/officeart/2005/8/layout/hierarchy6"/>
    <dgm:cxn modelId="{624F489E-3A58-A343-8980-A2F68D501C30}" type="presOf" srcId="{48320CB9-7F3C-AC41-BE64-357914262CB9}" destId="{D421A1C9-2EA5-E542-B27F-0AE6B4F64EF1}" srcOrd="0" destOrd="0" presId="urn:microsoft.com/office/officeart/2005/8/layout/hierarchy6"/>
    <dgm:cxn modelId="{460545D1-EC89-5444-B792-541D246A64B0}" type="presOf" srcId="{31B532CA-32CA-0F4C-83FF-4DB32BF670CD}" destId="{8A15CB7D-07AD-D746-A046-E8FBFA5E298B}" srcOrd="0" destOrd="0" presId="urn:microsoft.com/office/officeart/2005/8/layout/hierarchy6"/>
    <dgm:cxn modelId="{094E35DA-DF99-594E-9443-D656D03DFCF1}" srcId="{14478BB8-1C3B-9C43-99C5-18EA82D5C109}" destId="{A530303A-21D6-4242-9879-B0B65B7BD93D}" srcOrd="0" destOrd="0" parTransId="{94573A78-30D5-474A-BB26-CF07F0B0D3F5}" sibTransId="{FD9C3EBC-D142-354E-B5CA-A9193FE83FDE}"/>
    <dgm:cxn modelId="{5D8ADB18-0375-F147-BA28-D7CEA1401EAC}" type="presOf" srcId="{9DCF243F-677A-6F49-8C98-30A4E004FDE3}" destId="{C682A0D5-05E3-DD4A-9660-D476DB5F1644}" srcOrd="0" destOrd="0" presId="urn:microsoft.com/office/officeart/2005/8/layout/hierarchy6"/>
    <dgm:cxn modelId="{F5DCD42D-2E91-C74A-BB9C-D59198AA64DD}" type="presOf" srcId="{B202836B-33BB-4146-A029-8E074DE7AA3A}" destId="{B82336AB-DEFF-8245-AAFD-ADB98A6D9BFA}" srcOrd="0" destOrd="0" presId="urn:microsoft.com/office/officeart/2005/8/layout/hierarchy6"/>
    <dgm:cxn modelId="{B6D4BD95-C3B7-EB42-AE63-B930943A1ABF}" srcId="{9E3D339E-E8AD-2742-B95C-04023CC30DC7}" destId="{0227B14F-6044-314E-9C8A-CD59FCFE32A2}" srcOrd="0" destOrd="0" parTransId="{17922273-647F-4642-B4AA-9CD7DE02FA11}" sibTransId="{D39A30CC-3181-D946-812A-7623D4375FDE}"/>
    <dgm:cxn modelId="{7E636D7D-2171-FA42-B47F-8D4C18512BAB}" srcId="{48320CB9-7F3C-AC41-BE64-357914262CB9}" destId="{9DCF243F-677A-6F49-8C98-30A4E004FDE3}" srcOrd="0" destOrd="0" parTransId="{31B532CA-32CA-0F4C-83FF-4DB32BF670CD}" sibTransId="{071EC4D3-82AA-1044-BE7E-5F3E679D4AEB}"/>
    <dgm:cxn modelId="{8D92FD37-06D5-B046-8FF2-934923E684BD}" srcId="{B202836B-33BB-4146-A029-8E074DE7AA3A}" destId="{B9983CE9-C1D7-3A45-8255-4EF0E438C42B}" srcOrd="0" destOrd="0" parTransId="{2EED6B27-A440-ED48-AC0D-89A25DF53611}" sibTransId="{F12B71E0-6258-9B45-AD9D-C833EBE497F3}"/>
    <dgm:cxn modelId="{AD56EB81-D627-F74D-A379-062C5D1ECF07}" type="presOf" srcId="{DAE754AD-23D4-784A-BF84-4908A5994FED}" destId="{124B78C3-0DC4-AD4D-809F-A971E9363F3E}" srcOrd="0" destOrd="0" presId="urn:microsoft.com/office/officeart/2005/8/layout/hierarchy6"/>
    <dgm:cxn modelId="{B6FB5EE1-8851-C04E-9775-DF20FABA8EED}" type="presOf" srcId="{0227B14F-6044-314E-9C8A-CD59FCFE32A2}" destId="{B1ADA219-2E81-AA45-BBE7-71451F728E33}" srcOrd="0" destOrd="0" presId="urn:microsoft.com/office/officeart/2005/8/layout/hierarchy6"/>
    <dgm:cxn modelId="{B840F135-4C90-3742-9D03-138720CD9FD6}" type="presOf" srcId="{2EED6B27-A440-ED48-AC0D-89A25DF53611}" destId="{731148D0-69B9-7741-82F3-CBD081D37715}" srcOrd="0" destOrd="0" presId="urn:microsoft.com/office/officeart/2005/8/layout/hierarchy6"/>
    <dgm:cxn modelId="{90527BE2-41B5-2740-BB70-7BCF78D22F2E}" srcId="{55900102-1353-D843-A96A-DE706BD37B7F}" destId="{14478BB8-1C3B-9C43-99C5-18EA82D5C109}" srcOrd="2" destOrd="0" parTransId="{C9FB0EC3-8977-C240-8687-70155A4B76FC}" sibTransId="{92A73F82-B4EF-F648-89AD-A27110956CF7}"/>
    <dgm:cxn modelId="{409CCE48-7233-844F-BE1A-66B2EDC6AED2}" srcId="{55900102-1353-D843-A96A-DE706BD37B7F}" destId="{F395C9D0-8240-654D-825B-7B08121FB08A}" srcOrd="0" destOrd="0" parTransId="{5DBAFDC4-5D0E-6948-B80B-5A4505C0BCC6}" sibTransId="{051F01B7-089B-D644-BC26-B6A128DDE8C3}"/>
    <dgm:cxn modelId="{209BC49C-4345-4C43-B990-325795FFABDA}" type="presOf" srcId="{62F472AF-AB58-0744-B887-0BF6014B6ACE}" destId="{118036B0-DAF6-C546-964D-9FA0C6E91FB7}" srcOrd="0" destOrd="0" presId="urn:microsoft.com/office/officeart/2005/8/layout/hierarchy6"/>
    <dgm:cxn modelId="{23B9A9FC-3ED2-2D41-8E89-009B84C63E77}" type="presParOf" srcId="{124B78C3-0DC4-AD4D-809F-A971E9363F3E}" destId="{4FD1074A-F0AA-A949-A9E6-8ADB125BF726}" srcOrd="0" destOrd="0" presId="urn:microsoft.com/office/officeart/2005/8/layout/hierarchy6"/>
    <dgm:cxn modelId="{26272825-B936-6A44-AACC-270C17CD1138}" type="presParOf" srcId="{4FD1074A-F0AA-A949-A9E6-8ADB125BF726}" destId="{D799E9FC-B196-6A48-AADB-7FAD3CA732F5}" srcOrd="0" destOrd="0" presId="urn:microsoft.com/office/officeart/2005/8/layout/hierarchy6"/>
    <dgm:cxn modelId="{B7820BDE-39C8-F940-9BD5-8BC1F708B467}" type="presParOf" srcId="{D799E9FC-B196-6A48-AADB-7FAD3CA732F5}" destId="{3A4D2E10-4290-E04D-844E-F608509DB332}" srcOrd="0" destOrd="0" presId="urn:microsoft.com/office/officeart/2005/8/layout/hierarchy6"/>
    <dgm:cxn modelId="{D6B32485-496E-CB4E-B85C-07543F05AF84}" type="presParOf" srcId="{3A4D2E10-4290-E04D-844E-F608509DB332}" destId="{001444C9-ECBE-F74E-B059-944001E764DF}" srcOrd="0" destOrd="0" presId="urn:microsoft.com/office/officeart/2005/8/layout/hierarchy6"/>
    <dgm:cxn modelId="{86528C63-4FA6-284A-9024-9CEF55E9A8E5}" type="presParOf" srcId="{3A4D2E10-4290-E04D-844E-F608509DB332}" destId="{7E374D82-89E6-624F-A6AB-33CCFB265401}" srcOrd="1" destOrd="0" presId="urn:microsoft.com/office/officeart/2005/8/layout/hierarchy6"/>
    <dgm:cxn modelId="{28B88D4C-12EA-644F-9359-76FF8F836C08}" type="presParOf" srcId="{7E374D82-89E6-624F-A6AB-33CCFB265401}" destId="{C22D8E40-26D8-DE42-9698-5EFF392AC627}" srcOrd="0" destOrd="0" presId="urn:microsoft.com/office/officeart/2005/8/layout/hierarchy6"/>
    <dgm:cxn modelId="{A088C436-EA9B-FC4C-88A3-A810011E112F}" type="presParOf" srcId="{7E374D82-89E6-624F-A6AB-33CCFB265401}" destId="{6BC41CBB-F0C2-464C-8806-899346F612AC}" srcOrd="1" destOrd="0" presId="urn:microsoft.com/office/officeart/2005/8/layout/hierarchy6"/>
    <dgm:cxn modelId="{928805B6-496F-1644-AF6F-DAA08C4006AF}" type="presParOf" srcId="{6BC41CBB-F0C2-464C-8806-899346F612AC}" destId="{84F40D0F-BD7F-D546-9E0A-B319383B510B}" srcOrd="0" destOrd="0" presId="urn:microsoft.com/office/officeart/2005/8/layout/hierarchy6"/>
    <dgm:cxn modelId="{68113F37-849B-814F-9BA0-C110449B7445}" type="presParOf" srcId="{6BC41CBB-F0C2-464C-8806-899346F612AC}" destId="{ABF323F4-7CB8-584E-A0F2-DCFAA7936A20}" srcOrd="1" destOrd="0" presId="urn:microsoft.com/office/officeart/2005/8/layout/hierarchy6"/>
    <dgm:cxn modelId="{9CAC3F69-1889-514C-B62A-72B0AC101169}" type="presParOf" srcId="{ABF323F4-7CB8-584E-A0F2-DCFAA7936A20}" destId="{434CF08D-50FD-044A-9874-FA8467976353}" srcOrd="0" destOrd="0" presId="urn:microsoft.com/office/officeart/2005/8/layout/hierarchy6"/>
    <dgm:cxn modelId="{7B1F1855-21DB-B449-8846-5B28A9ACC142}" type="presParOf" srcId="{ABF323F4-7CB8-584E-A0F2-DCFAA7936A20}" destId="{0F9ED43A-8356-D64F-A852-E1A13985BA15}" srcOrd="1" destOrd="0" presId="urn:microsoft.com/office/officeart/2005/8/layout/hierarchy6"/>
    <dgm:cxn modelId="{12096B20-8A87-974E-861A-5B0C0AE26AD8}" type="presParOf" srcId="{0F9ED43A-8356-D64F-A852-E1A13985BA15}" destId="{0FBB6405-BB83-9A47-8D27-411E2E499107}" srcOrd="0" destOrd="0" presId="urn:microsoft.com/office/officeart/2005/8/layout/hierarchy6"/>
    <dgm:cxn modelId="{8A77220F-D2E4-3847-8111-865175C18A5B}" type="presParOf" srcId="{0F9ED43A-8356-D64F-A852-E1A13985BA15}" destId="{92A70EF1-342B-1C42-9FF5-B4293C0EFBA2}" srcOrd="1" destOrd="0" presId="urn:microsoft.com/office/officeart/2005/8/layout/hierarchy6"/>
    <dgm:cxn modelId="{EE2C7229-3199-184B-8686-DCAEF21898D3}" type="presParOf" srcId="{7E374D82-89E6-624F-A6AB-33CCFB265401}" destId="{9BEACBFE-1F4F-244A-93E5-4A70F9625614}" srcOrd="2" destOrd="0" presId="urn:microsoft.com/office/officeart/2005/8/layout/hierarchy6"/>
    <dgm:cxn modelId="{68F77BE2-DA6E-2B42-813D-06C96DDC8D90}" type="presParOf" srcId="{7E374D82-89E6-624F-A6AB-33CCFB265401}" destId="{73DA0F36-BA73-4145-B2C5-C3421FDCD2F5}" srcOrd="3" destOrd="0" presId="urn:microsoft.com/office/officeart/2005/8/layout/hierarchy6"/>
    <dgm:cxn modelId="{518D3A6D-5A8E-2E4A-A42B-B354BDB2BD9E}" type="presParOf" srcId="{73DA0F36-BA73-4145-B2C5-C3421FDCD2F5}" destId="{B82336AB-DEFF-8245-AAFD-ADB98A6D9BFA}" srcOrd="0" destOrd="0" presId="urn:microsoft.com/office/officeart/2005/8/layout/hierarchy6"/>
    <dgm:cxn modelId="{30A25D14-BBA4-3443-832F-2BDAEDA66E1F}" type="presParOf" srcId="{73DA0F36-BA73-4145-B2C5-C3421FDCD2F5}" destId="{68875AB3-AE5F-1A45-81AF-1D815CA0AEDF}" srcOrd="1" destOrd="0" presId="urn:microsoft.com/office/officeart/2005/8/layout/hierarchy6"/>
    <dgm:cxn modelId="{E4EC56A9-88C3-204B-8E2A-89375AE837D0}" type="presParOf" srcId="{68875AB3-AE5F-1A45-81AF-1D815CA0AEDF}" destId="{731148D0-69B9-7741-82F3-CBD081D37715}" srcOrd="0" destOrd="0" presId="urn:microsoft.com/office/officeart/2005/8/layout/hierarchy6"/>
    <dgm:cxn modelId="{7C824672-E3A1-DE4F-9DC8-92356FB7710F}" type="presParOf" srcId="{68875AB3-AE5F-1A45-81AF-1D815CA0AEDF}" destId="{E19611B3-0A53-004C-ABED-DABF0F041E8F}" srcOrd="1" destOrd="0" presId="urn:microsoft.com/office/officeart/2005/8/layout/hierarchy6"/>
    <dgm:cxn modelId="{60248E5D-0086-A74B-80DF-8EB0DB0E17D9}" type="presParOf" srcId="{E19611B3-0A53-004C-ABED-DABF0F041E8F}" destId="{4E28CB9F-747E-2348-8CAC-D0BB5A9233C9}" srcOrd="0" destOrd="0" presId="urn:microsoft.com/office/officeart/2005/8/layout/hierarchy6"/>
    <dgm:cxn modelId="{3EA3513E-EC6F-2D4B-8ABF-C6C914BE4079}" type="presParOf" srcId="{E19611B3-0A53-004C-ABED-DABF0F041E8F}" destId="{88379C40-34DC-6647-A492-91AA6F4E5370}" srcOrd="1" destOrd="0" presId="urn:microsoft.com/office/officeart/2005/8/layout/hierarchy6"/>
    <dgm:cxn modelId="{91BFB001-C8AF-EA49-B411-15D7669A3325}" type="presParOf" srcId="{88379C40-34DC-6647-A492-91AA6F4E5370}" destId="{7C29A294-0D4A-9841-A146-8B28138C7358}" srcOrd="0" destOrd="0" presId="urn:microsoft.com/office/officeart/2005/8/layout/hierarchy6"/>
    <dgm:cxn modelId="{8BE6D5E3-02A7-E848-9C21-B47706EC7721}" type="presParOf" srcId="{88379C40-34DC-6647-A492-91AA6F4E5370}" destId="{700F76B5-BAB0-8A4A-88BD-ED74FE168559}" srcOrd="1" destOrd="0" presId="urn:microsoft.com/office/officeart/2005/8/layout/hierarchy6"/>
    <dgm:cxn modelId="{0950DF66-4AEB-EF4F-B297-7179E17B57D1}" type="presParOf" srcId="{700F76B5-BAB0-8A4A-88BD-ED74FE168559}" destId="{D421A1C9-2EA5-E542-B27F-0AE6B4F64EF1}" srcOrd="0" destOrd="0" presId="urn:microsoft.com/office/officeart/2005/8/layout/hierarchy6"/>
    <dgm:cxn modelId="{510092CE-CC1F-5847-B698-97AACC1B42FC}" type="presParOf" srcId="{700F76B5-BAB0-8A4A-88BD-ED74FE168559}" destId="{B7063D28-0638-944C-B2A2-2E0C0EE3D316}" srcOrd="1" destOrd="0" presId="urn:microsoft.com/office/officeart/2005/8/layout/hierarchy6"/>
    <dgm:cxn modelId="{20B44FB1-CFFC-E44D-957E-061EC5C03362}" type="presParOf" srcId="{B7063D28-0638-944C-B2A2-2E0C0EE3D316}" destId="{8A15CB7D-07AD-D746-A046-E8FBFA5E298B}" srcOrd="0" destOrd="0" presId="urn:microsoft.com/office/officeart/2005/8/layout/hierarchy6"/>
    <dgm:cxn modelId="{63545D33-B9AF-2841-A125-5E5F6CEC2984}" type="presParOf" srcId="{B7063D28-0638-944C-B2A2-2E0C0EE3D316}" destId="{B47CE4CB-DAA4-8740-965F-AD76D5384CE0}" srcOrd="1" destOrd="0" presId="urn:microsoft.com/office/officeart/2005/8/layout/hierarchy6"/>
    <dgm:cxn modelId="{D0A1F829-8E13-2B49-8E43-99999D875660}" type="presParOf" srcId="{B47CE4CB-DAA4-8740-965F-AD76D5384CE0}" destId="{C682A0D5-05E3-DD4A-9660-D476DB5F1644}" srcOrd="0" destOrd="0" presId="urn:microsoft.com/office/officeart/2005/8/layout/hierarchy6"/>
    <dgm:cxn modelId="{9088EB3F-CE14-A04B-8BF1-8E859F0F8220}" type="presParOf" srcId="{B47CE4CB-DAA4-8740-965F-AD76D5384CE0}" destId="{1E1B4C92-2474-1D4B-A2AC-7FD16799363C}" srcOrd="1" destOrd="0" presId="urn:microsoft.com/office/officeart/2005/8/layout/hierarchy6"/>
    <dgm:cxn modelId="{C7CFD38A-D5B1-C84A-8221-9B980A640FC0}" type="presParOf" srcId="{B7063D28-0638-944C-B2A2-2E0C0EE3D316}" destId="{118036B0-DAF6-C546-964D-9FA0C6E91FB7}" srcOrd="2" destOrd="0" presId="urn:microsoft.com/office/officeart/2005/8/layout/hierarchy6"/>
    <dgm:cxn modelId="{63FDD1F0-A0DF-624F-BFC9-ED780ACBF091}" type="presParOf" srcId="{B7063D28-0638-944C-B2A2-2E0C0EE3D316}" destId="{C6DA5409-B24E-EC42-B4AB-951F2DA38030}" srcOrd="3" destOrd="0" presId="urn:microsoft.com/office/officeart/2005/8/layout/hierarchy6"/>
    <dgm:cxn modelId="{0B65EC5C-9800-C044-9421-1507F8AF39DA}" type="presParOf" srcId="{C6DA5409-B24E-EC42-B4AB-951F2DA38030}" destId="{49B93337-BC99-3441-8B53-0AFBA576BC63}" srcOrd="0" destOrd="0" presId="urn:microsoft.com/office/officeart/2005/8/layout/hierarchy6"/>
    <dgm:cxn modelId="{DB8908DD-6D06-E44A-A5B9-A8FC0905D7AA}" type="presParOf" srcId="{C6DA5409-B24E-EC42-B4AB-951F2DA38030}" destId="{F36E6E99-72D8-8741-9E1A-C2526C40D01C}" srcOrd="1" destOrd="0" presId="urn:microsoft.com/office/officeart/2005/8/layout/hierarchy6"/>
    <dgm:cxn modelId="{6C57B997-DA0A-6F4D-B521-902E65B0B6AE}" type="presParOf" srcId="{F36E6E99-72D8-8741-9E1A-C2526C40D01C}" destId="{660A80CF-8752-F045-89D8-BC27769CFF68}" srcOrd="0" destOrd="0" presId="urn:microsoft.com/office/officeart/2005/8/layout/hierarchy6"/>
    <dgm:cxn modelId="{9107973F-8B0C-9941-8753-078EED301B04}" type="presParOf" srcId="{F36E6E99-72D8-8741-9E1A-C2526C40D01C}" destId="{BAC73616-CD17-6E41-BBE1-0969D697BBED}" srcOrd="1" destOrd="0" presId="urn:microsoft.com/office/officeart/2005/8/layout/hierarchy6"/>
    <dgm:cxn modelId="{A31E0437-F475-E54E-A62D-8661766830C3}" type="presParOf" srcId="{BAC73616-CD17-6E41-BBE1-0969D697BBED}" destId="{B1ADA219-2E81-AA45-BBE7-71451F728E33}" srcOrd="0" destOrd="0" presId="urn:microsoft.com/office/officeart/2005/8/layout/hierarchy6"/>
    <dgm:cxn modelId="{3FC18C45-0C07-E640-9D62-095FF2D6DC8E}" type="presParOf" srcId="{BAC73616-CD17-6E41-BBE1-0969D697BBED}" destId="{455E402F-C843-2047-BD75-9A34B4543198}" srcOrd="1" destOrd="0" presId="urn:microsoft.com/office/officeart/2005/8/layout/hierarchy6"/>
    <dgm:cxn modelId="{6D7BA05A-58D8-D84D-8FC6-E3FAE2505768}" type="presParOf" srcId="{455E402F-C843-2047-BD75-9A34B4543198}" destId="{BF2B8A63-5C98-7D46-88FC-0589A7432F27}" srcOrd="0" destOrd="0" presId="urn:microsoft.com/office/officeart/2005/8/layout/hierarchy6"/>
    <dgm:cxn modelId="{C5CA2F66-2DC5-E44C-A7F4-D67773BC4D7C}" type="presParOf" srcId="{455E402F-C843-2047-BD75-9A34B4543198}" destId="{33149CD7-1924-4643-BAE8-E6B63273B107}" srcOrd="1" destOrd="0" presId="urn:microsoft.com/office/officeart/2005/8/layout/hierarchy6"/>
    <dgm:cxn modelId="{21DF96BD-0823-C64C-8308-3726BF72DD6E}" type="presParOf" srcId="{33149CD7-1924-4643-BAE8-E6B63273B107}" destId="{56325E76-7A1A-B149-820F-D0BD1E692358}" srcOrd="0" destOrd="0" presId="urn:microsoft.com/office/officeart/2005/8/layout/hierarchy6"/>
    <dgm:cxn modelId="{3A905537-C8C2-284C-84A6-DDE8523A25D8}" type="presParOf" srcId="{33149CD7-1924-4643-BAE8-E6B63273B107}" destId="{8F253619-92B8-9047-9994-45644F7DA864}" srcOrd="1" destOrd="0" presId="urn:microsoft.com/office/officeart/2005/8/layout/hierarchy6"/>
    <dgm:cxn modelId="{7B25A2E6-1907-1545-8548-93F23519CDDD}" type="presParOf" srcId="{455E402F-C843-2047-BD75-9A34B4543198}" destId="{88A9A045-C077-794D-9732-607C73FDA98A}" srcOrd="2" destOrd="0" presId="urn:microsoft.com/office/officeart/2005/8/layout/hierarchy6"/>
    <dgm:cxn modelId="{B99CF950-13A1-B742-ABEA-667EAA652A99}" type="presParOf" srcId="{455E402F-C843-2047-BD75-9A34B4543198}" destId="{091D89EA-BB86-5D48-A391-2BA36ECF97D5}" srcOrd="3" destOrd="0" presId="urn:microsoft.com/office/officeart/2005/8/layout/hierarchy6"/>
    <dgm:cxn modelId="{18B0E3F6-ED1B-CE49-B306-8C4BAB93DFDD}" type="presParOf" srcId="{091D89EA-BB86-5D48-A391-2BA36ECF97D5}" destId="{3530CF74-CA9B-A848-A63B-EC6AFBF36490}" srcOrd="0" destOrd="0" presId="urn:microsoft.com/office/officeart/2005/8/layout/hierarchy6"/>
    <dgm:cxn modelId="{79B5AE2E-F882-3044-9E56-24956AA61378}" type="presParOf" srcId="{091D89EA-BB86-5D48-A391-2BA36ECF97D5}" destId="{D27E76EF-575C-DB49-8CC7-334D05F04AF2}" srcOrd="1" destOrd="0" presId="urn:microsoft.com/office/officeart/2005/8/layout/hierarchy6"/>
    <dgm:cxn modelId="{8BD2989F-F8FC-2C43-839C-D0DD10226D67}" type="presParOf" srcId="{7E374D82-89E6-624F-A6AB-33CCFB265401}" destId="{A403E21F-6B6E-FF4F-A2D7-73AF9FC770F2}" srcOrd="4" destOrd="0" presId="urn:microsoft.com/office/officeart/2005/8/layout/hierarchy6"/>
    <dgm:cxn modelId="{C17CC85C-0D59-324E-A5AA-A90654DFB4F1}" type="presParOf" srcId="{7E374D82-89E6-624F-A6AB-33CCFB265401}" destId="{EBD5D7F4-FC3D-EF4A-9EE4-E196E3B64A63}" srcOrd="5" destOrd="0" presId="urn:microsoft.com/office/officeart/2005/8/layout/hierarchy6"/>
    <dgm:cxn modelId="{5FCCD3AA-334B-2540-B2E9-163153ADB469}" type="presParOf" srcId="{EBD5D7F4-FC3D-EF4A-9EE4-E196E3B64A63}" destId="{B31BA5A1-94A6-2242-871F-C373D1AC9773}" srcOrd="0" destOrd="0" presId="urn:microsoft.com/office/officeart/2005/8/layout/hierarchy6"/>
    <dgm:cxn modelId="{A5382503-E1B0-654C-892F-05E042F2B2EC}" type="presParOf" srcId="{EBD5D7F4-FC3D-EF4A-9EE4-E196E3B64A63}" destId="{92F97E4A-5FCE-4C47-B7A7-6699BB3976BC}" srcOrd="1" destOrd="0" presId="urn:microsoft.com/office/officeart/2005/8/layout/hierarchy6"/>
    <dgm:cxn modelId="{63518E8E-6722-0D43-9A07-3F845EE232A5}" type="presParOf" srcId="{92F97E4A-5FCE-4C47-B7A7-6699BB3976BC}" destId="{8EB8BC45-AFFF-5D48-95E0-EB2A70BB5BD2}" srcOrd="0" destOrd="0" presId="urn:microsoft.com/office/officeart/2005/8/layout/hierarchy6"/>
    <dgm:cxn modelId="{56832575-52F4-A046-8FE2-EA606B43B9D2}" type="presParOf" srcId="{92F97E4A-5FCE-4C47-B7A7-6699BB3976BC}" destId="{6B5F280A-A09C-9647-BB11-3157C1F3C262}" srcOrd="1" destOrd="0" presId="urn:microsoft.com/office/officeart/2005/8/layout/hierarchy6"/>
    <dgm:cxn modelId="{C0C2865A-7A23-9A46-BC01-BF72E354BE37}" type="presParOf" srcId="{6B5F280A-A09C-9647-BB11-3157C1F3C262}" destId="{FCD8BAF8-5908-6143-88D5-AA469796CCB9}" srcOrd="0" destOrd="0" presId="urn:microsoft.com/office/officeart/2005/8/layout/hierarchy6"/>
    <dgm:cxn modelId="{C9C7FEA7-3749-B34F-8EE8-592AE01C19C9}" type="presParOf" srcId="{6B5F280A-A09C-9647-BB11-3157C1F3C262}" destId="{2B913A42-121C-5645-BB50-4855DC88DA00}" srcOrd="1" destOrd="0" presId="urn:microsoft.com/office/officeart/2005/8/layout/hierarchy6"/>
    <dgm:cxn modelId="{0CF9D3A8-9639-964E-87A1-A4C6BC9A2548}" type="presParOf" srcId="{124B78C3-0DC4-AD4D-809F-A971E9363F3E}" destId="{AC1746F8-8857-B74F-BD20-69E30A5E530F}"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1444C9-ECBE-F74E-B059-944001E764DF}">
      <dsp:nvSpPr>
        <dsp:cNvPr id="0" name=""/>
        <dsp:cNvSpPr/>
      </dsp:nvSpPr>
      <dsp:spPr>
        <a:xfrm>
          <a:off x="2393581" y="1222"/>
          <a:ext cx="490957" cy="32730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Learning area</a:t>
          </a:r>
        </a:p>
      </dsp:txBody>
      <dsp:txXfrm>
        <a:off x="2403167" y="10808"/>
        <a:ext cx="471785" cy="308133"/>
      </dsp:txXfrm>
    </dsp:sp>
    <dsp:sp modelId="{C22D8E40-26D8-DE42-9698-5EFF392AC627}">
      <dsp:nvSpPr>
        <dsp:cNvPr id="0" name=""/>
        <dsp:cNvSpPr/>
      </dsp:nvSpPr>
      <dsp:spPr>
        <a:xfrm>
          <a:off x="1841253" y="328527"/>
          <a:ext cx="797806" cy="130922"/>
        </a:xfrm>
        <a:custGeom>
          <a:avLst/>
          <a:gdLst/>
          <a:ahLst/>
          <a:cxnLst/>
          <a:rect l="0" t="0" r="0" b="0"/>
          <a:pathLst>
            <a:path>
              <a:moveTo>
                <a:pt x="797806" y="0"/>
              </a:moveTo>
              <a:lnTo>
                <a:pt x="797806" y="65461"/>
              </a:lnTo>
              <a:lnTo>
                <a:pt x="0" y="65461"/>
              </a:lnTo>
              <a:lnTo>
                <a:pt x="0" y="13092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F40D0F-BD7F-D546-9E0A-B319383B510B}">
      <dsp:nvSpPr>
        <dsp:cNvPr id="0" name=""/>
        <dsp:cNvSpPr/>
      </dsp:nvSpPr>
      <dsp:spPr>
        <a:xfrm>
          <a:off x="1595774" y="459450"/>
          <a:ext cx="490957" cy="32730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Prefatory/Concluding Material</a:t>
          </a:r>
        </a:p>
      </dsp:txBody>
      <dsp:txXfrm>
        <a:off x="1605360" y="469036"/>
        <a:ext cx="471785" cy="308133"/>
      </dsp:txXfrm>
    </dsp:sp>
    <dsp:sp modelId="{434CF08D-50FD-044A-9874-FA8467976353}">
      <dsp:nvSpPr>
        <dsp:cNvPr id="0" name=""/>
        <dsp:cNvSpPr/>
      </dsp:nvSpPr>
      <dsp:spPr>
        <a:xfrm>
          <a:off x="1795533" y="786755"/>
          <a:ext cx="91440" cy="130922"/>
        </a:xfrm>
        <a:custGeom>
          <a:avLst/>
          <a:gdLst/>
          <a:ahLst/>
          <a:cxnLst/>
          <a:rect l="0" t="0" r="0" b="0"/>
          <a:pathLst>
            <a:path>
              <a:moveTo>
                <a:pt x="45720" y="0"/>
              </a:moveTo>
              <a:lnTo>
                <a:pt x="45720" y="1309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BB6405-BB83-9A47-8D27-411E2E499107}">
      <dsp:nvSpPr>
        <dsp:cNvPr id="0" name=""/>
        <dsp:cNvSpPr/>
      </dsp:nvSpPr>
      <dsp:spPr>
        <a:xfrm>
          <a:off x="1595774" y="917677"/>
          <a:ext cx="490957" cy="32730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Stage statements</a:t>
          </a:r>
        </a:p>
      </dsp:txBody>
      <dsp:txXfrm>
        <a:off x="1605360" y="927263"/>
        <a:ext cx="471785" cy="308133"/>
      </dsp:txXfrm>
    </dsp:sp>
    <dsp:sp modelId="{9BEACBFE-1F4F-244A-93E5-4A70F9625614}">
      <dsp:nvSpPr>
        <dsp:cNvPr id="0" name=""/>
        <dsp:cNvSpPr/>
      </dsp:nvSpPr>
      <dsp:spPr>
        <a:xfrm>
          <a:off x="2639059" y="328527"/>
          <a:ext cx="159561" cy="130922"/>
        </a:xfrm>
        <a:custGeom>
          <a:avLst/>
          <a:gdLst/>
          <a:ahLst/>
          <a:cxnLst/>
          <a:rect l="0" t="0" r="0" b="0"/>
          <a:pathLst>
            <a:path>
              <a:moveTo>
                <a:pt x="0" y="0"/>
              </a:moveTo>
              <a:lnTo>
                <a:pt x="0" y="65461"/>
              </a:lnTo>
              <a:lnTo>
                <a:pt x="159561" y="65461"/>
              </a:lnTo>
              <a:lnTo>
                <a:pt x="159561" y="13092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82336AB-DEFF-8245-AAFD-ADB98A6D9BFA}">
      <dsp:nvSpPr>
        <dsp:cNvPr id="0" name=""/>
        <dsp:cNvSpPr/>
      </dsp:nvSpPr>
      <dsp:spPr>
        <a:xfrm>
          <a:off x="2553142" y="459450"/>
          <a:ext cx="490957" cy="32730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Stage</a:t>
          </a:r>
        </a:p>
      </dsp:txBody>
      <dsp:txXfrm>
        <a:off x="2562728" y="469036"/>
        <a:ext cx="471785" cy="308133"/>
      </dsp:txXfrm>
    </dsp:sp>
    <dsp:sp modelId="{731148D0-69B9-7741-82F3-CBD081D37715}">
      <dsp:nvSpPr>
        <dsp:cNvPr id="0" name=""/>
        <dsp:cNvSpPr/>
      </dsp:nvSpPr>
      <dsp:spPr>
        <a:xfrm>
          <a:off x="2752901" y="786755"/>
          <a:ext cx="91440" cy="130922"/>
        </a:xfrm>
        <a:custGeom>
          <a:avLst/>
          <a:gdLst/>
          <a:ahLst/>
          <a:cxnLst/>
          <a:rect l="0" t="0" r="0" b="0"/>
          <a:pathLst>
            <a:path>
              <a:moveTo>
                <a:pt x="45720" y="0"/>
              </a:moveTo>
              <a:lnTo>
                <a:pt x="45720" y="13092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E28CB9F-747E-2348-8CAC-D0BB5A9233C9}">
      <dsp:nvSpPr>
        <dsp:cNvPr id="0" name=""/>
        <dsp:cNvSpPr/>
      </dsp:nvSpPr>
      <dsp:spPr>
        <a:xfrm>
          <a:off x="2553142" y="917677"/>
          <a:ext cx="490957" cy="32730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Content group</a:t>
          </a:r>
        </a:p>
      </dsp:txBody>
      <dsp:txXfrm>
        <a:off x="2562728" y="927263"/>
        <a:ext cx="471785" cy="308133"/>
      </dsp:txXfrm>
    </dsp:sp>
    <dsp:sp modelId="{7C29A294-0D4A-9841-A146-8B28138C7358}">
      <dsp:nvSpPr>
        <dsp:cNvPr id="0" name=""/>
        <dsp:cNvSpPr/>
      </dsp:nvSpPr>
      <dsp:spPr>
        <a:xfrm>
          <a:off x="2752901" y="1244982"/>
          <a:ext cx="91440" cy="130922"/>
        </a:xfrm>
        <a:custGeom>
          <a:avLst/>
          <a:gdLst/>
          <a:ahLst/>
          <a:cxnLst/>
          <a:rect l="0" t="0" r="0" b="0"/>
          <a:pathLst>
            <a:path>
              <a:moveTo>
                <a:pt x="45720" y="0"/>
              </a:moveTo>
              <a:lnTo>
                <a:pt x="45720" y="1309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21A1C9-2EA5-E542-B27F-0AE6B4F64EF1}">
      <dsp:nvSpPr>
        <dsp:cNvPr id="0" name=""/>
        <dsp:cNvSpPr/>
      </dsp:nvSpPr>
      <dsp:spPr>
        <a:xfrm>
          <a:off x="2553142" y="1375904"/>
          <a:ext cx="490957" cy="32730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Content group</a:t>
          </a:r>
        </a:p>
      </dsp:txBody>
      <dsp:txXfrm>
        <a:off x="2562728" y="1385490"/>
        <a:ext cx="471785" cy="308133"/>
      </dsp:txXfrm>
    </dsp:sp>
    <dsp:sp modelId="{8A15CB7D-07AD-D746-A046-E8FBFA5E298B}">
      <dsp:nvSpPr>
        <dsp:cNvPr id="0" name=""/>
        <dsp:cNvSpPr/>
      </dsp:nvSpPr>
      <dsp:spPr>
        <a:xfrm>
          <a:off x="2479498" y="1703210"/>
          <a:ext cx="319122" cy="130922"/>
        </a:xfrm>
        <a:custGeom>
          <a:avLst/>
          <a:gdLst/>
          <a:ahLst/>
          <a:cxnLst/>
          <a:rect l="0" t="0" r="0" b="0"/>
          <a:pathLst>
            <a:path>
              <a:moveTo>
                <a:pt x="319122" y="0"/>
              </a:moveTo>
              <a:lnTo>
                <a:pt x="319122" y="65461"/>
              </a:lnTo>
              <a:lnTo>
                <a:pt x="0" y="65461"/>
              </a:lnTo>
              <a:lnTo>
                <a:pt x="0" y="13092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682A0D5-05E3-DD4A-9660-D476DB5F1644}">
      <dsp:nvSpPr>
        <dsp:cNvPr id="0" name=""/>
        <dsp:cNvSpPr/>
      </dsp:nvSpPr>
      <dsp:spPr>
        <a:xfrm>
          <a:off x="2234019" y="1834132"/>
          <a:ext cx="490957" cy="32730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Outcomes</a:t>
          </a:r>
        </a:p>
      </dsp:txBody>
      <dsp:txXfrm>
        <a:off x="2243605" y="1843718"/>
        <a:ext cx="471785" cy="308133"/>
      </dsp:txXfrm>
    </dsp:sp>
    <dsp:sp modelId="{118036B0-DAF6-C546-964D-9FA0C6E91FB7}">
      <dsp:nvSpPr>
        <dsp:cNvPr id="0" name=""/>
        <dsp:cNvSpPr/>
      </dsp:nvSpPr>
      <dsp:spPr>
        <a:xfrm>
          <a:off x="2798621" y="1703210"/>
          <a:ext cx="319122" cy="130922"/>
        </a:xfrm>
        <a:custGeom>
          <a:avLst/>
          <a:gdLst/>
          <a:ahLst/>
          <a:cxnLst/>
          <a:rect l="0" t="0" r="0" b="0"/>
          <a:pathLst>
            <a:path>
              <a:moveTo>
                <a:pt x="0" y="0"/>
              </a:moveTo>
              <a:lnTo>
                <a:pt x="0" y="65461"/>
              </a:lnTo>
              <a:lnTo>
                <a:pt x="319122" y="65461"/>
              </a:lnTo>
              <a:lnTo>
                <a:pt x="319122" y="13092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9B93337-BC99-3441-8B53-0AFBA576BC63}">
      <dsp:nvSpPr>
        <dsp:cNvPr id="0" name=""/>
        <dsp:cNvSpPr/>
      </dsp:nvSpPr>
      <dsp:spPr>
        <a:xfrm>
          <a:off x="2872265" y="1834132"/>
          <a:ext cx="490957" cy="32730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L1 Content description</a:t>
          </a:r>
        </a:p>
      </dsp:txBody>
      <dsp:txXfrm>
        <a:off x="2881851" y="1843718"/>
        <a:ext cx="471785" cy="308133"/>
      </dsp:txXfrm>
    </dsp:sp>
    <dsp:sp modelId="{660A80CF-8752-F045-89D8-BC27769CFF68}">
      <dsp:nvSpPr>
        <dsp:cNvPr id="0" name=""/>
        <dsp:cNvSpPr/>
      </dsp:nvSpPr>
      <dsp:spPr>
        <a:xfrm>
          <a:off x="3072023" y="2161437"/>
          <a:ext cx="91440" cy="130922"/>
        </a:xfrm>
        <a:custGeom>
          <a:avLst/>
          <a:gdLst/>
          <a:ahLst/>
          <a:cxnLst/>
          <a:rect l="0" t="0" r="0" b="0"/>
          <a:pathLst>
            <a:path>
              <a:moveTo>
                <a:pt x="45720" y="0"/>
              </a:moveTo>
              <a:lnTo>
                <a:pt x="45720" y="13092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1ADA219-2E81-AA45-BBE7-71451F728E33}">
      <dsp:nvSpPr>
        <dsp:cNvPr id="0" name=""/>
        <dsp:cNvSpPr/>
      </dsp:nvSpPr>
      <dsp:spPr>
        <a:xfrm>
          <a:off x="2872265" y="2292359"/>
          <a:ext cx="490957" cy="32730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L2 Content description</a:t>
          </a:r>
        </a:p>
      </dsp:txBody>
      <dsp:txXfrm>
        <a:off x="2881851" y="2301945"/>
        <a:ext cx="471785" cy="308133"/>
      </dsp:txXfrm>
    </dsp:sp>
    <dsp:sp modelId="{BF2B8A63-5C98-7D46-88FC-0589A7432F27}">
      <dsp:nvSpPr>
        <dsp:cNvPr id="0" name=""/>
        <dsp:cNvSpPr/>
      </dsp:nvSpPr>
      <dsp:spPr>
        <a:xfrm>
          <a:off x="2798621" y="2619664"/>
          <a:ext cx="319122" cy="130922"/>
        </a:xfrm>
        <a:custGeom>
          <a:avLst/>
          <a:gdLst/>
          <a:ahLst/>
          <a:cxnLst/>
          <a:rect l="0" t="0" r="0" b="0"/>
          <a:pathLst>
            <a:path>
              <a:moveTo>
                <a:pt x="319122" y="0"/>
              </a:moveTo>
              <a:lnTo>
                <a:pt x="319122" y="65461"/>
              </a:lnTo>
              <a:lnTo>
                <a:pt x="0" y="65461"/>
              </a:lnTo>
              <a:lnTo>
                <a:pt x="0" y="13092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6325E76-7A1A-B149-820F-D0BD1E692358}">
      <dsp:nvSpPr>
        <dsp:cNvPr id="0" name=""/>
        <dsp:cNvSpPr/>
      </dsp:nvSpPr>
      <dsp:spPr>
        <a:xfrm>
          <a:off x="2553142" y="2750587"/>
          <a:ext cx="490957" cy="32730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L3 Content description</a:t>
          </a:r>
        </a:p>
      </dsp:txBody>
      <dsp:txXfrm>
        <a:off x="2562728" y="2760173"/>
        <a:ext cx="471785" cy="308133"/>
      </dsp:txXfrm>
    </dsp:sp>
    <dsp:sp modelId="{88A9A045-C077-794D-9732-607C73FDA98A}">
      <dsp:nvSpPr>
        <dsp:cNvPr id="0" name=""/>
        <dsp:cNvSpPr/>
      </dsp:nvSpPr>
      <dsp:spPr>
        <a:xfrm>
          <a:off x="3117743" y="2619664"/>
          <a:ext cx="319122" cy="130922"/>
        </a:xfrm>
        <a:custGeom>
          <a:avLst/>
          <a:gdLst/>
          <a:ahLst/>
          <a:cxnLst/>
          <a:rect l="0" t="0" r="0" b="0"/>
          <a:pathLst>
            <a:path>
              <a:moveTo>
                <a:pt x="0" y="0"/>
              </a:moveTo>
              <a:lnTo>
                <a:pt x="0" y="65461"/>
              </a:lnTo>
              <a:lnTo>
                <a:pt x="319122" y="65461"/>
              </a:lnTo>
              <a:lnTo>
                <a:pt x="319122" y="13092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30CF74-CA9B-A848-A63B-EC6AFBF36490}">
      <dsp:nvSpPr>
        <dsp:cNvPr id="0" name=""/>
        <dsp:cNvSpPr/>
      </dsp:nvSpPr>
      <dsp:spPr>
        <a:xfrm>
          <a:off x="3191387" y="2750587"/>
          <a:ext cx="490957" cy="32730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L4 Content description</a:t>
          </a:r>
        </a:p>
      </dsp:txBody>
      <dsp:txXfrm>
        <a:off x="3200973" y="2760173"/>
        <a:ext cx="471785" cy="308133"/>
      </dsp:txXfrm>
    </dsp:sp>
    <dsp:sp modelId="{A403E21F-6B6E-FF4F-A2D7-73AF9FC770F2}">
      <dsp:nvSpPr>
        <dsp:cNvPr id="0" name=""/>
        <dsp:cNvSpPr/>
      </dsp:nvSpPr>
      <dsp:spPr>
        <a:xfrm>
          <a:off x="2639059" y="328527"/>
          <a:ext cx="797806" cy="130922"/>
        </a:xfrm>
        <a:custGeom>
          <a:avLst/>
          <a:gdLst/>
          <a:ahLst/>
          <a:cxnLst/>
          <a:rect l="0" t="0" r="0" b="0"/>
          <a:pathLst>
            <a:path>
              <a:moveTo>
                <a:pt x="0" y="0"/>
              </a:moveTo>
              <a:lnTo>
                <a:pt x="0" y="65461"/>
              </a:lnTo>
              <a:lnTo>
                <a:pt x="797806" y="65461"/>
              </a:lnTo>
              <a:lnTo>
                <a:pt x="797806" y="13092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31BA5A1-94A6-2242-871F-C373D1AC9773}">
      <dsp:nvSpPr>
        <dsp:cNvPr id="0" name=""/>
        <dsp:cNvSpPr/>
      </dsp:nvSpPr>
      <dsp:spPr>
        <a:xfrm>
          <a:off x="3191387" y="459450"/>
          <a:ext cx="490957" cy="32730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Strand (not History)</a:t>
          </a:r>
        </a:p>
      </dsp:txBody>
      <dsp:txXfrm>
        <a:off x="3200973" y="469036"/>
        <a:ext cx="471785" cy="308133"/>
      </dsp:txXfrm>
    </dsp:sp>
    <dsp:sp modelId="{8EB8BC45-AFFF-5D48-95E0-EB2A70BB5BD2}">
      <dsp:nvSpPr>
        <dsp:cNvPr id="0" name=""/>
        <dsp:cNvSpPr/>
      </dsp:nvSpPr>
      <dsp:spPr>
        <a:xfrm>
          <a:off x="3391146" y="786755"/>
          <a:ext cx="91440" cy="130922"/>
        </a:xfrm>
        <a:custGeom>
          <a:avLst/>
          <a:gdLst/>
          <a:ahLst/>
          <a:cxnLst/>
          <a:rect l="0" t="0" r="0" b="0"/>
          <a:pathLst>
            <a:path>
              <a:moveTo>
                <a:pt x="45720" y="0"/>
              </a:moveTo>
              <a:lnTo>
                <a:pt x="45720" y="13092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CD8BAF8-5908-6143-88D5-AA469796CCB9}">
      <dsp:nvSpPr>
        <dsp:cNvPr id="0" name=""/>
        <dsp:cNvSpPr/>
      </dsp:nvSpPr>
      <dsp:spPr>
        <a:xfrm>
          <a:off x="3191387" y="917677"/>
          <a:ext cx="490957" cy="32730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Substrand (inconsistently applied)</a:t>
          </a:r>
        </a:p>
      </dsp:txBody>
      <dsp:txXfrm>
        <a:off x="3200973" y="927263"/>
        <a:ext cx="471785" cy="3081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B09AE889774147997355D51C73622D" ma:contentTypeVersion="0" ma:contentTypeDescription="Create a new document." ma:contentTypeScope="" ma:versionID="0e7ae5d203fe659298e0a38ea27d590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369EB-2DE9-4F46-8AD3-26D7EEB98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4556A31-0C4A-4D4B-87AE-8F6399E43679}">
  <ds:schemaRefs>
    <ds:schemaRef ds:uri="http://schemas.microsoft.com/sharepoint/v3/contenttype/forms"/>
  </ds:schemaRefs>
</ds:datastoreItem>
</file>

<file path=customXml/itemProps3.xml><?xml version="1.0" encoding="utf-8"?>
<ds:datastoreItem xmlns:ds="http://schemas.openxmlformats.org/officeDocument/2006/customXml" ds:itemID="{F62313A1-50E6-4DF2-B895-3A3FFA30F0C5}">
  <ds:schemaRefs>
    <ds:schemaRef ds:uri="http://www.w3.org/XML/1998/namespace"/>
    <ds:schemaRef ds:uri="http://purl.org/dc/elements/1.1/"/>
    <ds:schemaRef ds:uri="http://schemas.microsoft.com/office/infopath/2007/PartnerControls"/>
    <ds:schemaRef ds:uri="http://schemas.microsoft.com/office/2006/documentManagement/types"/>
    <ds:schemaRef ds:uri="http://purl.org/dc/dcmitype/"/>
    <ds:schemaRef ds:uri="http://purl.org/dc/term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3C841B9B-EC1B-4ADB-BA5B-84EF479C4747}">
  <ds:schemaRefs>
    <ds:schemaRef ds:uri="http://schemas.microsoft.com/office/2006/metadata/longProperties"/>
  </ds:schemaRefs>
</ds:datastoreItem>
</file>

<file path=customXml/itemProps5.xml><?xml version="1.0" encoding="utf-8"?>
<ds:datastoreItem xmlns:ds="http://schemas.openxmlformats.org/officeDocument/2006/customXml" ds:itemID="{FD871D16-6517-EE46-8B5F-D0274C9E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Settings\kvanhasstar\Application Data\Microsoft\Templates\BRS.dotx</Template>
  <TotalTime>1536</TotalTime>
  <Pages>19</Pages>
  <Words>12174</Words>
  <Characters>69397</Characters>
  <Application>Microsoft Macintosh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TLFCR- BRS R3.0</vt:lpstr>
    </vt:vector>
  </TitlesOfParts>
  <Company>The Learning Federation</Company>
  <LinksUpToDate>false</LinksUpToDate>
  <CharactersWithSpaces>81409</CharactersWithSpaces>
  <SharedDoc>false</SharedDoc>
  <HLinks>
    <vt:vector size="72" baseType="variant">
      <vt:variant>
        <vt:i4>2031664</vt:i4>
      </vt:variant>
      <vt:variant>
        <vt:i4>68</vt:i4>
      </vt:variant>
      <vt:variant>
        <vt:i4>0</vt:i4>
      </vt:variant>
      <vt:variant>
        <vt:i4>5</vt:i4>
      </vt:variant>
      <vt:variant>
        <vt:lpwstr/>
      </vt:variant>
      <vt:variant>
        <vt:lpwstr>_Toc242864604</vt:lpwstr>
      </vt:variant>
      <vt:variant>
        <vt:i4>2031664</vt:i4>
      </vt:variant>
      <vt:variant>
        <vt:i4>62</vt:i4>
      </vt:variant>
      <vt:variant>
        <vt:i4>0</vt:i4>
      </vt:variant>
      <vt:variant>
        <vt:i4>5</vt:i4>
      </vt:variant>
      <vt:variant>
        <vt:lpwstr/>
      </vt:variant>
      <vt:variant>
        <vt:lpwstr>_Toc242864603</vt:lpwstr>
      </vt:variant>
      <vt:variant>
        <vt:i4>2031664</vt:i4>
      </vt:variant>
      <vt:variant>
        <vt:i4>56</vt:i4>
      </vt:variant>
      <vt:variant>
        <vt:i4>0</vt:i4>
      </vt:variant>
      <vt:variant>
        <vt:i4>5</vt:i4>
      </vt:variant>
      <vt:variant>
        <vt:lpwstr/>
      </vt:variant>
      <vt:variant>
        <vt:lpwstr>_Toc242864602</vt:lpwstr>
      </vt:variant>
      <vt:variant>
        <vt:i4>2031664</vt:i4>
      </vt:variant>
      <vt:variant>
        <vt:i4>50</vt:i4>
      </vt:variant>
      <vt:variant>
        <vt:i4>0</vt:i4>
      </vt:variant>
      <vt:variant>
        <vt:i4>5</vt:i4>
      </vt:variant>
      <vt:variant>
        <vt:lpwstr/>
      </vt:variant>
      <vt:variant>
        <vt:lpwstr>_Toc242864601</vt:lpwstr>
      </vt:variant>
      <vt:variant>
        <vt:i4>2031664</vt:i4>
      </vt:variant>
      <vt:variant>
        <vt:i4>44</vt:i4>
      </vt:variant>
      <vt:variant>
        <vt:i4>0</vt:i4>
      </vt:variant>
      <vt:variant>
        <vt:i4>5</vt:i4>
      </vt:variant>
      <vt:variant>
        <vt:lpwstr/>
      </vt:variant>
      <vt:variant>
        <vt:lpwstr>_Toc242864600</vt:lpwstr>
      </vt:variant>
      <vt:variant>
        <vt:i4>1441843</vt:i4>
      </vt:variant>
      <vt:variant>
        <vt:i4>38</vt:i4>
      </vt:variant>
      <vt:variant>
        <vt:i4>0</vt:i4>
      </vt:variant>
      <vt:variant>
        <vt:i4>5</vt:i4>
      </vt:variant>
      <vt:variant>
        <vt:lpwstr/>
      </vt:variant>
      <vt:variant>
        <vt:lpwstr>_Toc242864599</vt:lpwstr>
      </vt:variant>
      <vt:variant>
        <vt:i4>1441843</vt:i4>
      </vt:variant>
      <vt:variant>
        <vt:i4>32</vt:i4>
      </vt:variant>
      <vt:variant>
        <vt:i4>0</vt:i4>
      </vt:variant>
      <vt:variant>
        <vt:i4>5</vt:i4>
      </vt:variant>
      <vt:variant>
        <vt:lpwstr/>
      </vt:variant>
      <vt:variant>
        <vt:lpwstr>_Toc242864598</vt:lpwstr>
      </vt:variant>
      <vt:variant>
        <vt:i4>1441843</vt:i4>
      </vt:variant>
      <vt:variant>
        <vt:i4>26</vt:i4>
      </vt:variant>
      <vt:variant>
        <vt:i4>0</vt:i4>
      </vt:variant>
      <vt:variant>
        <vt:i4>5</vt:i4>
      </vt:variant>
      <vt:variant>
        <vt:lpwstr/>
      </vt:variant>
      <vt:variant>
        <vt:lpwstr>_Toc242864597</vt:lpwstr>
      </vt:variant>
      <vt:variant>
        <vt:i4>1441843</vt:i4>
      </vt:variant>
      <vt:variant>
        <vt:i4>20</vt:i4>
      </vt:variant>
      <vt:variant>
        <vt:i4>0</vt:i4>
      </vt:variant>
      <vt:variant>
        <vt:i4>5</vt:i4>
      </vt:variant>
      <vt:variant>
        <vt:lpwstr/>
      </vt:variant>
      <vt:variant>
        <vt:lpwstr>_Toc242864596</vt:lpwstr>
      </vt:variant>
      <vt:variant>
        <vt:i4>1441843</vt:i4>
      </vt:variant>
      <vt:variant>
        <vt:i4>14</vt:i4>
      </vt:variant>
      <vt:variant>
        <vt:i4>0</vt:i4>
      </vt:variant>
      <vt:variant>
        <vt:i4>5</vt:i4>
      </vt:variant>
      <vt:variant>
        <vt:lpwstr/>
      </vt:variant>
      <vt:variant>
        <vt:lpwstr>_Toc242864595</vt:lpwstr>
      </vt:variant>
      <vt:variant>
        <vt:i4>1441843</vt:i4>
      </vt:variant>
      <vt:variant>
        <vt:i4>8</vt:i4>
      </vt:variant>
      <vt:variant>
        <vt:i4>0</vt:i4>
      </vt:variant>
      <vt:variant>
        <vt:i4>5</vt:i4>
      </vt:variant>
      <vt:variant>
        <vt:lpwstr/>
      </vt:variant>
      <vt:variant>
        <vt:lpwstr>_Toc242864594</vt:lpwstr>
      </vt:variant>
      <vt:variant>
        <vt:i4>1441843</vt:i4>
      </vt:variant>
      <vt:variant>
        <vt:i4>2</vt:i4>
      </vt:variant>
      <vt:variant>
        <vt:i4>0</vt:i4>
      </vt:variant>
      <vt:variant>
        <vt:i4>5</vt:i4>
      </vt:variant>
      <vt:variant>
        <vt:lpwstr/>
      </vt:variant>
      <vt:variant>
        <vt:lpwstr>_Toc242864593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TLFCR- BRS R3.0</dc:title>
  <dc:subject>Business Requirements Specification</dc:subject>
  <dc:creator>Milura</dc:creator>
  <cp:keywords>EC, TLF content</cp:keywords>
  <dc:description/>
  <cp:lastModifiedBy>Matthew Wang</cp:lastModifiedBy>
  <cp:revision>101</cp:revision>
  <cp:lastPrinted>2013-02-11T22:55:00Z</cp:lastPrinted>
  <dcterms:created xsi:type="dcterms:W3CDTF">2013-02-22T04:38:00Z</dcterms:created>
  <dcterms:modified xsi:type="dcterms:W3CDTF">2013-03-19T01:43:00Z</dcterms:modified>
  <cp:category>Information Systems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0x01010061B09AE889774147997355D51C73622D</vt:lpwstr>
  </property>
  <property fmtid="{D5CDD505-2E9C-101B-9397-08002B2CF9AE}" pid="3" name="ContentType">
    <vt:lpwstr>Project Document</vt:lpwstr>
  </property>
</Properties>
</file>